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16BB1B" w14:textId="74440887" w:rsidR="00B560C8" w:rsidRPr="00154DF4" w:rsidRDefault="00174B89">
      <w:pPr>
        <w:rPr>
          <w:b/>
          <w:u w:val="single"/>
        </w:rPr>
      </w:pPr>
      <w:r>
        <w:rPr>
          <w:b/>
          <w:u w:val="single"/>
        </w:rPr>
        <w:t xml:space="preserve">The </w:t>
      </w:r>
      <w:r w:rsidR="00DA0321">
        <w:rPr>
          <w:b/>
          <w:u w:val="single"/>
        </w:rPr>
        <w:t>Mobile</w:t>
      </w:r>
      <w:r>
        <w:rPr>
          <w:b/>
          <w:u w:val="single"/>
        </w:rPr>
        <w:t xml:space="preserve"> </w:t>
      </w:r>
      <w:r w:rsidR="00DA0321">
        <w:rPr>
          <w:b/>
          <w:u w:val="single"/>
        </w:rPr>
        <w:t>Study</w:t>
      </w:r>
    </w:p>
    <w:p w14:paraId="3C14AFC9" w14:textId="77777777" w:rsidR="00AB5960" w:rsidRPr="00154DF4" w:rsidRDefault="00AB5960"/>
    <w:p w14:paraId="00A8759C" w14:textId="77777777" w:rsidR="00AB5960" w:rsidRPr="00154DF4" w:rsidRDefault="00AB5960">
      <w:pPr>
        <w:rPr>
          <w:b/>
        </w:rPr>
      </w:pPr>
      <w:r w:rsidRPr="00154DF4">
        <w:rPr>
          <w:b/>
        </w:rPr>
        <w:t>Screening Questions</w:t>
      </w:r>
      <w:r w:rsidR="00653CB7" w:rsidRPr="00154DF4">
        <w:rPr>
          <w:b/>
        </w:rPr>
        <w:t>:</w:t>
      </w:r>
    </w:p>
    <w:p w14:paraId="59B48F01" w14:textId="516F7E4B" w:rsidR="00214419" w:rsidRPr="00154DF4" w:rsidRDefault="00653CB7">
      <w:r w:rsidRPr="00154DF4">
        <w:t xml:space="preserve">Directions: </w:t>
      </w:r>
      <w:r w:rsidR="005D627F" w:rsidRPr="00154DF4">
        <w:t>Run screening questions at kiosk</w:t>
      </w:r>
      <w:r w:rsidRPr="00154DF4">
        <w:t xml:space="preserve"> to identify eligible participants.</w:t>
      </w:r>
      <w:r w:rsidR="00DC318C">
        <w:t xml:space="preserve"> Printout on clinic file will identify eligible patients.</w:t>
      </w:r>
      <w:r w:rsidRPr="00154DF4">
        <w:t xml:space="preserve">  </w:t>
      </w:r>
      <w:r w:rsidR="00DC318C">
        <w:t xml:space="preserve">Study </w:t>
      </w:r>
      <w:r w:rsidR="00C12142">
        <w:t>Coordinator</w:t>
      </w:r>
      <w:r w:rsidR="00DC318C">
        <w:t xml:space="preserve"> (SC) </w:t>
      </w:r>
      <w:r w:rsidRPr="00154DF4">
        <w:t xml:space="preserve">will invite eligible </w:t>
      </w:r>
      <w:r w:rsidR="00DC318C">
        <w:t>patients</w:t>
      </w:r>
      <w:r w:rsidRPr="00154DF4">
        <w:t xml:space="preserve"> from waiting room into a private room to hear more about the study.  </w:t>
      </w:r>
    </w:p>
    <w:p w14:paraId="7EDEEF14" w14:textId="77777777" w:rsidR="00653CB7" w:rsidRPr="00154DF4" w:rsidRDefault="00653CB7"/>
    <w:p w14:paraId="4986D624" w14:textId="77777777" w:rsidR="00653CB7" w:rsidRPr="00154DF4" w:rsidRDefault="00653CB7">
      <w:r w:rsidRPr="00154DF4">
        <w:t>Eligibility criteria:</w:t>
      </w:r>
    </w:p>
    <w:p w14:paraId="54D1F0ED" w14:textId="77777777" w:rsidR="000916D8" w:rsidRPr="00154DF4" w:rsidRDefault="000916D8" w:rsidP="003479D0">
      <w:pPr>
        <w:pStyle w:val="ListParagraph"/>
        <w:numPr>
          <w:ilvl w:val="0"/>
          <w:numId w:val="7"/>
        </w:numPr>
      </w:pPr>
      <w:r w:rsidRPr="00154DF4">
        <w:t>MSM (sex within past 12 months with a man)</w:t>
      </w:r>
    </w:p>
    <w:p w14:paraId="1514A9BD" w14:textId="77777777" w:rsidR="000916D8" w:rsidRPr="00154DF4" w:rsidRDefault="000916D8" w:rsidP="003479D0">
      <w:pPr>
        <w:pStyle w:val="ListParagraph"/>
        <w:numPr>
          <w:ilvl w:val="0"/>
          <w:numId w:val="7"/>
        </w:numPr>
      </w:pPr>
      <w:r w:rsidRPr="00154DF4">
        <w:t>Age 18-59</w:t>
      </w:r>
    </w:p>
    <w:p w14:paraId="54C071E1" w14:textId="77777777" w:rsidR="000916D8" w:rsidRPr="00154DF4" w:rsidRDefault="000916D8" w:rsidP="003479D0">
      <w:pPr>
        <w:pStyle w:val="ListParagraph"/>
        <w:numPr>
          <w:ilvl w:val="0"/>
          <w:numId w:val="7"/>
        </w:numPr>
      </w:pPr>
      <w:r w:rsidRPr="00154DF4">
        <w:t>Able to complete an interview in English, able to consent.</w:t>
      </w:r>
    </w:p>
    <w:p w14:paraId="52DFBC83" w14:textId="77777777" w:rsidR="00694DB7" w:rsidRPr="00154DF4" w:rsidRDefault="00653CB7">
      <w:r w:rsidRPr="00154DF4">
        <w:t>CONSENT INTRO (Read to participant)</w:t>
      </w:r>
    </w:p>
    <w:p w14:paraId="6C4FDD9B" w14:textId="67C27B95" w:rsidR="00653CB7" w:rsidRPr="00154DF4" w:rsidRDefault="00653CB7">
      <w:r w:rsidRPr="00154DF4">
        <w:t xml:space="preserve">We are conducting a study </w:t>
      </w:r>
      <w:r w:rsidR="00174B89">
        <w:t xml:space="preserve">to </w:t>
      </w:r>
      <w:r w:rsidR="003025CD" w:rsidRPr="00154DF4">
        <w:t xml:space="preserve">learn more about </w:t>
      </w:r>
      <w:r w:rsidR="000C6CAD">
        <w:t>migration</w:t>
      </w:r>
      <w:r w:rsidR="003025CD" w:rsidRPr="00154DF4">
        <w:t xml:space="preserve"> of men who have sex with men</w:t>
      </w:r>
      <w:r w:rsidR="003025CD">
        <w:t>, including where they have lived and their sexual relationships</w:t>
      </w:r>
      <w:r w:rsidRPr="00154DF4">
        <w:t xml:space="preserve">.  If you are interested in participating, we </w:t>
      </w:r>
      <w:r w:rsidR="008C05C5">
        <w:t xml:space="preserve">will ask </w:t>
      </w:r>
      <w:r w:rsidRPr="00154DF4">
        <w:t xml:space="preserve">you </w:t>
      </w:r>
      <w:r w:rsidR="008C05C5">
        <w:t xml:space="preserve">to </w:t>
      </w:r>
      <w:r w:rsidRPr="00154DF4">
        <w:t xml:space="preserve">fill out a questionnaire on a computer that will take </w:t>
      </w:r>
      <w:r w:rsidR="00B83048">
        <w:t>about 45 minutes</w:t>
      </w:r>
      <w:r w:rsidRPr="00154DF4">
        <w:t>.  Your answers to the questionnaire are completely confidential.  We would also like to get some information from your medical record</w:t>
      </w:r>
      <w:r w:rsidR="004B3691">
        <w:t>, including HIV and STI test dates and results.</w:t>
      </w:r>
      <w:r w:rsidRPr="00154DF4">
        <w:t xml:space="preserve">  </w:t>
      </w:r>
    </w:p>
    <w:p w14:paraId="4EF5725A" w14:textId="77777777" w:rsidR="003479D0" w:rsidRDefault="003479D0"/>
    <w:p w14:paraId="3D236BCE" w14:textId="416DC3F0" w:rsidR="00007CDD" w:rsidRDefault="00BC1616">
      <w:r w:rsidRPr="00BC1616">
        <w:t>By participating in this survey you will not lose your place in the clinic line/queue.  During your interview, your chart/you will remain in queue in the clinic.  However, during the time you are completing the survey, if you became first in line, the clinic may call the next person who is immediately available.  Participating in this study may not add additional time to your wait time, since you may be able to complete the survey during the time you would normally be waiting. However, we do want to tell you that there is a chance that you may be somewhat delayed due to the survey.</w:t>
      </w:r>
    </w:p>
    <w:p w14:paraId="2B02A242" w14:textId="77777777" w:rsidR="00BC1616" w:rsidRPr="00154DF4" w:rsidRDefault="00BC1616"/>
    <w:p w14:paraId="3930C7E1" w14:textId="41CDFBC6" w:rsidR="00A36137" w:rsidRPr="00154DF4" w:rsidRDefault="00507D18">
      <w:r>
        <w:t>[R</w:t>
      </w:r>
      <w:r w:rsidR="003479D0" w:rsidRPr="00154DF4">
        <w:t>ead informed consent form and obtain consent]</w:t>
      </w:r>
    </w:p>
    <w:p w14:paraId="1F70CCC5" w14:textId="77777777" w:rsidR="00A36137" w:rsidRPr="00154DF4" w:rsidRDefault="00A36137"/>
    <w:p w14:paraId="125C0148" w14:textId="77777777" w:rsidR="002F1E06" w:rsidRDefault="002F1E06">
      <w:pPr>
        <w:rPr>
          <w:b/>
        </w:rPr>
      </w:pPr>
      <w:r>
        <w:rPr>
          <w:b/>
        </w:rPr>
        <w:br w:type="page"/>
      </w:r>
    </w:p>
    <w:p w14:paraId="456C66BA" w14:textId="0C82D618" w:rsidR="00694DB7" w:rsidRPr="00154DF4" w:rsidRDefault="008F3802">
      <w:pPr>
        <w:rPr>
          <w:b/>
        </w:rPr>
      </w:pPr>
      <w:r w:rsidRPr="00154DF4">
        <w:rPr>
          <w:b/>
        </w:rPr>
        <w:lastRenderedPageBreak/>
        <w:t>Directions for Study Questionnaire:</w:t>
      </w:r>
    </w:p>
    <w:p w14:paraId="6AADBA25" w14:textId="2E83106F" w:rsidR="00694DB7" w:rsidRPr="00154DF4" w:rsidRDefault="00A36137">
      <w:r w:rsidRPr="00154DF4">
        <w:t xml:space="preserve">Welcome to the </w:t>
      </w:r>
      <w:r w:rsidR="00DA0321">
        <w:t>Mobile S</w:t>
      </w:r>
      <w:r w:rsidRPr="00154DF4">
        <w:t xml:space="preserve">tudy.  </w:t>
      </w:r>
    </w:p>
    <w:p w14:paraId="25CB0FB5" w14:textId="77777777" w:rsidR="00A36137" w:rsidRPr="00154DF4" w:rsidRDefault="00A36137"/>
    <w:p w14:paraId="7A266CAA" w14:textId="70B2256D" w:rsidR="00A36137" w:rsidRPr="00154DF4" w:rsidRDefault="00A36137">
      <w:r w:rsidRPr="00154DF4">
        <w:t xml:space="preserve">The goal of this study is to learn more about </w:t>
      </w:r>
      <w:r w:rsidR="00314ABC">
        <w:t>migration</w:t>
      </w:r>
      <w:r w:rsidRPr="00154DF4">
        <w:t xml:space="preserve"> of men who have sex with men</w:t>
      </w:r>
      <w:r w:rsidR="009678C8">
        <w:t xml:space="preserve">, including </w:t>
      </w:r>
      <w:r w:rsidR="003A34C7">
        <w:t>where they</w:t>
      </w:r>
      <w:r w:rsidR="009678C8">
        <w:t xml:space="preserve"> have lived and their sexual relationships</w:t>
      </w:r>
      <w:r w:rsidRPr="00154DF4">
        <w:t>.  We very much appreciate your participation in [study name].</w:t>
      </w:r>
    </w:p>
    <w:p w14:paraId="2F23B4C3" w14:textId="77777777" w:rsidR="00A36137" w:rsidRPr="00154DF4" w:rsidRDefault="00A36137"/>
    <w:p w14:paraId="07DA7230" w14:textId="12375360" w:rsidR="00A36137" w:rsidRPr="00154DF4" w:rsidRDefault="00A36137">
      <w:r w:rsidRPr="00154DF4">
        <w:t xml:space="preserve">This is the only survey you will be asked to complete for the study.  It should take you approximately </w:t>
      </w:r>
      <w:r w:rsidR="003025CD">
        <w:t>45</w:t>
      </w:r>
      <w:r w:rsidRPr="00154DF4">
        <w:t xml:space="preserve"> to complete.  The questions will ask you about places you have lived, your health, and your sexual experiences and partners.</w:t>
      </w:r>
    </w:p>
    <w:p w14:paraId="625B4AA4" w14:textId="77777777" w:rsidR="00A36137" w:rsidRPr="00154DF4" w:rsidRDefault="00A36137"/>
    <w:p w14:paraId="634B600D" w14:textId="77777777" w:rsidR="00105184" w:rsidRPr="00154DF4" w:rsidRDefault="00105184" w:rsidP="00105184">
      <w:pPr>
        <w:rPr>
          <w:rFonts w:cs="Arial"/>
          <w:b/>
          <w:bCs/>
        </w:rPr>
      </w:pPr>
      <w:r w:rsidRPr="00154DF4">
        <w:rPr>
          <w:rStyle w:val="heading"/>
          <w:rFonts w:cs="Arial"/>
          <w:b/>
          <w:bCs/>
        </w:rPr>
        <w:t xml:space="preserve">Text: </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10910"/>
      </w:tblGrid>
      <w:tr w:rsidR="00105184" w:rsidRPr="00154DF4" w14:paraId="5E7CBA9C" w14:textId="77777777" w:rsidTr="00DC049A">
        <w:trPr>
          <w:tblCellSpacing w:w="15" w:type="dxa"/>
        </w:trPr>
        <w:tc>
          <w:tcPr>
            <w:tcW w:w="0" w:type="auto"/>
            <w:vAlign w:val="center"/>
          </w:tcPr>
          <w:p w14:paraId="5DB0B0D5" w14:textId="4C5C8901" w:rsidR="00105184" w:rsidRPr="00154DF4" w:rsidRDefault="00105184" w:rsidP="00DC049A">
            <w:pPr>
              <w:rPr>
                <w:rFonts w:cs="Arial"/>
              </w:rPr>
            </w:pPr>
            <w:r w:rsidRPr="00154DF4">
              <w:rPr>
                <w:rFonts w:cs="Arial"/>
              </w:rPr>
              <w:t>For this interview you will enter your answers directly into a computer.  Questions, instructions, and answer choices will be printed on the screen.  This interview has been developed so that people can answer sensitive questions in privacy.</w:t>
            </w:r>
            <w:r w:rsidRPr="00154DF4">
              <w:rPr>
                <w:rFonts w:cs="Arial"/>
              </w:rPr>
              <w:br/>
            </w:r>
            <w:r w:rsidRPr="00154DF4">
              <w:rPr>
                <w:rFonts w:cs="Arial"/>
              </w:rPr>
              <w:br/>
              <w:t xml:space="preserve">If you run into trouble, the study coordinator will be available to help you, but </w:t>
            </w:r>
            <w:r w:rsidR="00980D1A">
              <w:rPr>
                <w:rFonts w:cs="Arial"/>
              </w:rPr>
              <w:t xml:space="preserve">otherwise </w:t>
            </w:r>
            <w:r w:rsidRPr="00154DF4">
              <w:rPr>
                <w:rFonts w:cs="Arial"/>
              </w:rPr>
              <w:t>she won't be involved in these next sections.</w:t>
            </w:r>
            <w:r w:rsidRPr="00154DF4">
              <w:rPr>
                <w:rFonts w:cs="Arial"/>
              </w:rPr>
              <w:br/>
            </w:r>
            <w:r w:rsidRPr="00154DF4">
              <w:rPr>
                <w:rFonts w:cs="Arial"/>
              </w:rPr>
              <w:br/>
              <w:t>You will need to use the number keys and the letter keys to enter your answers for some of the questions.  For other questions, the answers will be in a list, and you will use the mouse to make your selection.  Whether you type in your answer or choose an answer from a list, you will click on the NEXT button on the bottom of the screen to move on to the next question.</w:t>
            </w:r>
            <w:r w:rsidRPr="00154DF4">
              <w:rPr>
                <w:rFonts w:cs="Arial"/>
              </w:rPr>
              <w:br/>
            </w:r>
            <w:r w:rsidRPr="00154DF4">
              <w:rPr>
                <w:rFonts w:cs="Arial"/>
              </w:rPr>
              <w:br/>
              <w:t>Click on the NEXT button now.</w:t>
            </w:r>
          </w:p>
        </w:tc>
      </w:tr>
    </w:tbl>
    <w:p w14:paraId="720FEDB4" w14:textId="77777777" w:rsidR="00105184" w:rsidRPr="00154DF4" w:rsidRDefault="00105184" w:rsidP="00105184">
      <w:pPr>
        <w:rPr>
          <w:rFonts w:cs="Arial"/>
        </w:rPr>
      </w:pPr>
      <w:bookmarkStart w:id="0" w:name="REF1412$1"/>
      <w:bookmarkEnd w:id="0"/>
      <w:r w:rsidRPr="00154DF4">
        <w:rPr>
          <w:rFonts w:cs="Arial"/>
          <w:noProof/>
          <w:lang w:eastAsia="zh-CN"/>
        </w:rPr>
        <w:drawing>
          <wp:inline distT="0" distB="0" distL="0" distR="0" wp14:anchorId="44FE0D7B" wp14:editId="61580412">
            <wp:extent cx="11430" cy="11430"/>
            <wp:effectExtent l="0" t="0" r="0" b="0"/>
            <wp:docPr id="4" name="Picture 4"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681EF5F8" w14:textId="77777777" w:rsidR="00105184" w:rsidRPr="00154DF4" w:rsidRDefault="00105184" w:rsidP="00105184">
      <w:pPr>
        <w:rPr>
          <w:rFonts w:cs="Arial"/>
          <w:b/>
          <w:bCs/>
        </w:rPr>
      </w:pPr>
      <w:r w:rsidRPr="00154DF4">
        <w:rPr>
          <w:rStyle w:val="heading"/>
          <w:rFonts w:cs="Arial"/>
          <w:b/>
          <w:bCs/>
        </w:rPr>
        <w:t xml:space="preserve">Question: </w:t>
      </w:r>
      <w:r w:rsidRPr="00154DF4">
        <w:rPr>
          <w:rFonts w:cs="Arial"/>
          <w:b/>
          <w:bCs/>
        </w:rPr>
        <w:t>INSTRUCTIONS_3</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253"/>
        <w:gridCol w:w="10657"/>
      </w:tblGrid>
      <w:tr w:rsidR="00105184" w:rsidRPr="00154DF4" w14:paraId="1AFE1501" w14:textId="77777777" w:rsidTr="00DC049A">
        <w:trPr>
          <w:tblCellSpacing w:w="15" w:type="dxa"/>
        </w:trPr>
        <w:tc>
          <w:tcPr>
            <w:tcW w:w="0" w:type="auto"/>
          </w:tcPr>
          <w:p w14:paraId="06CF145F" w14:textId="77777777" w:rsidR="00105184" w:rsidRPr="00154DF4" w:rsidRDefault="00105184" w:rsidP="00DC049A">
            <w:pPr>
              <w:rPr>
                <w:rFonts w:cs="Arial"/>
              </w:rPr>
            </w:pPr>
            <w:r w:rsidRPr="00154DF4">
              <w:rPr>
                <w:rFonts w:cs="Arial"/>
              </w:rPr>
              <w:t xml:space="preserve">1. </w:t>
            </w:r>
          </w:p>
        </w:tc>
        <w:tc>
          <w:tcPr>
            <w:tcW w:w="0" w:type="auto"/>
          </w:tcPr>
          <w:p w14:paraId="514D3BDB" w14:textId="77777777" w:rsidR="00105184" w:rsidRPr="00154DF4" w:rsidRDefault="00105184" w:rsidP="00DC049A">
            <w:pPr>
              <w:spacing w:after="240"/>
              <w:rPr>
                <w:rFonts w:cs="Arial"/>
              </w:rPr>
            </w:pPr>
            <w:r w:rsidRPr="00154DF4">
              <w:rPr>
                <w:rFonts w:cs="Arial"/>
              </w:rPr>
              <w:t>There are several ways to answer the questions in the survey.  One way is to type your answer and then click on the NEXT button to send the answer to the computer and move on to the next question.  Practice this with the number keys.</w:t>
            </w:r>
            <w:r w:rsidRPr="00154DF4">
              <w:rPr>
                <w:rFonts w:cs="Arial"/>
              </w:rPr>
              <w:br/>
            </w:r>
            <w:r w:rsidRPr="00154DF4">
              <w:rPr>
                <w:rFonts w:cs="Arial"/>
              </w:rPr>
              <w:br/>
            </w:r>
            <w:r w:rsidRPr="00154DF4">
              <w:rPr>
                <w:rStyle w:val="Strong"/>
                <w:rFonts w:cs="Arial"/>
              </w:rPr>
              <w:t>What is your age?</w:t>
            </w:r>
            <w:r w:rsidRPr="00154DF4">
              <w:rPr>
                <w:rFonts w:cs="Arial"/>
              </w:rPr>
              <w:t xml:space="preserve">  (Use the number keys to enter your answer.  Then click on the NEXT button to move on.) </w:t>
            </w:r>
          </w:p>
        </w:tc>
      </w:tr>
      <w:tr w:rsidR="00105184" w:rsidRPr="00154DF4" w14:paraId="254150F5" w14:textId="77777777" w:rsidTr="00DC049A">
        <w:trPr>
          <w:tblCellSpacing w:w="15" w:type="dxa"/>
        </w:trPr>
        <w:tc>
          <w:tcPr>
            <w:tcW w:w="0" w:type="auto"/>
            <w:vAlign w:val="center"/>
          </w:tcPr>
          <w:p w14:paraId="2078960A" w14:textId="77777777" w:rsidR="00105184" w:rsidRPr="00154DF4" w:rsidRDefault="00105184" w:rsidP="00DC049A">
            <w:pPr>
              <w:rPr>
                <w:rFonts w:cs="Arial"/>
              </w:rPr>
            </w:pPr>
          </w:p>
        </w:tc>
        <w:tc>
          <w:tcPr>
            <w:tcW w:w="0" w:type="auto"/>
            <w:tcMar>
              <w:top w:w="4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25"/>
              <w:gridCol w:w="553"/>
            </w:tblGrid>
            <w:tr w:rsidR="00105184" w:rsidRPr="00154DF4" w14:paraId="18EA5368" w14:textId="77777777" w:rsidTr="00DC049A">
              <w:trPr>
                <w:tblCellSpacing w:w="15" w:type="dxa"/>
              </w:trPr>
              <w:tc>
                <w:tcPr>
                  <w:tcW w:w="0" w:type="auto"/>
                  <w:vAlign w:val="center"/>
                </w:tcPr>
                <w:p w14:paraId="4D20CCD5" w14:textId="77777777" w:rsidR="00105184" w:rsidRPr="00154DF4" w:rsidRDefault="00105184" w:rsidP="00DC049A">
                  <w:pPr>
                    <w:rPr>
                      <w:rFonts w:cs="Arial"/>
                    </w:rPr>
                  </w:pPr>
                  <w:r w:rsidRPr="00154DF4">
                    <w:rPr>
                      <w:rFonts w:cs="Arial"/>
                      <w:noProof/>
                      <w:lang w:eastAsia="zh-CN"/>
                    </w:rPr>
                    <w:drawing>
                      <wp:inline distT="0" distB="0" distL="0" distR="0" wp14:anchorId="08A0FEF5" wp14:editId="2361BD5F">
                        <wp:extent cx="281305" cy="23431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305" cy="234315"/>
                                </a:xfrm>
                                <a:prstGeom prst="rect">
                                  <a:avLst/>
                                </a:prstGeom>
                                <a:noFill/>
                                <a:ln>
                                  <a:noFill/>
                                </a:ln>
                              </pic:spPr>
                            </pic:pic>
                          </a:graphicData>
                        </a:graphic>
                      </wp:inline>
                    </w:drawing>
                  </w:r>
                </w:p>
              </w:tc>
              <w:tc>
                <w:tcPr>
                  <w:tcW w:w="0" w:type="auto"/>
                  <w:vAlign w:val="center"/>
                </w:tcPr>
                <w:p w14:paraId="7E5EE0FD" w14:textId="77777777" w:rsidR="00105184" w:rsidRPr="00154DF4" w:rsidRDefault="00105184" w:rsidP="00DC049A">
                  <w:pPr>
                    <w:rPr>
                      <w:rFonts w:cs="Arial"/>
                    </w:rPr>
                  </w:pPr>
                  <w:r w:rsidRPr="00154DF4">
                    <w:rPr>
                      <w:rFonts w:cs="Arial"/>
                    </w:rPr>
                    <w:t>years</w:t>
                  </w:r>
                </w:p>
              </w:tc>
            </w:tr>
          </w:tbl>
          <w:p w14:paraId="708E7C3E" w14:textId="77777777" w:rsidR="00105184" w:rsidRPr="00154DF4" w:rsidRDefault="00105184" w:rsidP="00DC049A">
            <w:pPr>
              <w:rPr>
                <w:rFonts w:cs="Arial"/>
              </w:rPr>
            </w:pPr>
          </w:p>
        </w:tc>
      </w:tr>
    </w:tbl>
    <w:p w14:paraId="55CB9933" w14:textId="77777777" w:rsidR="00105184" w:rsidRPr="00154DF4" w:rsidRDefault="00105184" w:rsidP="00105184">
      <w:pPr>
        <w:rPr>
          <w:rFonts w:cs="Arial"/>
        </w:rPr>
      </w:pPr>
      <w:bookmarkStart w:id="1" w:name="REF1413$1"/>
      <w:bookmarkEnd w:id="1"/>
      <w:r w:rsidRPr="00154DF4">
        <w:rPr>
          <w:rFonts w:cs="Arial"/>
          <w:noProof/>
          <w:lang w:eastAsia="zh-CN"/>
        </w:rPr>
        <w:drawing>
          <wp:inline distT="0" distB="0" distL="0" distR="0" wp14:anchorId="77AA9A1C" wp14:editId="66E711A4">
            <wp:extent cx="11430" cy="11430"/>
            <wp:effectExtent l="0" t="0" r="0" b="0"/>
            <wp:docPr id="2" name="Picture 2"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7EC11D54" w14:textId="77777777" w:rsidR="00105184" w:rsidRPr="00154DF4" w:rsidRDefault="00105184" w:rsidP="00105184">
      <w:pPr>
        <w:rPr>
          <w:rFonts w:cs="Arial"/>
          <w:b/>
          <w:bCs/>
        </w:rPr>
      </w:pPr>
      <w:r w:rsidRPr="00154DF4">
        <w:rPr>
          <w:rStyle w:val="heading"/>
          <w:rFonts w:cs="Arial"/>
          <w:b/>
          <w:bCs/>
        </w:rPr>
        <w:t xml:space="preserve">Question: </w:t>
      </w:r>
      <w:r w:rsidRPr="00154DF4">
        <w:rPr>
          <w:rFonts w:cs="Arial"/>
          <w:b/>
          <w:bCs/>
        </w:rPr>
        <w:t>INSTRUCTIONS_4</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253"/>
        <w:gridCol w:w="4006"/>
      </w:tblGrid>
      <w:tr w:rsidR="00105184" w:rsidRPr="00154DF4" w14:paraId="3C369746" w14:textId="77777777" w:rsidTr="00DC049A">
        <w:trPr>
          <w:tblCellSpacing w:w="15" w:type="dxa"/>
        </w:trPr>
        <w:tc>
          <w:tcPr>
            <w:tcW w:w="0" w:type="auto"/>
          </w:tcPr>
          <w:p w14:paraId="518F1D9F" w14:textId="77777777" w:rsidR="00105184" w:rsidRPr="00154DF4" w:rsidRDefault="00105184" w:rsidP="00DC049A">
            <w:pPr>
              <w:rPr>
                <w:rFonts w:cs="Arial"/>
              </w:rPr>
            </w:pPr>
            <w:r w:rsidRPr="00154DF4">
              <w:rPr>
                <w:rFonts w:cs="Arial"/>
              </w:rPr>
              <w:t xml:space="preserve">2. </w:t>
            </w:r>
          </w:p>
        </w:tc>
        <w:tc>
          <w:tcPr>
            <w:tcW w:w="0" w:type="auto"/>
          </w:tcPr>
          <w:p w14:paraId="7A702B35" w14:textId="77777777" w:rsidR="00105184" w:rsidRPr="00154DF4" w:rsidRDefault="00105184" w:rsidP="00DC049A">
            <w:pPr>
              <w:rPr>
                <w:rFonts w:cs="Arial"/>
              </w:rPr>
            </w:pPr>
            <w:r w:rsidRPr="00154DF4">
              <w:rPr>
                <w:rFonts w:cs="Arial"/>
              </w:rPr>
              <w:t>Now practice with the letter keys.</w:t>
            </w:r>
            <w:r w:rsidRPr="00154DF4">
              <w:rPr>
                <w:rFonts w:cs="Arial"/>
              </w:rPr>
              <w:br/>
            </w:r>
            <w:r w:rsidRPr="00154DF4">
              <w:rPr>
                <w:rFonts w:cs="Arial"/>
              </w:rPr>
              <w:br/>
            </w:r>
            <w:r w:rsidRPr="00154DF4">
              <w:rPr>
                <w:rStyle w:val="Strong"/>
                <w:rFonts w:cs="Arial"/>
              </w:rPr>
              <w:t>What is your favorite food?</w:t>
            </w:r>
          </w:p>
        </w:tc>
      </w:tr>
      <w:tr w:rsidR="00105184" w:rsidRPr="00154DF4" w14:paraId="6BAF81B9" w14:textId="77777777" w:rsidTr="00DC049A">
        <w:trPr>
          <w:tblCellSpacing w:w="15" w:type="dxa"/>
        </w:trPr>
        <w:tc>
          <w:tcPr>
            <w:tcW w:w="0" w:type="auto"/>
            <w:vAlign w:val="center"/>
          </w:tcPr>
          <w:p w14:paraId="15563E69" w14:textId="77777777" w:rsidR="00105184" w:rsidRPr="00154DF4" w:rsidRDefault="00105184" w:rsidP="00DC049A">
            <w:pPr>
              <w:rPr>
                <w:rFonts w:cs="Arial"/>
              </w:rPr>
            </w:pPr>
          </w:p>
        </w:tc>
        <w:tc>
          <w:tcPr>
            <w:tcW w:w="0" w:type="auto"/>
            <w:tcMar>
              <w:top w:w="4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549"/>
              <w:gridCol w:w="1372"/>
            </w:tblGrid>
            <w:tr w:rsidR="00105184" w:rsidRPr="00154DF4" w14:paraId="594BDFCB" w14:textId="77777777" w:rsidTr="00DC049A">
              <w:trPr>
                <w:tblCellSpacing w:w="15" w:type="dxa"/>
              </w:trPr>
              <w:tc>
                <w:tcPr>
                  <w:tcW w:w="0" w:type="auto"/>
                  <w:vAlign w:val="center"/>
                </w:tcPr>
                <w:p w14:paraId="28A4FDCA" w14:textId="77777777" w:rsidR="00105184" w:rsidRPr="00154DF4" w:rsidRDefault="00105184" w:rsidP="00DC049A">
                  <w:pPr>
                    <w:rPr>
                      <w:rFonts w:cs="Arial"/>
                    </w:rPr>
                  </w:pPr>
                  <w:r w:rsidRPr="00154DF4">
                    <w:rPr>
                      <w:rFonts w:cs="Arial"/>
                      <w:noProof/>
                      <w:lang w:eastAsia="zh-CN"/>
                    </w:rPr>
                    <w:drawing>
                      <wp:inline distT="0" distB="0" distL="0" distR="0" wp14:anchorId="499CA8F4" wp14:editId="1A0A7375">
                        <wp:extent cx="1570990" cy="234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0990" cy="234315"/>
                                </a:xfrm>
                                <a:prstGeom prst="rect">
                                  <a:avLst/>
                                </a:prstGeom>
                                <a:noFill/>
                                <a:ln>
                                  <a:noFill/>
                                </a:ln>
                              </pic:spPr>
                            </pic:pic>
                          </a:graphicData>
                        </a:graphic>
                      </wp:inline>
                    </w:drawing>
                  </w:r>
                </w:p>
              </w:tc>
              <w:tc>
                <w:tcPr>
                  <w:tcW w:w="0" w:type="auto"/>
                  <w:vAlign w:val="center"/>
                </w:tcPr>
                <w:p w14:paraId="5CA8F856" w14:textId="77777777" w:rsidR="00105184" w:rsidRPr="00154DF4" w:rsidRDefault="00105184" w:rsidP="00DC049A">
                  <w:pPr>
                    <w:rPr>
                      <w:rFonts w:cs="Arial"/>
                    </w:rPr>
                  </w:pPr>
                  <w:r w:rsidRPr="00154DF4">
                    <w:rPr>
                      <w:rFonts w:cs="Arial"/>
                    </w:rPr>
                    <w:t>(favorite food)</w:t>
                  </w:r>
                </w:p>
              </w:tc>
            </w:tr>
          </w:tbl>
          <w:p w14:paraId="4ED565CE" w14:textId="77777777" w:rsidR="00105184" w:rsidRPr="00154DF4" w:rsidRDefault="00105184" w:rsidP="00DC049A">
            <w:pPr>
              <w:rPr>
                <w:rFonts w:cs="Arial"/>
              </w:rPr>
            </w:pPr>
          </w:p>
        </w:tc>
      </w:tr>
    </w:tbl>
    <w:p w14:paraId="47109A01" w14:textId="77777777" w:rsidR="00105184" w:rsidRPr="00154DF4" w:rsidRDefault="00105184" w:rsidP="00105184">
      <w:pPr>
        <w:rPr>
          <w:rFonts w:cs="Arial"/>
        </w:rPr>
      </w:pPr>
      <w:bookmarkStart w:id="2" w:name="REF1414$1"/>
      <w:bookmarkEnd w:id="2"/>
    </w:p>
    <w:p w14:paraId="62F105AF" w14:textId="77777777" w:rsidR="00105184" w:rsidRPr="00154DF4" w:rsidRDefault="00105184" w:rsidP="00105184">
      <w:pPr>
        <w:rPr>
          <w:rFonts w:cs="Arial"/>
          <w:b/>
          <w:bCs/>
        </w:rPr>
      </w:pPr>
      <w:r w:rsidRPr="00154DF4">
        <w:rPr>
          <w:rFonts w:cs="Arial"/>
          <w:b/>
          <w:bCs/>
          <w:noProof/>
          <w:lang w:eastAsia="zh-CN"/>
        </w:rPr>
        <w:drawing>
          <wp:inline distT="0" distB="0" distL="0" distR="0" wp14:anchorId="1DFC08AD" wp14:editId="68E59F06">
            <wp:extent cx="11430" cy="11430"/>
            <wp:effectExtent l="0" t="0" r="0" b="0"/>
            <wp:docPr id="14" name="Picture 14"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p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154DF4">
        <w:rPr>
          <w:rStyle w:val="heading"/>
          <w:rFonts w:cs="Arial"/>
          <w:b/>
          <w:bCs/>
        </w:rPr>
        <w:t xml:space="preserve">Question: </w:t>
      </w:r>
      <w:r w:rsidRPr="00154DF4">
        <w:rPr>
          <w:rFonts w:cs="Arial"/>
          <w:b/>
          <w:bCs/>
        </w:rPr>
        <w:t>INSTRUCTIONS_5</w:t>
      </w:r>
    </w:p>
    <w:tbl>
      <w:tblPr>
        <w:tblW w:w="0" w:type="auto"/>
        <w:tblCellSpacing w:w="15" w:type="dxa"/>
        <w:tblInd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253"/>
        <w:gridCol w:w="10642"/>
      </w:tblGrid>
      <w:tr w:rsidR="00105184" w:rsidRPr="00154DF4" w14:paraId="6C780B55" w14:textId="77777777" w:rsidTr="00DC049A">
        <w:trPr>
          <w:tblCellSpacing w:w="15" w:type="dxa"/>
        </w:trPr>
        <w:tc>
          <w:tcPr>
            <w:tcW w:w="0" w:type="auto"/>
          </w:tcPr>
          <w:p w14:paraId="5373E4F0" w14:textId="77777777" w:rsidR="00105184" w:rsidRPr="00154DF4" w:rsidRDefault="00105184" w:rsidP="00DC049A">
            <w:pPr>
              <w:rPr>
                <w:rFonts w:cs="Arial"/>
              </w:rPr>
            </w:pPr>
            <w:r w:rsidRPr="00154DF4">
              <w:rPr>
                <w:rFonts w:cs="Arial"/>
              </w:rPr>
              <w:t xml:space="preserve">3. </w:t>
            </w:r>
          </w:p>
        </w:tc>
        <w:tc>
          <w:tcPr>
            <w:tcW w:w="0" w:type="auto"/>
          </w:tcPr>
          <w:p w14:paraId="2022A747" w14:textId="77777777" w:rsidR="00105184" w:rsidRPr="00154DF4" w:rsidRDefault="00105184" w:rsidP="00DC049A">
            <w:pPr>
              <w:rPr>
                <w:rFonts w:cs="Arial"/>
              </w:rPr>
            </w:pPr>
            <w:r w:rsidRPr="00154DF4">
              <w:rPr>
                <w:rFonts w:cs="Arial"/>
              </w:rPr>
              <w:t>You will also see questions that give you several choices.  You will select the circle next to your answer and click on the NEXT button to send your answer to the computer and move on to the next question.  Practice this by clicking the circle next to your answer to the question below.</w:t>
            </w:r>
            <w:r w:rsidRPr="00154DF4">
              <w:rPr>
                <w:rFonts w:cs="Arial"/>
              </w:rPr>
              <w:br/>
            </w:r>
            <w:r w:rsidRPr="00154DF4">
              <w:rPr>
                <w:rFonts w:cs="Arial"/>
              </w:rPr>
              <w:br/>
            </w:r>
            <w:r w:rsidRPr="00154DF4">
              <w:rPr>
                <w:rStyle w:val="Strong"/>
                <w:rFonts w:cs="Arial"/>
              </w:rPr>
              <w:t>Do you like coffee?</w:t>
            </w:r>
            <w:r w:rsidRPr="00154DF4">
              <w:rPr>
                <w:rFonts w:cs="Arial"/>
              </w:rPr>
              <w:t xml:space="preserve"> </w:t>
            </w:r>
          </w:p>
        </w:tc>
      </w:tr>
      <w:tr w:rsidR="00105184" w:rsidRPr="00154DF4" w14:paraId="4DBABAD1" w14:textId="77777777" w:rsidTr="00DC049A">
        <w:trPr>
          <w:tblCellSpacing w:w="15" w:type="dxa"/>
        </w:trPr>
        <w:tc>
          <w:tcPr>
            <w:tcW w:w="0" w:type="auto"/>
            <w:vAlign w:val="center"/>
          </w:tcPr>
          <w:p w14:paraId="5457B317" w14:textId="77777777" w:rsidR="00105184" w:rsidRPr="00154DF4" w:rsidRDefault="00105184" w:rsidP="00DC049A">
            <w:pPr>
              <w:rPr>
                <w:rFonts w:cs="Arial"/>
              </w:rPr>
            </w:pPr>
          </w:p>
        </w:tc>
        <w:tc>
          <w:tcPr>
            <w:tcW w:w="0" w:type="auto"/>
            <w:tcMar>
              <w:top w:w="4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95"/>
              <w:gridCol w:w="673"/>
            </w:tblGrid>
            <w:tr w:rsidR="00105184" w:rsidRPr="00154DF4" w14:paraId="6AA42191" w14:textId="77777777" w:rsidTr="00DC049A">
              <w:trPr>
                <w:tblCellSpacing w:w="15" w:type="dxa"/>
              </w:trPr>
              <w:tc>
                <w:tcPr>
                  <w:tcW w:w="0" w:type="auto"/>
                  <w:vAlign w:val="center"/>
                </w:tcPr>
                <w:p w14:paraId="437E52E5" w14:textId="77777777" w:rsidR="00105184" w:rsidRPr="00154DF4" w:rsidRDefault="00105184" w:rsidP="00DC049A">
                  <w:pPr>
                    <w:rPr>
                      <w:rFonts w:cs="Arial"/>
                    </w:rPr>
                  </w:pPr>
                  <w:r w:rsidRPr="00154DF4">
                    <w:rPr>
                      <w:rFonts w:cs="Arial"/>
                      <w:noProof/>
                      <w:lang w:eastAsia="zh-CN"/>
                    </w:rPr>
                    <w:drawing>
                      <wp:inline distT="0" distB="0" distL="0" distR="0" wp14:anchorId="4C12A2A3" wp14:editId="01F631EB">
                        <wp:extent cx="257810" cy="23431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603EF75A" w14:textId="77777777" w:rsidR="00105184" w:rsidRPr="00154DF4" w:rsidRDefault="00105184" w:rsidP="00DC049A">
                  <w:pPr>
                    <w:rPr>
                      <w:rFonts w:cs="Arial"/>
                    </w:rPr>
                  </w:pPr>
                  <w:r w:rsidRPr="00154DF4">
                    <w:rPr>
                      <w:rFonts w:cs="Arial"/>
                    </w:rPr>
                    <w:t>No</w:t>
                  </w:r>
                </w:p>
              </w:tc>
            </w:tr>
            <w:tr w:rsidR="00105184" w:rsidRPr="00154DF4" w14:paraId="3ACAA6AB" w14:textId="77777777" w:rsidTr="00DC049A">
              <w:trPr>
                <w:tblCellSpacing w:w="15" w:type="dxa"/>
              </w:trPr>
              <w:tc>
                <w:tcPr>
                  <w:tcW w:w="0" w:type="auto"/>
                  <w:vAlign w:val="center"/>
                </w:tcPr>
                <w:p w14:paraId="35A8AAC4" w14:textId="77777777" w:rsidR="00105184" w:rsidRPr="00154DF4" w:rsidRDefault="00105184" w:rsidP="00DC049A">
                  <w:pPr>
                    <w:rPr>
                      <w:rFonts w:cs="Arial"/>
                    </w:rPr>
                  </w:pPr>
                  <w:r w:rsidRPr="00154DF4">
                    <w:rPr>
                      <w:rFonts w:cs="Arial"/>
                      <w:noProof/>
                      <w:lang w:eastAsia="zh-CN"/>
                    </w:rPr>
                    <w:lastRenderedPageBreak/>
                    <w:drawing>
                      <wp:inline distT="0" distB="0" distL="0" distR="0" wp14:anchorId="5CE5AAA8" wp14:editId="71D0E844">
                        <wp:extent cx="257810" cy="23431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22ABFB0B" w14:textId="77777777" w:rsidR="00105184" w:rsidRPr="00154DF4" w:rsidRDefault="00105184" w:rsidP="00DC049A">
                  <w:pPr>
                    <w:rPr>
                      <w:rFonts w:cs="Arial"/>
                    </w:rPr>
                  </w:pPr>
                  <w:r w:rsidRPr="00154DF4">
                    <w:rPr>
                      <w:rFonts w:cs="Arial"/>
                    </w:rPr>
                    <w:t>Yes (1)</w:t>
                  </w:r>
                </w:p>
              </w:tc>
            </w:tr>
          </w:tbl>
          <w:p w14:paraId="0B68C784" w14:textId="77777777" w:rsidR="00105184" w:rsidRPr="00154DF4" w:rsidRDefault="00105184" w:rsidP="00DC049A">
            <w:pPr>
              <w:rPr>
                <w:rFonts w:cs="Arial"/>
              </w:rPr>
            </w:pPr>
          </w:p>
        </w:tc>
      </w:tr>
    </w:tbl>
    <w:p w14:paraId="0F9DAFAE" w14:textId="77777777" w:rsidR="00105184" w:rsidRPr="00154DF4" w:rsidRDefault="00105184" w:rsidP="00105184">
      <w:pPr>
        <w:rPr>
          <w:rFonts w:cs="Arial"/>
        </w:rPr>
      </w:pPr>
      <w:bookmarkStart w:id="3" w:name="REF1415$1"/>
      <w:bookmarkEnd w:id="3"/>
    </w:p>
    <w:p w14:paraId="2F697231" w14:textId="77777777" w:rsidR="00105184" w:rsidRPr="00154DF4" w:rsidRDefault="00105184" w:rsidP="00105184">
      <w:pPr>
        <w:rPr>
          <w:rFonts w:cs="Arial"/>
          <w:b/>
          <w:bCs/>
        </w:rPr>
      </w:pPr>
      <w:r w:rsidRPr="00154DF4">
        <w:rPr>
          <w:rFonts w:cs="Arial"/>
          <w:b/>
          <w:bCs/>
          <w:noProof/>
          <w:lang w:eastAsia="zh-CN"/>
        </w:rPr>
        <w:drawing>
          <wp:inline distT="0" distB="0" distL="0" distR="0" wp14:anchorId="766B657F" wp14:editId="1121AF74">
            <wp:extent cx="11430" cy="11430"/>
            <wp:effectExtent l="0" t="0" r="0" b="0"/>
            <wp:docPr id="11" name="Picture 11"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p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154DF4">
        <w:rPr>
          <w:rStyle w:val="heading"/>
          <w:rFonts w:cs="Arial"/>
          <w:b/>
          <w:bCs/>
        </w:rPr>
        <w:t xml:space="preserve">Question: </w:t>
      </w:r>
      <w:r w:rsidRPr="00154DF4">
        <w:rPr>
          <w:rFonts w:cs="Arial"/>
          <w:b/>
          <w:bCs/>
        </w:rPr>
        <w:t>INSTRUCTIONS_6</w:t>
      </w:r>
    </w:p>
    <w:tbl>
      <w:tblPr>
        <w:tblW w:w="0" w:type="auto"/>
        <w:tblCellSpacing w:w="15" w:type="dxa"/>
        <w:tblInd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253"/>
        <w:gridCol w:w="10642"/>
      </w:tblGrid>
      <w:tr w:rsidR="00105184" w:rsidRPr="00154DF4" w14:paraId="73D7EE57" w14:textId="77777777" w:rsidTr="00DC049A">
        <w:trPr>
          <w:tblCellSpacing w:w="15" w:type="dxa"/>
        </w:trPr>
        <w:tc>
          <w:tcPr>
            <w:tcW w:w="0" w:type="auto"/>
          </w:tcPr>
          <w:p w14:paraId="7B4E7C51" w14:textId="77777777" w:rsidR="00105184" w:rsidRPr="00154DF4" w:rsidRDefault="00105184" w:rsidP="00DC049A">
            <w:pPr>
              <w:rPr>
                <w:rFonts w:cs="Arial"/>
              </w:rPr>
            </w:pPr>
            <w:r w:rsidRPr="00154DF4">
              <w:rPr>
                <w:rFonts w:cs="Arial"/>
              </w:rPr>
              <w:t xml:space="preserve">4. </w:t>
            </w:r>
          </w:p>
        </w:tc>
        <w:tc>
          <w:tcPr>
            <w:tcW w:w="0" w:type="auto"/>
          </w:tcPr>
          <w:p w14:paraId="0D042A50" w14:textId="77777777" w:rsidR="00105184" w:rsidRPr="00154DF4" w:rsidRDefault="00105184" w:rsidP="00DC049A">
            <w:pPr>
              <w:rPr>
                <w:rFonts w:cs="Arial"/>
              </w:rPr>
            </w:pPr>
            <w:r w:rsidRPr="00154DF4">
              <w:rPr>
                <w:rFonts w:cs="Arial"/>
              </w:rPr>
              <w:t>Sometimes none of the choices to a question will apply to you, but the question has a choice called "other."  Selecting "other" may often allow you to fill in additional information that makes the question meaningful to you.  In the question below, there is a fifth choice for eye color called "other" with a rectangle next to it.  If you select "other," you can click on the box and type in exactly what color your eyes are.  Practice this now.</w:t>
            </w:r>
            <w:r w:rsidRPr="00154DF4">
              <w:rPr>
                <w:rFonts w:cs="Arial"/>
              </w:rPr>
              <w:br/>
            </w:r>
            <w:r w:rsidRPr="00154DF4">
              <w:rPr>
                <w:rFonts w:cs="Arial"/>
              </w:rPr>
              <w:br/>
            </w:r>
            <w:r w:rsidRPr="00154DF4">
              <w:rPr>
                <w:rStyle w:val="Strong"/>
                <w:rFonts w:cs="Arial"/>
              </w:rPr>
              <w:t>What color are your eyes?</w:t>
            </w:r>
            <w:r w:rsidRPr="00154DF4">
              <w:rPr>
                <w:rFonts w:cs="Arial"/>
              </w:rPr>
              <w:t xml:space="preserve">  </w:t>
            </w:r>
          </w:p>
        </w:tc>
      </w:tr>
      <w:tr w:rsidR="00105184" w:rsidRPr="00154DF4" w14:paraId="14C27E60" w14:textId="77777777" w:rsidTr="00DC049A">
        <w:trPr>
          <w:tblCellSpacing w:w="15" w:type="dxa"/>
        </w:trPr>
        <w:tc>
          <w:tcPr>
            <w:tcW w:w="0" w:type="auto"/>
            <w:vAlign w:val="center"/>
          </w:tcPr>
          <w:p w14:paraId="3DDF710C" w14:textId="77777777" w:rsidR="00105184" w:rsidRPr="00154DF4" w:rsidRDefault="00105184" w:rsidP="00DC049A">
            <w:pPr>
              <w:rPr>
                <w:rFonts w:cs="Arial"/>
              </w:rPr>
            </w:pPr>
          </w:p>
        </w:tc>
        <w:tc>
          <w:tcPr>
            <w:tcW w:w="0" w:type="auto"/>
            <w:tcMar>
              <w:top w:w="4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95"/>
              <w:gridCol w:w="2877"/>
            </w:tblGrid>
            <w:tr w:rsidR="00105184" w:rsidRPr="00154DF4" w14:paraId="2947BAB3" w14:textId="77777777" w:rsidTr="00DC049A">
              <w:trPr>
                <w:tblCellSpacing w:w="15" w:type="dxa"/>
              </w:trPr>
              <w:tc>
                <w:tcPr>
                  <w:tcW w:w="0" w:type="auto"/>
                  <w:vAlign w:val="center"/>
                </w:tcPr>
                <w:p w14:paraId="4000B359" w14:textId="77777777" w:rsidR="00105184" w:rsidRPr="00154DF4" w:rsidRDefault="00105184" w:rsidP="00DC049A">
                  <w:pPr>
                    <w:rPr>
                      <w:rFonts w:cs="Arial"/>
                    </w:rPr>
                  </w:pPr>
                  <w:r w:rsidRPr="00154DF4">
                    <w:rPr>
                      <w:rFonts w:cs="Arial"/>
                      <w:noProof/>
                      <w:lang w:eastAsia="zh-CN"/>
                    </w:rPr>
                    <w:drawing>
                      <wp:inline distT="0" distB="0" distL="0" distR="0" wp14:anchorId="5454A16C" wp14:editId="4DC1937C">
                        <wp:extent cx="257810" cy="23431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75ED3CF0" w14:textId="77777777" w:rsidR="00105184" w:rsidRPr="00154DF4" w:rsidRDefault="00105184" w:rsidP="00DC049A">
                  <w:pPr>
                    <w:rPr>
                      <w:rFonts w:cs="Arial"/>
                    </w:rPr>
                  </w:pPr>
                  <w:r w:rsidRPr="00154DF4">
                    <w:rPr>
                      <w:rFonts w:cs="Arial"/>
                    </w:rPr>
                    <w:t>Pink</w:t>
                  </w:r>
                </w:p>
              </w:tc>
            </w:tr>
            <w:tr w:rsidR="00105184" w:rsidRPr="00154DF4" w14:paraId="60583EEC" w14:textId="77777777" w:rsidTr="00DC049A">
              <w:trPr>
                <w:tblCellSpacing w:w="15" w:type="dxa"/>
              </w:trPr>
              <w:tc>
                <w:tcPr>
                  <w:tcW w:w="0" w:type="auto"/>
                  <w:vAlign w:val="center"/>
                </w:tcPr>
                <w:p w14:paraId="3FD23414" w14:textId="77777777" w:rsidR="00105184" w:rsidRPr="00154DF4" w:rsidRDefault="00105184" w:rsidP="00DC049A">
                  <w:pPr>
                    <w:rPr>
                      <w:rFonts w:cs="Arial"/>
                    </w:rPr>
                  </w:pPr>
                  <w:r w:rsidRPr="00154DF4">
                    <w:rPr>
                      <w:rFonts w:cs="Arial"/>
                      <w:noProof/>
                      <w:lang w:eastAsia="zh-CN"/>
                    </w:rPr>
                    <w:drawing>
                      <wp:inline distT="0" distB="0" distL="0" distR="0" wp14:anchorId="1643E16D" wp14:editId="452BE338">
                        <wp:extent cx="257810" cy="23431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7E24AEF1" w14:textId="77777777" w:rsidR="00105184" w:rsidRPr="00154DF4" w:rsidRDefault="00105184" w:rsidP="00DC049A">
                  <w:pPr>
                    <w:rPr>
                      <w:rFonts w:cs="Arial"/>
                    </w:rPr>
                  </w:pPr>
                  <w:r w:rsidRPr="00154DF4">
                    <w:rPr>
                      <w:rFonts w:cs="Arial"/>
                    </w:rPr>
                    <w:t>Purple</w:t>
                  </w:r>
                </w:p>
              </w:tc>
            </w:tr>
            <w:tr w:rsidR="00105184" w:rsidRPr="00154DF4" w14:paraId="26CFF7E5" w14:textId="77777777" w:rsidTr="00DC049A">
              <w:trPr>
                <w:tblCellSpacing w:w="15" w:type="dxa"/>
              </w:trPr>
              <w:tc>
                <w:tcPr>
                  <w:tcW w:w="0" w:type="auto"/>
                  <w:vAlign w:val="center"/>
                </w:tcPr>
                <w:p w14:paraId="3472C8D0" w14:textId="77777777" w:rsidR="00105184" w:rsidRPr="00154DF4" w:rsidRDefault="00105184" w:rsidP="00DC049A">
                  <w:pPr>
                    <w:rPr>
                      <w:rFonts w:cs="Arial"/>
                    </w:rPr>
                  </w:pPr>
                  <w:r w:rsidRPr="00154DF4">
                    <w:rPr>
                      <w:rFonts w:cs="Arial"/>
                      <w:noProof/>
                      <w:lang w:eastAsia="zh-CN"/>
                    </w:rPr>
                    <w:drawing>
                      <wp:inline distT="0" distB="0" distL="0" distR="0" wp14:anchorId="3FB8C644" wp14:editId="2E9B0043">
                        <wp:extent cx="257810" cy="23431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328EAEAD" w14:textId="77777777" w:rsidR="00105184" w:rsidRPr="00154DF4" w:rsidRDefault="00105184" w:rsidP="00DC049A">
                  <w:pPr>
                    <w:rPr>
                      <w:rFonts w:cs="Arial"/>
                    </w:rPr>
                  </w:pPr>
                  <w:r w:rsidRPr="00154DF4">
                    <w:rPr>
                      <w:rFonts w:cs="Arial"/>
                    </w:rPr>
                    <w:t>Gold</w:t>
                  </w:r>
                </w:p>
              </w:tc>
            </w:tr>
            <w:tr w:rsidR="00105184" w:rsidRPr="00154DF4" w14:paraId="47A29E0F" w14:textId="77777777" w:rsidTr="00DC049A">
              <w:trPr>
                <w:tblCellSpacing w:w="15" w:type="dxa"/>
              </w:trPr>
              <w:tc>
                <w:tcPr>
                  <w:tcW w:w="0" w:type="auto"/>
                  <w:vAlign w:val="center"/>
                </w:tcPr>
                <w:p w14:paraId="1365C5E4" w14:textId="77777777" w:rsidR="00105184" w:rsidRPr="00154DF4" w:rsidRDefault="00105184" w:rsidP="00DC049A">
                  <w:pPr>
                    <w:rPr>
                      <w:rFonts w:cs="Arial"/>
                    </w:rPr>
                  </w:pPr>
                  <w:r w:rsidRPr="00154DF4">
                    <w:rPr>
                      <w:rFonts w:cs="Arial"/>
                      <w:noProof/>
                      <w:lang w:eastAsia="zh-CN"/>
                    </w:rPr>
                    <w:drawing>
                      <wp:inline distT="0" distB="0" distL="0" distR="0" wp14:anchorId="0B65D0DA" wp14:editId="5C09EBBF">
                        <wp:extent cx="257810" cy="23431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42656A0F" w14:textId="77777777" w:rsidR="00105184" w:rsidRPr="00154DF4" w:rsidRDefault="00105184" w:rsidP="00DC049A">
                  <w:pPr>
                    <w:rPr>
                      <w:rFonts w:cs="Arial"/>
                    </w:rPr>
                  </w:pPr>
                  <w:r w:rsidRPr="00154DF4">
                    <w:rPr>
                      <w:rFonts w:cs="Arial"/>
                    </w:rPr>
                    <w:t>Silver</w:t>
                  </w:r>
                </w:p>
              </w:tc>
            </w:tr>
            <w:tr w:rsidR="00105184" w:rsidRPr="00154DF4" w14:paraId="38521843" w14:textId="77777777" w:rsidTr="00DC049A">
              <w:trPr>
                <w:tblCellSpacing w:w="15" w:type="dxa"/>
              </w:trPr>
              <w:tc>
                <w:tcPr>
                  <w:tcW w:w="0" w:type="auto"/>
                  <w:vAlign w:val="center"/>
                </w:tcPr>
                <w:p w14:paraId="449692C5" w14:textId="77777777" w:rsidR="00105184" w:rsidRPr="00154DF4" w:rsidRDefault="00105184" w:rsidP="00DC049A">
                  <w:pPr>
                    <w:rPr>
                      <w:rFonts w:cs="Arial"/>
                    </w:rPr>
                  </w:pPr>
                  <w:r w:rsidRPr="00154DF4">
                    <w:rPr>
                      <w:rFonts w:cs="Arial"/>
                      <w:noProof/>
                      <w:lang w:eastAsia="zh-CN"/>
                    </w:rPr>
                    <w:drawing>
                      <wp:inline distT="0" distB="0" distL="0" distR="0" wp14:anchorId="03A5F334" wp14:editId="106FCC30">
                        <wp:extent cx="257810" cy="2343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597"/>
                    <w:gridCol w:w="2205"/>
                  </w:tblGrid>
                  <w:tr w:rsidR="00105184" w:rsidRPr="00154DF4" w14:paraId="7C0EFCC3" w14:textId="77777777" w:rsidTr="00DC049A">
                    <w:trPr>
                      <w:tblCellSpacing w:w="15" w:type="dxa"/>
                    </w:trPr>
                    <w:tc>
                      <w:tcPr>
                        <w:tcW w:w="0" w:type="auto"/>
                        <w:vAlign w:val="center"/>
                      </w:tcPr>
                      <w:p w14:paraId="5F8969EE" w14:textId="77777777" w:rsidR="00105184" w:rsidRPr="00154DF4" w:rsidRDefault="00105184" w:rsidP="00DC049A">
                        <w:pPr>
                          <w:rPr>
                            <w:rFonts w:cs="Arial"/>
                          </w:rPr>
                        </w:pPr>
                        <w:r w:rsidRPr="00154DF4">
                          <w:rPr>
                            <w:rFonts w:cs="Arial"/>
                          </w:rPr>
                          <w:t>Other</w:t>
                        </w:r>
                      </w:p>
                    </w:tc>
                    <w:tc>
                      <w:tcPr>
                        <w:tcW w:w="0" w:type="auto"/>
                        <w:vAlign w:val="center"/>
                      </w:tcPr>
                      <w:p w14:paraId="35B1AB8C" w14:textId="77777777" w:rsidR="00105184" w:rsidRPr="00154DF4" w:rsidRDefault="00105184" w:rsidP="00DC049A">
                        <w:pPr>
                          <w:rPr>
                            <w:rFonts w:cs="Arial"/>
                          </w:rPr>
                        </w:pPr>
                        <w:r w:rsidRPr="00154DF4">
                          <w:rPr>
                            <w:rFonts w:cs="Arial"/>
                            <w:noProof/>
                            <w:lang w:eastAsia="zh-CN"/>
                          </w:rPr>
                          <w:drawing>
                            <wp:inline distT="0" distB="0" distL="0" distR="0" wp14:anchorId="2BF90D0E" wp14:editId="0C768DBB">
                              <wp:extent cx="1348105" cy="23431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8105" cy="234315"/>
                                      </a:xfrm>
                                      <a:prstGeom prst="rect">
                                        <a:avLst/>
                                      </a:prstGeom>
                                      <a:noFill/>
                                      <a:ln>
                                        <a:noFill/>
                                      </a:ln>
                                    </pic:spPr>
                                  </pic:pic>
                                </a:graphicData>
                              </a:graphic>
                            </wp:inline>
                          </w:drawing>
                        </w:r>
                      </w:p>
                    </w:tc>
                  </w:tr>
                </w:tbl>
                <w:p w14:paraId="6603BC0C" w14:textId="77777777" w:rsidR="00105184" w:rsidRPr="00154DF4" w:rsidRDefault="00105184" w:rsidP="00DC049A">
                  <w:pPr>
                    <w:rPr>
                      <w:rFonts w:cs="Arial"/>
                    </w:rPr>
                  </w:pPr>
                </w:p>
              </w:tc>
            </w:tr>
          </w:tbl>
          <w:p w14:paraId="40799E80" w14:textId="77777777" w:rsidR="00105184" w:rsidRPr="00154DF4" w:rsidRDefault="00105184" w:rsidP="00DC049A">
            <w:pPr>
              <w:rPr>
                <w:rFonts w:cs="Arial"/>
              </w:rPr>
            </w:pPr>
          </w:p>
        </w:tc>
      </w:tr>
    </w:tbl>
    <w:p w14:paraId="0476F59B" w14:textId="77777777" w:rsidR="00105184" w:rsidRPr="00154DF4" w:rsidRDefault="00105184" w:rsidP="00105184">
      <w:pPr>
        <w:rPr>
          <w:rFonts w:cs="Arial"/>
        </w:rPr>
      </w:pPr>
      <w:bookmarkStart w:id="4" w:name="REF1416$1"/>
      <w:bookmarkEnd w:id="4"/>
    </w:p>
    <w:p w14:paraId="62B8EEC8" w14:textId="77777777" w:rsidR="00105184" w:rsidRPr="00154DF4" w:rsidRDefault="00105184" w:rsidP="00105184">
      <w:pPr>
        <w:rPr>
          <w:rFonts w:cs="Arial"/>
          <w:b/>
          <w:bCs/>
        </w:rPr>
      </w:pPr>
      <w:r w:rsidRPr="00154DF4">
        <w:rPr>
          <w:rFonts w:cs="Arial"/>
          <w:b/>
          <w:bCs/>
          <w:noProof/>
          <w:lang w:eastAsia="zh-CN"/>
        </w:rPr>
        <w:drawing>
          <wp:inline distT="0" distB="0" distL="0" distR="0" wp14:anchorId="3B2808E3" wp14:editId="09E9D106">
            <wp:extent cx="11430" cy="11430"/>
            <wp:effectExtent l="0" t="0" r="0" b="0"/>
            <wp:docPr id="23" name="Picture 23"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mp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154DF4">
        <w:rPr>
          <w:rStyle w:val="heading"/>
          <w:rFonts w:cs="Arial"/>
          <w:b/>
          <w:bCs/>
        </w:rPr>
        <w:t xml:space="preserve">Question: </w:t>
      </w:r>
      <w:r w:rsidRPr="00154DF4">
        <w:rPr>
          <w:rFonts w:cs="Arial"/>
          <w:b/>
          <w:bCs/>
        </w:rPr>
        <w:t>INSTRUCTIONS_7</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253"/>
        <w:gridCol w:w="10657"/>
      </w:tblGrid>
      <w:tr w:rsidR="00105184" w:rsidRPr="00154DF4" w14:paraId="7A01ED99" w14:textId="77777777" w:rsidTr="00DC049A">
        <w:trPr>
          <w:tblCellSpacing w:w="15" w:type="dxa"/>
        </w:trPr>
        <w:tc>
          <w:tcPr>
            <w:tcW w:w="0" w:type="auto"/>
          </w:tcPr>
          <w:p w14:paraId="6BAD66B0" w14:textId="77777777" w:rsidR="00105184" w:rsidRPr="00154DF4" w:rsidRDefault="00105184" w:rsidP="00DC049A">
            <w:pPr>
              <w:rPr>
                <w:rFonts w:cs="Arial"/>
              </w:rPr>
            </w:pPr>
            <w:r w:rsidRPr="00154DF4">
              <w:rPr>
                <w:rFonts w:cs="Arial"/>
              </w:rPr>
              <w:t xml:space="preserve">5. </w:t>
            </w:r>
          </w:p>
        </w:tc>
        <w:tc>
          <w:tcPr>
            <w:tcW w:w="0" w:type="auto"/>
          </w:tcPr>
          <w:p w14:paraId="76496DB0" w14:textId="77777777" w:rsidR="00105184" w:rsidRPr="00154DF4" w:rsidRDefault="00105184" w:rsidP="00DC049A">
            <w:pPr>
              <w:rPr>
                <w:rFonts w:cs="Arial"/>
              </w:rPr>
            </w:pPr>
            <w:r w:rsidRPr="00154DF4">
              <w:rPr>
                <w:rFonts w:cs="Arial"/>
              </w:rPr>
              <w:t>Some questions will allow you to choose more than one answer from a list.  You do this by using the mouse and clicking on the box to make a check-mark.  When you are done with the list, click on the NEXT button to move on to the next screen.  For example, answer the question below by choosing several animals.</w:t>
            </w:r>
            <w:r w:rsidRPr="00154DF4">
              <w:rPr>
                <w:rFonts w:cs="Arial"/>
              </w:rPr>
              <w:br/>
            </w:r>
            <w:r w:rsidRPr="00154DF4">
              <w:rPr>
                <w:rFonts w:cs="Arial"/>
              </w:rPr>
              <w:br/>
            </w:r>
            <w:r w:rsidRPr="00154DF4">
              <w:rPr>
                <w:rStyle w:val="Strong"/>
                <w:rFonts w:cs="Arial"/>
              </w:rPr>
              <w:t>Which of the following kinds of animals have 4 feet?</w:t>
            </w:r>
            <w:r w:rsidRPr="00154DF4">
              <w:rPr>
                <w:rFonts w:cs="Arial"/>
              </w:rPr>
              <w:t xml:space="preserve">  (Check all that apply.)  </w:t>
            </w:r>
          </w:p>
        </w:tc>
      </w:tr>
      <w:tr w:rsidR="00105184" w:rsidRPr="00154DF4" w14:paraId="146B41A9" w14:textId="77777777" w:rsidTr="00DC049A">
        <w:trPr>
          <w:tblCellSpacing w:w="15" w:type="dxa"/>
        </w:trPr>
        <w:tc>
          <w:tcPr>
            <w:tcW w:w="0" w:type="auto"/>
            <w:vAlign w:val="center"/>
          </w:tcPr>
          <w:p w14:paraId="3704FFBE" w14:textId="77777777" w:rsidR="00105184" w:rsidRPr="00154DF4" w:rsidRDefault="00105184" w:rsidP="00DC049A">
            <w:pPr>
              <w:rPr>
                <w:rFonts w:cs="Arial"/>
              </w:rPr>
            </w:pPr>
          </w:p>
        </w:tc>
        <w:tc>
          <w:tcPr>
            <w:tcW w:w="0" w:type="auto"/>
            <w:tcMar>
              <w:top w:w="45" w:type="dxa"/>
              <w:left w:w="15" w:type="dxa"/>
              <w:bottom w:w="15" w:type="dxa"/>
              <w:right w:w="15" w:type="dxa"/>
            </w:tcMar>
            <w:vAlign w:val="center"/>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495"/>
              <w:gridCol w:w="916"/>
            </w:tblGrid>
            <w:tr w:rsidR="00105184" w:rsidRPr="00154DF4" w14:paraId="127F5C5C" w14:textId="77777777" w:rsidTr="00DC049A">
              <w:trPr>
                <w:tblCellSpacing w:w="15" w:type="dxa"/>
              </w:trPr>
              <w:tc>
                <w:tcPr>
                  <w:tcW w:w="0" w:type="auto"/>
                  <w:vAlign w:val="center"/>
                </w:tcPr>
                <w:p w14:paraId="55D3EAEC" w14:textId="77777777" w:rsidR="00105184" w:rsidRPr="00154DF4" w:rsidRDefault="00105184" w:rsidP="00DC049A">
                  <w:pPr>
                    <w:rPr>
                      <w:rFonts w:cs="Arial"/>
                    </w:rPr>
                  </w:pPr>
                  <w:r w:rsidRPr="00154DF4">
                    <w:rPr>
                      <w:rFonts w:cs="Arial"/>
                      <w:noProof/>
                      <w:lang w:eastAsia="zh-CN"/>
                    </w:rPr>
                    <w:drawing>
                      <wp:inline distT="0" distB="0" distL="0" distR="0" wp14:anchorId="6A047D83" wp14:editId="494FFC7B">
                        <wp:extent cx="257810" cy="23431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3DE843D7" w14:textId="77777777" w:rsidR="00105184" w:rsidRPr="00154DF4" w:rsidRDefault="00105184" w:rsidP="00DC049A">
                  <w:pPr>
                    <w:rPr>
                      <w:rFonts w:cs="Arial"/>
                    </w:rPr>
                  </w:pPr>
                  <w:r w:rsidRPr="00154DF4">
                    <w:rPr>
                      <w:rFonts w:cs="Arial"/>
                    </w:rPr>
                    <w:t>Birds</w:t>
                  </w:r>
                </w:p>
              </w:tc>
            </w:tr>
            <w:tr w:rsidR="00105184" w:rsidRPr="00154DF4" w14:paraId="6A08B642" w14:textId="77777777" w:rsidTr="00DC049A">
              <w:trPr>
                <w:tblCellSpacing w:w="15" w:type="dxa"/>
              </w:trPr>
              <w:tc>
                <w:tcPr>
                  <w:tcW w:w="0" w:type="auto"/>
                  <w:vAlign w:val="center"/>
                </w:tcPr>
                <w:p w14:paraId="3B06F350" w14:textId="77777777" w:rsidR="00105184" w:rsidRPr="00154DF4" w:rsidRDefault="00105184" w:rsidP="00DC049A">
                  <w:pPr>
                    <w:rPr>
                      <w:rFonts w:cs="Arial"/>
                    </w:rPr>
                  </w:pPr>
                  <w:r w:rsidRPr="00154DF4">
                    <w:rPr>
                      <w:rFonts w:cs="Arial"/>
                      <w:noProof/>
                      <w:lang w:eastAsia="zh-CN"/>
                    </w:rPr>
                    <w:drawing>
                      <wp:inline distT="0" distB="0" distL="0" distR="0" wp14:anchorId="1C95D81F" wp14:editId="3B90E425">
                        <wp:extent cx="257810" cy="23431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14B11F41" w14:textId="77777777" w:rsidR="00105184" w:rsidRPr="00154DF4" w:rsidRDefault="00105184" w:rsidP="00DC049A">
                  <w:pPr>
                    <w:rPr>
                      <w:rFonts w:cs="Arial"/>
                    </w:rPr>
                  </w:pPr>
                  <w:r w:rsidRPr="00154DF4">
                    <w:rPr>
                      <w:rFonts w:cs="Arial"/>
                    </w:rPr>
                    <w:t>Buffaloes</w:t>
                  </w:r>
                </w:p>
              </w:tc>
            </w:tr>
            <w:tr w:rsidR="00105184" w:rsidRPr="00154DF4" w14:paraId="17A4CDEF" w14:textId="77777777" w:rsidTr="00DC049A">
              <w:trPr>
                <w:tblCellSpacing w:w="15" w:type="dxa"/>
              </w:trPr>
              <w:tc>
                <w:tcPr>
                  <w:tcW w:w="0" w:type="auto"/>
                  <w:vAlign w:val="center"/>
                </w:tcPr>
                <w:p w14:paraId="6B450446" w14:textId="77777777" w:rsidR="00105184" w:rsidRPr="00154DF4" w:rsidRDefault="00105184" w:rsidP="00DC049A">
                  <w:pPr>
                    <w:rPr>
                      <w:rFonts w:cs="Arial"/>
                    </w:rPr>
                  </w:pPr>
                  <w:r w:rsidRPr="00154DF4">
                    <w:rPr>
                      <w:rFonts w:cs="Arial"/>
                      <w:noProof/>
                      <w:lang w:eastAsia="zh-CN"/>
                    </w:rPr>
                    <w:drawing>
                      <wp:inline distT="0" distB="0" distL="0" distR="0" wp14:anchorId="408D32D6" wp14:editId="03E41BF4">
                        <wp:extent cx="257810" cy="23431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51C1ECC3" w14:textId="77777777" w:rsidR="00105184" w:rsidRPr="00154DF4" w:rsidRDefault="00105184" w:rsidP="00DC049A">
                  <w:pPr>
                    <w:rPr>
                      <w:rFonts w:cs="Arial"/>
                    </w:rPr>
                  </w:pPr>
                  <w:r w:rsidRPr="00154DF4">
                    <w:rPr>
                      <w:rFonts w:cs="Arial"/>
                    </w:rPr>
                    <w:t>Fish</w:t>
                  </w:r>
                </w:p>
              </w:tc>
            </w:tr>
            <w:tr w:rsidR="00105184" w:rsidRPr="00154DF4" w14:paraId="6E4C12F8" w14:textId="77777777" w:rsidTr="00DC049A">
              <w:trPr>
                <w:tblCellSpacing w:w="15" w:type="dxa"/>
              </w:trPr>
              <w:tc>
                <w:tcPr>
                  <w:tcW w:w="0" w:type="auto"/>
                  <w:vAlign w:val="center"/>
                </w:tcPr>
                <w:p w14:paraId="287CFC2E" w14:textId="77777777" w:rsidR="00105184" w:rsidRPr="00154DF4" w:rsidRDefault="00105184" w:rsidP="00DC049A">
                  <w:pPr>
                    <w:rPr>
                      <w:rFonts w:cs="Arial"/>
                    </w:rPr>
                  </w:pPr>
                  <w:r w:rsidRPr="00154DF4">
                    <w:rPr>
                      <w:rFonts w:cs="Arial"/>
                      <w:noProof/>
                      <w:lang w:eastAsia="zh-CN"/>
                    </w:rPr>
                    <w:drawing>
                      <wp:inline distT="0" distB="0" distL="0" distR="0" wp14:anchorId="61111BCE" wp14:editId="6864A891">
                        <wp:extent cx="257810" cy="23431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5DE32695" w14:textId="77777777" w:rsidR="00105184" w:rsidRPr="00154DF4" w:rsidRDefault="00105184" w:rsidP="00DC049A">
                  <w:pPr>
                    <w:rPr>
                      <w:rFonts w:cs="Arial"/>
                    </w:rPr>
                  </w:pPr>
                  <w:r w:rsidRPr="00154DF4">
                    <w:rPr>
                      <w:rFonts w:cs="Arial"/>
                    </w:rPr>
                    <w:t>Snakes</w:t>
                  </w:r>
                </w:p>
              </w:tc>
            </w:tr>
            <w:tr w:rsidR="00105184" w:rsidRPr="00154DF4" w14:paraId="1C71F5A4" w14:textId="77777777" w:rsidTr="00DC049A">
              <w:trPr>
                <w:tblCellSpacing w:w="15" w:type="dxa"/>
              </w:trPr>
              <w:tc>
                <w:tcPr>
                  <w:tcW w:w="0" w:type="auto"/>
                  <w:vAlign w:val="center"/>
                </w:tcPr>
                <w:p w14:paraId="7780A30F" w14:textId="77777777" w:rsidR="00105184" w:rsidRPr="00154DF4" w:rsidRDefault="00105184" w:rsidP="00DC049A">
                  <w:pPr>
                    <w:rPr>
                      <w:rFonts w:cs="Arial"/>
                    </w:rPr>
                  </w:pPr>
                  <w:r w:rsidRPr="00154DF4">
                    <w:rPr>
                      <w:rFonts w:cs="Arial"/>
                      <w:noProof/>
                      <w:lang w:eastAsia="zh-CN"/>
                    </w:rPr>
                    <w:drawing>
                      <wp:inline distT="0" distB="0" distL="0" distR="0" wp14:anchorId="78A3B0BE" wp14:editId="3AC062B5">
                        <wp:extent cx="257810" cy="23431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1CFC771B" w14:textId="77777777" w:rsidR="00105184" w:rsidRPr="00154DF4" w:rsidRDefault="00105184" w:rsidP="00DC049A">
                  <w:pPr>
                    <w:rPr>
                      <w:rFonts w:cs="Arial"/>
                    </w:rPr>
                  </w:pPr>
                  <w:r w:rsidRPr="00154DF4">
                    <w:rPr>
                      <w:rFonts w:cs="Arial"/>
                    </w:rPr>
                    <w:t>Dolphins</w:t>
                  </w:r>
                </w:p>
              </w:tc>
            </w:tr>
            <w:tr w:rsidR="00105184" w:rsidRPr="00154DF4" w14:paraId="599FBA74" w14:textId="77777777" w:rsidTr="00DC049A">
              <w:trPr>
                <w:tblCellSpacing w:w="15" w:type="dxa"/>
              </w:trPr>
              <w:tc>
                <w:tcPr>
                  <w:tcW w:w="0" w:type="auto"/>
                  <w:vAlign w:val="center"/>
                </w:tcPr>
                <w:p w14:paraId="5AE95C35" w14:textId="77777777" w:rsidR="00105184" w:rsidRPr="00154DF4" w:rsidRDefault="00105184" w:rsidP="00DC049A">
                  <w:pPr>
                    <w:rPr>
                      <w:rFonts w:cs="Arial"/>
                    </w:rPr>
                  </w:pPr>
                  <w:r w:rsidRPr="00154DF4">
                    <w:rPr>
                      <w:rFonts w:cs="Arial"/>
                      <w:noProof/>
                      <w:lang w:eastAsia="zh-CN"/>
                    </w:rPr>
                    <w:drawing>
                      <wp:inline distT="0" distB="0" distL="0" distR="0" wp14:anchorId="019792FF" wp14:editId="2EEF00ED">
                        <wp:extent cx="257810" cy="23431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45834FF8" w14:textId="77777777" w:rsidR="00105184" w:rsidRPr="00154DF4" w:rsidRDefault="00105184" w:rsidP="00DC049A">
                  <w:pPr>
                    <w:rPr>
                      <w:rFonts w:cs="Arial"/>
                    </w:rPr>
                  </w:pPr>
                  <w:r w:rsidRPr="00154DF4">
                    <w:rPr>
                      <w:rFonts w:cs="Arial"/>
                    </w:rPr>
                    <w:t>Turtles</w:t>
                  </w:r>
                </w:p>
              </w:tc>
            </w:tr>
            <w:tr w:rsidR="00105184" w:rsidRPr="00154DF4" w14:paraId="73363FCC" w14:textId="77777777" w:rsidTr="00DC049A">
              <w:trPr>
                <w:tblCellSpacing w:w="15" w:type="dxa"/>
              </w:trPr>
              <w:tc>
                <w:tcPr>
                  <w:tcW w:w="0" w:type="auto"/>
                  <w:vAlign w:val="center"/>
                </w:tcPr>
                <w:p w14:paraId="5FC0DA6B" w14:textId="77777777" w:rsidR="00105184" w:rsidRPr="00154DF4" w:rsidRDefault="00105184" w:rsidP="00DC049A">
                  <w:pPr>
                    <w:rPr>
                      <w:rFonts w:cs="Arial"/>
                    </w:rPr>
                  </w:pPr>
                  <w:r w:rsidRPr="00154DF4">
                    <w:rPr>
                      <w:rFonts w:cs="Arial"/>
                      <w:noProof/>
                      <w:lang w:eastAsia="zh-CN"/>
                    </w:rPr>
                    <w:drawing>
                      <wp:inline distT="0" distB="0" distL="0" distR="0" wp14:anchorId="22035818" wp14:editId="75576772">
                        <wp:extent cx="257810" cy="23431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04881264" w14:textId="77777777" w:rsidR="00105184" w:rsidRPr="00154DF4" w:rsidRDefault="00105184" w:rsidP="00DC049A">
                  <w:pPr>
                    <w:rPr>
                      <w:rFonts w:cs="Arial"/>
                    </w:rPr>
                  </w:pPr>
                  <w:r w:rsidRPr="00154DF4">
                    <w:rPr>
                      <w:rFonts w:cs="Arial"/>
                    </w:rPr>
                    <w:t>Alligators</w:t>
                  </w:r>
                </w:p>
              </w:tc>
            </w:tr>
            <w:tr w:rsidR="00105184" w:rsidRPr="00154DF4" w14:paraId="48085CD9" w14:textId="77777777" w:rsidTr="00DC049A">
              <w:trPr>
                <w:tblCellSpacing w:w="15" w:type="dxa"/>
              </w:trPr>
              <w:tc>
                <w:tcPr>
                  <w:tcW w:w="0" w:type="auto"/>
                  <w:vAlign w:val="center"/>
                </w:tcPr>
                <w:p w14:paraId="033A5B2A" w14:textId="77777777" w:rsidR="00105184" w:rsidRPr="00154DF4" w:rsidRDefault="00105184" w:rsidP="00DC049A">
                  <w:pPr>
                    <w:rPr>
                      <w:rFonts w:cs="Arial"/>
                    </w:rPr>
                  </w:pPr>
                  <w:r w:rsidRPr="00154DF4">
                    <w:rPr>
                      <w:rFonts w:cs="Arial"/>
                      <w:noProof/>
                      <w:lang w:eastAsia="zh-CN"/>
                    </w:rPr>
                    <w:drawing>
                      <wp:inline distT="0" distB="0" distL="0" distR="0" wp14:anchorId="352876FD" wp14:editId="6C699FA6">
                        <wp:extent cx="257810" cy="23431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 cy="234315"/>
                                </a:xfrm>
                                <a:prstGeom prst="rect">
                                  <a:avLst/>
                                </a:prstGeom>
                                <a:noFill/>
                                <a:ln>
                                  <a:noFill/>
                                </a:ln>
                              </pic:spPr>
                            </pic:pic>
                          </a:graphicData>
                        </a:graphic>
                      </wp:inline>
                    </w:drawing>
                  </w:r>
                </w:p>
              </w:tc>
              <w:tc>
                <w:tcPr>
                  <w:tcW w:w="0" w:type="auto"/>
                  <w:vAlign w:val="center"/>
                </w:tcPr>
                <w:p w14:paraId="70C81CDE" w14:textId="77777777" w:rsidR="00105184" w:rsidRPr="00154DF4" w:rsidRDefault="00105184" w:rsidP="00DC049A">
                  <w:pPr>
                    <w:rPr>
                      <w:rFonts w:cs="Arial"/>
                    </w:rPr>
                  </w:pPr>
                  <w:r w:rsidRPr="00154DF4">
                    <w:rPr>
                      <w:rFonts w:cs="Arial"/>
                    </w:rPr>
                    <w:t>Cats</w:t>
                  </w:r>
                </w:p>
              </w:tc>
            </w:tr>
          </w:tbl>
          <w:p w14:paraId="03DEC654" w14:textId="77777777" w:rsidR="00105184" w:rsidRPr="00154DF4" w:rsidRDefault="00105184" w:rsidP="00DC049A">
            <w:pPr>
              <w:rPr>
                <w:rFonts w:cs="Arial"/>
              </w:rPr>
            </w:pPr>
          </w:p>
        </w:tc>
      </w:tr>
    </w:tbl>
    <w:p w14:paraId="71C2AC42" w14:textId="77777777" w:rsidR="00105184" w:rsidRPr="00154DF4" w:rsidRDefault="00105184" w:rsidP="00105184">
      <w:pPr>
        <w:rPr>
          <w:rFonts w:cs="Arial"/>
        </w:rPr>
      </w:pPr>
    </w:p>
    <w:p w14:paraId="54576533" w14:textId="77777777" w:rsidR="00105184" w:rsidRPr="00154DF4" w:rsidRDefault="00105184" w:rsidP="00105184">
      <w:pPr>
        <w:rPr>
          <w:rFonts w:cs="Arial"/>
          <w:b/>
          <w:bCs/>
        </w:rPr>
      </w:pPr>
      <w:r w:rsidRPr="00154DF4">
        <w:rPr>
          <w:rStyle w:val="heading"/>
          <w:rFonts w:cs="Arial"/>
          <w:b/>
          <w:bCs/>
        </w:rPr>
        <w:t xml:space="preserve">Question: </w:t>
      </w:r>
      <w:r w:rsidRPr="00154DF4">
        <w:rPr>
          <w:rFonts w:cs="Arial"/>
          <w:b/>
          <w:bCs/>
        </w:rPr>
        <w:t>INSTRUCTIONS_8</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253"/>
        <w:gridCol w:w="10657"/>
      </w:tblGrid>
      <w:tr w:rsidR="00105184" w:rsidRPr="00154DF4" w14:paraId="22E41EFE" w14:textId="77777777" w:rsidTr="00DC049A">
        <w:trPr>
          <w:tblCellSpacing w:w="15" w:type="dxa"/>
        </w:trPr>
        <w:tc>
          <w:tcPr>
            <w:tcW w:w="0" w:type="auto"/>
          </w:tcPr>
          <w:p w14:paraId="37D22DB8" w14:textId="77777777" w:rsidR="00105184" w:rsidRPr="00154DF4" w:rsidRDefault="00105184" w:rsidP="00DC049A">
            <w:pPr>
              <w:rPr>
                <w:rFonts w:cs="Arial"/>
              </w:rPr>
            </w:pPr>
            <w:r w:rsidRPr="00154DF4">
              <w:rPr>
                <w:rFonts w:cs="Arial"/>
              </w:rPr>
              <w:t xml:space="preserve">6. </w:t>
            </w:r>
          </w:p>
        </w:tc>
        <w:tc>
          <w:tcPr>
            <w:tcW w:w="0" w:type="auto"/>
          </w:tcPr>
          <w:p w14:paraId="1530BDAB" w14:textId="77777777" w:rsidR="00105184" w:rsidRPr="000C6CAD" w:rsidRDefault="00105184" w:rsidP="00DC049A">
            <w:pPr>
              <w:rPr>
                <w:rFonts w:cs="Arial"/>
              </w:rPr>
            </w:pPr>
            <w:r w:rsidRPr="000C6CAD">
              <w:rPr>
                <w:rFonts w:cs="Arial"/>
              </w:rPr>
              <w:t>Some questions will ask you to talk about when something happened. You can answer these questions by filling in the years, months, and/or days.</w:t>
            </w:r>
          </w:p>
          <w:p w14:paraId="09E90A16" w14:textId="77777777" w:rsidR="00105184" w:rsidRPr="000C6CAD" w:rsidRDefault="00105184" w:rsidP="00DC049A">
            <w:pPr>
              <w:rPr>
                <w:rFonts w:cs="Arial"/>
              </w:rPr>
            </w:pPr>
          </w:p>
          <w:p w14:paraId="4C34B3FA" w14:textId="77777777" w:rsidR="00105184" w:rsidRPr="000C6CAD" w:rsidRDefault="00105184" w:rsidP="00DC049A">
            <w:pPr>
              <w:rPr>
                <w:rFonts w:cs="Arial"/>
              </w:rPr>
            </w:pPr>
            <w:r w:rsidRPr="000C6CAD">
              <w:rPr>
                <w:rFonts w:cs="Arial"/>
              </w:rPr>
              <w:t xml:space="preserve">For example, if an event happened </w:t>
            </w:r>
            <w:r w:rsidR="003E777A" w:rsidRPr="000C6CAD">
              <w:rPr>
                <w:rFonts w:cs="Arial"/>
              </w:rPr>
              <w:t>on August 23, 2013</w:t>
            </w:r>
            <w:r w:rsidRPr="000C6CAD">
              <w:rPr>
                <w:rFonts w:cs="Arial"/>
              </w:rPr>
              <w:t xml:space="preserve">, you would type in </w:t>
            </w:r>
            <w:r w:rsidR="003E777A" w:rsidRPr="000C6CAD">
              <w:rPr>
                <w:rFonts w:cs="Arial"/>
              </w:rPr>
              <w:t>2013 next to Year</w:t>
            </w:r>
            <w:r w:rsidRPr="000C6CAD">
              <w:rPr>
                <w:rFonts w:cs="Arial"/>
              </w:rPr>
              <w:t xml:space="preserve"> and </w:t>
            </w:r>
            <w:r w:rsidR="003E777A" w:rsidRPr="000C6CAD">
              <w:rPr>
                <w:rFonts w:cs="Arial"/>
              </w:rPr>
              <w:t>08 next to Month and 23 next to Day.,</w:t>
            </w:r>
          </w:p>
          <w:p w14:paraId="1CE94A53" w14:textId="77777777" w:rsidR="00105184" w:rsidRPr="000C6CAD" w:rsidRDefault="00105184" w:rsidP="00DC049A">
            <w:pPr>
              <w:rPr>
                <w:rFonts w:cs="Arial"/>
              </w:rPr>
            </w:pPr>
          </w:p>
          <w:p w14:paraId="3CD51716" w14:textId="77777777" w:rsidR="00105184" w:rsidRPr="000C6CAD" w:rsidRDefault="00105184" w:rsidP="00DC049A">
            <w:pPr>
              <w:rPr>
                <w:rFonts w:cs="Arial"/>
              </w:rPr>
            </w:pPr>
            <w:r w:rsidRPr="000C6CAD">
              <w:rPr>
                <w:rFonts w:cs="Arial"/>
              </w:rPr>
              <w:t>For these questions, we would like you to be as specific as possible. Practice with the question below.</w:t>
            </w:r>
          </w:p>
          <w:p w14:paraId="55E38507" w14:textId="77777777" w:rsidR="00105184" w:rsidRPr="000C6CAD" w:rsidRDefault="00105184" w:rsidP="00DC049A">
            <w:pPr>
              <w:rPr>
                <w:rFonts w:cs="Arial"/>
              </w:rPr>
            </w:pPr>
          </w:p>
          <w:p w14:paraId="147335D0" w14:textId="77777777" w:rsidR="00105184" w:rsidRPr="000C6CAD" w:rsidRDefault="003E777A" w:rsidP="00DC049A">
            <w:pPr>
              <w:rPr>
                <w:rFonts w:cs="Arial"/>
                <w:b/>
              </w:rPr>
            </w:pPr>
            <w:r w:rsidRPr="000C6CAD">
              <w:rPr>
                <w:rFonts w:cs="Arial"/>
                <w:b/>
              </w:rPr>
              <w:lastRenderedPageBreak/>
              <w:t>What is today’s date?</w:t>
            </w:r>
          </w:p>
        </w:tc>
      </w:tr>
      <w:tr w:rsidR="00105184" w:rsidRPr="00154DF4" w14:paraId="0EF7B911" w14:textId="77777777" w:rsidTr="00DC049A">
        <w:trPr>
          <w:tblCellSpacing w:w="15" w:type="dxa"/>
        </w:trPr>
        <w:tc>
          <w:tcPr>
            <w:tcW w:w="0" w:type="auto"/>
            <w:vAlign w:val="center"/>
          </w:tcPr>
          <w:p w14:paraId="2485B31E" w14:textId="77777777" w:rsidR="00105184" w:rsidRPr="00154DF4" w:rsidRDefault="00105184" w:rsidP="00DC049A">
            <w:pPr>
              <w:rPr>
                <w:rFonts w:cs="Arial"/>
              </w:rPr>
            </w:pPr>
          </w:p>
        </w:tc>
        <w:tc>
          <w:tcPr>
            <w:tcW w:w="0" w:type="auto"/>
            <w:tcMar>
              <w:top w:w="45" w:type="dxa"/>
              <w:left w:w="15" w:type="dxa"/>
              <w:bottom w:w="15" w:type="dxa"/>
              <w:right w:w="15" w:type="dxa"/>
            </w:tcMar>
            <w:vAlign w:val="center"/>
          </w:tcPr>
          <w:p w14:paraId="38354C42" w14:textId="77777777" w:rsidR="00105184" w:rsidRPr="000C6CAD" w:rsidRDefault="00105184" w:rsidP="00DC049A">
            <w:pPr>
              <w:rPr>
                <w:rFonts w:cs="Arial"/>
              </w:rPr>
            </w:pPr>
            <w:r w:rsidRPr="000C6CAD">
              <w:rPr>
                <w:rFonts w:cs="Arial"/>
              </w:rPr>
              <w:t>____ Year(s) (YEARS_INSTRUCTIONS)</w:t>
            </w:r>
          </w:p>
          <w:p w14:paraId="6FBB48F4" w14:textId="77777777" w:rsidR="00105184" w:rsidRPr="000C6CAD" w:rsidRDefault="00105184" w:rsidP="00DC049A">
            <w:pPr>
              <w:rPr>
                <w:rFonts w:cs="Arial"/>
              </w:rPr>
            </w:pPr>
          </w:p>
          <w:p w14:paraId="7EEAB5B1" w14:textId="77777777" w:rsidR="00105184" w:rsidRPr="000C6CAD" w:rsidRDefault="00105184" w:rsidP="00DC049A">
            <w:pPr>
              <w:rPr>
                <w:rFonts w:cs="Arial"/>
              </w:rPr>
            </w:pPr>
            <w:r w:rsidRPr="000C6CAD">
              <w:rPr>
                <w:rFonts w:cs="Arial"/>
              </w:rPr>
              <w:t>____ Month(s) (MONTHS_INSTRUCTIONS)</w:t>
            </w:r>
          </w:p>
          <w:p w14:paraId="0D494DA7" w14:textId="77777777" w:rsidR="00105184" w:rsidRPr="000C6CAD" w:rsidRDefault="00105184" w:rsidP="00DC049A">
            <w:pPr>
              <w:rPr>
                <w:rFonts w:cs="Arial"/>
              </w:rPr>
            </w:pPr>
          </w:p>
          <w:p w14:paraId="5034A701" w14:textId="77777777" w:rsidR="00105184" w:rsidRPr="000C6CAD" w:rsidRDefault="00105184" w:rsidP="00DC049A">
            <w:pPr>
              <w:rPr>
                <w:rFonts w:cs="Arial"/>
              </w:rPr>
            </w:pPr>
            <w:r w:rsidRPr="000C6CAD">
              <w:rPr>
                <w:rFonts w:cs="Arial"/>
              </w:rPr>
              <w:t>____ Day(s) (DAYS_INSTRUCTIONS)</w:t>
            </w:r>
          </w:p>
        </w:tc>
      </w:tr>
    </w:tbl>
    <w:p w14:paraId="508383A3" w14:textId="77777777" w:rsidR="00105184" w:rsidRPr="00154DF4" w:rsidRDefault="00105184" w:rsidP="00105184">
      <w:pPr>
        <w:rPr>
          <w:rFonts w:cs="Arial"/>
        </w:rPr>
      </w:pPr>
    </w:p>
    <w:p w14:paraId="605DE279" w14:textId="77777777" w:rsidR="003E777A" w:rsidRPr="00154DF4" w:rsidRDefault="003E777A" w:rsidP="003E777A">
      <w:pPr>
        <w:rPr>
          <w:rFonts w:cs="Arial"/>
          <w:b/>
          <w:bCs/>
        </w:rPr>
      </w:pPr>
      <w:r w:rsidRPr="00154DF4">
        <w:rPr>
          <w:rStyle w:val="heading"/>
          <w:rFonts w:cs="Arial"/>
          <w:b/>
          <w:bCs/>
        </w:rPr>
        <w:t xml:space="preserve">Text: </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10910"/>
      </w:tblGrid>
      <w:tr w:rsidR="003E777A" w:rsidRPr="00154DF4" w14:paraId="311FDCE6" w14:textId="77777777" w:rsidTr="00DC049A">
        <w:trPr>
          <w:tblCellSpacing w:w="15" w:type="dxa"/>
        </w:trPr>
        <w:tc>
          <w:tcPr>
            <w:tcW w:w="0" w:type="auto"/>
            <w:vAlign w:val="center"/>
          </w:tcPr>
          <w:p w14:paraId="0CC62922" w14:textId="77777777" w:rsidR="003E777A" w:rsidRPr="00154DF4" w:rsidRDefault="003E777A" w:rsidP="00DC049A">
            <w:pPr>
              <w:rPr>
                <w:rFonts w:cs="Arial"/>
              </w:rPr>
            </w:pPr>
            <w:r w:rsidRPr="00154DF4">
              <w:rPr>
                <w:rFonts w:cs="Arial"/>
              </w:rPr>
              <w:t>It may happen that, after you've answered a question and moved on, you will realize you gave a wrong answer and you'll want to go back and change it.</w:t>
            </w:r>
          </w:p>
          <w:p w14:paraId="2924A36B" w14:textId="77777777" w:rsidR="003E777A" w:rsidRPr="00154DF4" w:rsidRDefault="003E777A" w:rsidP="00DC049A">
            <w:pPr>
              <w:pStyle w:val="NormalWeb"/>
              <w:rPr>
                <w:rFonts w:asciiTheme="minorHAnsi" w:hAnsiTheme="minorHAnsi" w:cs="Arial"/>
                <w:sz w:val="22"/>
                <w:szCs w:val="22"/>
              </w:rPr>
            </w:pPr>
            <w:r w:rsidRPr="00154DF4">
              <w:rPr>
                <w:rFonts w:asciiTheme="minorHAnsi" w:hAnsiTheme="minorHAnsi" w:cs="Arial"/>
                <w:sz w:val="22"/>
                <w:szCs w:val="22"/>
              </w:rPr>
              <w:t>In order to move backward through the interview, use the mouse to click on the button marked PREVIOUS.  Each time you do so, the program will move back one screen.</w:t>
            </w:r>
          </w:p>
          <w:p w14:paraId="7D9DFDD5" w14:textId="77777777" w:rsidR="003E777A" w:rsidRPr="00154DF4" w:rsidRDefault="003E777A" w:rsidP="00DC049A">
            <w:pPr>
              <w:pStyle w:val="NormalWeb"/>
              <w:rPr>
                <w:rFonts w:asciiTheme="minorHAnsi" w:hAnsiTheme="minorHAnsi" w:cs="Arial"/>
                <w:sz w:val="22"/>
                <w:szCs w:val="22"/>
              </w:rPr>
            </w:pPr>
            <w:r w:rsidRPr="00154DF4">
              <w:rPr>
                <w:rFonts w:asciiTheme="minorHAnsi" w:hAnsiTheme="minorHAnsi" w:cs="Arial"/>
                <w:sz w:val="22"/>
                <w:szCs w:val="22"/>
              </w:rPr>
              <w:t>When you move past questions you have already answered, the computer will show you your answers.  You will need to click on the NEXT button to confirm your previous answers and move to the next screen.</w:t>
            </w:r>
          </w:p>
        </w:tc>
      </w:tr>
    </w:tbl>
    <w:p w14:paraId="2E6A3B72" w14:textId="77777777" w:rsidR="00AB5960" w:rsidRPr="00154DF4" w:rsidRDefault="00AB5960"/>
    <w:p w14:paraId="5C564233" w14:textId="533D428B" w:rsidR="003E777A" w:rsidRPr="00154DF4" w:rsidRDefault="003E777A" w:rsidP="009D47FA">
      <w:pPr>
        <w:rPr>
          <w:rFonts w:cs="Arial"/>
        </w:rPr>
      </w:pPr>
      <w:r w:rsidRPr="00154DF4">
        <w:rPr>
          <w:rFonts w:cs="Arial"/>
          <w:b/>
          <w:bCs/>
          <w:noProof/>
          <w:lang w:eastAsia="zh-CN"/>
        </w:rPr>
        <w:drawing>
          <wp:inline distT="0" distB="0" distL="0" distR="0" wp14:anchorId="2B1E980B" wp14:editId="4FBBB7AF">
            <wp:extent cx="11430" cy="11430"/>
            <wp:effectExtent l="0" t="0" r="0" b="0"/>
            <wp:docPr id="25" name="Picture 25"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mp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009D47FA" w:rsidRPr="00154DF4" w:rsidDel="009D47FA">
        <w:rPr>
          <w:rStyle w:val="heading"/>
          <w:rFonts w:cs="Arial"/>
          <w:b/>
          <w:bCs/>
        </w:rPr>
        <w:t xml:space="preserve"> </w:t>
      </w:r>
    </w:p>
    <w:p w14:paraId="743682A1" w14:textId="77777777" w:rsidR="003E777A" w:rsidRPr="00154DF4" w:rsidRDefault="003E777A" w:rsidP="003E777A">
      <w:pPr>
        <w:rPr>
          <w:rFonts w:cs="Arial"/>
          <w:b/>
          <w:bCs/>
        </w:rPr>
      </w:pPr>
      <w:r w:rsidRPr="00154DF4">
        <w:rPr>
          <w:rStyle w:val="heading"/>
          <w:rFonts w:cs="Arial"/>
          <w:b/>
          <w:bCs/>
        </w:rPr>
        <w:t xml:space="preserve">Text: </w:t>
      </w:r>
    </w:p>
    <w:tbl>
      <w:tblPr>
        <w:tblW w:w="5000" w:type="pct"/>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10910"/>
      </w:tblGrid>
      <w:tr w:rsidR="003E777A" w:rsidRPr="00154DF4" w14:paraId="705410E1" w14:textId="77777777" w:rsidTr="00DC049A">
        <w:trPr>
          <w:tblCellSpacing w:w="15" w:type="dxa"/>
        </w:trPr>
        <w:tc>
          <w:tcPr>
            <w:tcW w:w="0" w:type="auto"/>
            <w:vAlign w:val="center"/>
          </w:tcPr>
          <w:p w14:paraId="6A3E4E1A" w14:textId="77777777" w:rsidR="003E777A" w:rsidRPr="00154DF4" w:rsidRDefault="003E777A" w:rsidP="00DC049A">
            <w:pPr>
              <w:rPr>
                <w:rFonts w:cs="Arial"/>
              </w:rPr>
            </w:pPr>
            <w:r w:rsidRPr="00154DF4">
              <w:rPr>
                <w:rFonts w:cs="Arial"/>
              </w:rPr>
              <w:t xml:space="preserve">If you have any questions at this point, please ask your interviewer.  You may also ask questions at any point during the computer interview. </w:t>
            </w:r>
          </w:p>
          <w:p w14:paraId="73471FC6" w14:textId="77777777" w:rsidR="003E777A" w:rsidRPr="00154DF4" w:rsidRDefault="003E777A" w:rsidP="00DC049A">
            <w:pPr>
              <w:pStyle w:val="NormalWeb"/>
              <w:rPr>
                <w:rFonts w:asciiTheme="minorHAnsi" w:hAnsiTheme="minorHAnsi" w:cs="Arial"/>
                <w:sz w:val="22"/>
                <w:szCs w:val="22"/>
              </w:rPr>
            </w:pPr>
            <w:r w:rsidRPr="00154DF4">
              <w:rPr>
                <w:rFonts w:asciiTheme="minorHAnsi" w:hAnsiTheme="minorHAnsi" w:cs="Arial"/>
                <w:sz w:val="22"/>
                <w:szCs w:val="22"/>
              </w:rPr>
              <w:t xml:space="preserve">If you feel at any point during the interview that you do not wish to continue the interview, please do not close the survey.  Please tell the interviewer that you would like to end the survey and she will stop the interview. </w:t>
            </w:r>
          </w:p>
          <w:p w14:paraId="0A9AD117" w14:textId="77777777" w:rsidR="003E777A" w:rsidRPr="00154DF4" w:rsidRDefault="003E777A" w:rsidP="00DC049A">
            <w:pPr>
              <w:pStyle w:val="NormalWeb"/>
              <w:rPr>
                <w:rFonts w:asciiTheme="minorHAnsi" w:hAnsiTheme="minorHAnsi" w:cs="Arial"/>
                <w:sz w:val="22"/>
                <w:szCs w:val="22"/>
              </w:rPr>
            </w:pPr>
            <w:r w:rsidRPr="00154DF4">
              <w:rPr>
                <w:rFonts w:asciiTheme="minorHAnsi" w:hAnsiTheme="minorHAnsi" w:cs="Arial"/>
                <w:sz w:val="22"/>
                <w:szCs w:val="22"/>
              </w:rPr>
              <w:t>If you don't have any questions, click the NEXT button to begin.</w:t>
            </w:r>
          </w:p>
        </w:tc>
      </w:tr>
    </w:tbl>
    <w:p w14:paraId="64188A69" w14:textId="77777777" w:rsidR="003E777A" w:rsidRPr="00154DF4" w:rsidRDefault="003E777A" w:rsidP="003E777A">
      <w:pPr>
        <w:rPr>
          <w:rFonts w:cs="Arial"/>
        </w:rPr>
      </w:pPr>
    </w:p>
    <w:p w14:paraId="1C82D5F5" w14:textId="77777777" w:rsidR="003E777A" w:rsidRPr="00154DF4" w:rsidRDefault="003E777A" w:rsidP="003E777A">
      <w:pPr>
        <w:rPr>
          <w:rFonts w:cs="Arial"/>
        </w:rPr>
      </w:pPr>
      <w:r w:rsidRPr="00154DF4">
        <w:rPr>
          <w:rFonts w:cs="Arial"/>
          <w:noProof/>
          <w:lang w:eastAsia="zh-CN"/>
        </w:rPr>
        <w:drawing>
          <wp:inline distT="0" distB="0" distL="0" distR="0" wp14:anchorId="13406274" wp14:editId="280DAF8B">
            <wp:extent cx="11430" cy="11430"/>
            <wp:effectExtent l="0" t="0" r="0" b="0"/>
            <wp:docPr id="26" name="Picture 26" descr="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mp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p>
    <w:p w14:paraId="6256DC7D" w14:textId="77777777" w:rsidR="003E777A" w:rsidRPr="00154DF4" w:rsidRDefault="003E777A"/>
    <w:p w14:paraId="39558200" w14:textId="77777777" w:rsidR="008F3802" w:rsidRPr="00154DF4" w:rsidRDefault="008F3802">
      <w:pPr>
        <w:rPr>
          <w:b/>
        </w:rPr>
      </w:pPr>
      <w:r w:rsidRPr="00154DF4">
        <w:rPr>
          <w:b/>
        </w:rPr>
        <w:br w:type="page"/>
      </w:r>
    </w:p>
    <w:p w14:paraId="206904A1" w14:textId="77777777" w:rsidR="002C49E8" w:rsidRDefault="0071557C">
      <w:pPr>
        <w:rPr>
          <w:b/>
        </w:rPr>
      </w:pPr>
      <w:r w:rsidRPr="00154DF4">
        <w:rPr>
          <w:b/>
        </w:rPr>
        <w:lastRenderedPageBreak/>
        <w:t>DEMOGRAPHIC</w:t>
      </w:r>
      <w:r w:rsidR="00065CFA" w:rsidRPr="00154DF4">
        <w:rPr>
          <w:b/>
        </w:rPr>
        <w:t xml:space="preserve"> Qs</w:t>
      </w:r>
    </w:p>
    <w:p w14:paraId="1DB5F377" w14:textId="77777777" w:rsidR="002F1E06" w:rsidRDefault="002F1E06">
      <w:pPr>
        <w:rPr>
          <w:b/>
        </w:rPr>
      </w:pPr>
    </w:p>
    <w:p w14:paraId="75612584" w14:textId="2267542C" w:rsidR="002F1E06" w:rsidRDefault="002F1E06">
      <w:r>
        <w:t>The first set of questions will ask about basic demographics</w:t>
      </w:r>
      <w:r w:rsidRPr="002F1E06">
        <w:t>.</w:t>
      </w:r>
    </w:p>
    <w:p w14:paraId="57B8A236" w14:textId="77777777" w:rsidR="002F1E06" w:rsidRPr="002F1E06" w:rsidRDefault="002F1E06"/>
    <w:tbl>
      <w:tblPr>
        <w:tblStyle w:val="TableGrid"/>
        <w:tblW w:w="10104" w:type="dxa"/>
        <w:tblLayout w:type="fixed"/>
        <w:tblLook w:val="04A0" w:firstRow="1" w:lastRow="0" w:firstColumn="1" w:lastColumn="0" w:noHBand="0" w:noVBand="1"/>
      </w:tblPr>
      <w:tblGrid>
        <w:gridCol w:w="616"/>
        <w:gridCol w:w="4352"/>
        <w:gridCol w:w="5136"/>
      </w:tblGrid>
      <w:tr w:rsidR="005402C4" w:rsidRPr="00154DF4" w14:paraId="3340290B" w14:textId="77777777" w:rsidTr="005402C4">
        <w:tc>
          <w:tcPr>
            <w:tcW w:w="616" w:type="dxa"/>
          </w:tcPr>
          <w:p w14:paraId="77E36B07" w14:textId="77777777" w:rsidR="005402C4" w:rsidRPr="00154DF4" w:rsidRDefault="005402C4">
            <w:r w:rsidRPr="00154DF4">
              <w:t>Q#</w:t>
            </w:r>
          </w:p>
        </w:tc>
        <w:tc>
          <w:tcPr>
            <w:tcW w:w="4352" w:type="dxa"/>
          </w:tcPr>
          <w:p w14:paraId="6A8DE3E0" w14:textId="77777777" w:rsidR="005402C4" w:rsidRPr="00154DF4" w:rsidRDefault="005402C4">
            <w:r w:rsidRPr="00154DF4">
              <w:t>Question</w:t>
            </w:r>
          </w:p>
        </w:tc>
        <w:tc>
          <w:tcPr>
            <w:tcW w:w="5136" w:type="dxa"/>
          </w:tcPr>
          <w:p w14:paraId="606BFDA3" w14:textId="58B6EB3D" w:rsidR="005402C4" w:rsidRPr="00154DF4" w:rsidRDefault="005402C4" w:rsidP="002F1E06">
            <w:r w:rsidRPr="00154DF4">
              <w:t>Responses</w:t>
            </w:r>
          </w:p>
        </w:tc>
      </w:tr>
      <w:tr w:rsidR="005402C4" w:rsidRPr="00154DF4" w14:paraId="4881EEC6" w14:textId="77777777" w:rsidTr="005402C4">
        <w:tc>
          <w:tcPr>
            <w:tcW w:w="616" w:type="dxa"/>
          </w:tcPr>
          <w:p w14:paraId="3F7348E3" w14:textId="50AD3672" w:rsidR="005402C4" w:rsidRPr="00154DF4" w:rsidRDefault="005402C4">
            <w:r>
              <w:t>D1</w:t>
            </w:r>
          </w:p>
        </w:tc>
        <w:tc>
          <w:tcPr>
            <w:tcW w:w="4352" w:type="dxa"/>
          </w:tcPr>
          <w:p w14:paraId="44C007A7" w14:textId="77777777" w:rsidR="005402C4" w:rsidRPr="00154DF4" w:rsidRDefault="005402C4" w:rsidP="00065CFA">
            <w:r w:rsidRPr="00154DF4">
              <w:rPr>
                <w:color w:val="000000"/>
              </w:rPr>
              <w:t>What is your date of birth?</w:t>
            </w:r>
          </w:p>
        </w:tc>
        <w:tc>
          <w:tcPr>
            <w:tcW w:w="5136" w:type="dxa"/>
          </w:tcPr>
          <w:p w14:paraId="6C91F702" w14:textId="6D0CF931" w:rsidR="005402C4" w:rsidRDefault="005402C4" w:rsidP="00065CFA">
            <w:r>
              <w:t>year</w:t>
            </w:r>
            <w:r w:rsidRPr="00154DF4">
              <w:t xml:space="preserve"> YYYY</w:t>
            </w:r>
          </w:p>
          <w:p w14:paraId="333787BA" w14:textId="720BA819" w:rsidR="005402C4" w:rsidRDefault="005402C4" w:rsidP="00065CFA">
            <w:r>
              <w:t>month</w:t>
            </w:r>
            <w:r w:rsidRPr="00154DF4">
              <w:t xml:space="preserve"> MM</w:t>
            </w:r>
          </w:p>
          <w:p w14:paraId="4C720452" w14:textId="400303B8" w:rsidR="005402C4" w:rsidRDefault="005402C4" w:rsidP="00065CFA">
            <w:r>
              <w:t>day</w:t>
            </w:r>
            <w:r w:rsidRPr="00154DF4">
              <w:t xml:space="preserve"> DD</w:t>
            </w:r>
          </w:p>
          <w:p w14:paraId="2017CD91" w14:textId="77777777" w:rsidR="005402C4" w:rsidRDefault="005402C4" w:rsidP="00065CFA">
            <w:r>
              <w:t>Don’t know</w:t>
            </w:r>
          </w:p>
          <w:p w14:paraId="15F26DAF" w14:textId="65B64D07" w:rsidR="005402C4" w:rsidRPr="00154DF4" w:rsidRDefault="005402C4" w:rsidP="00065CFA">
            <w:r>
              <w:t>Refused to answer</w:t>
            </w:r>
          </w:p>
        </w:tc>
      </w:tr>
      <w:tr w:rsidR="005402C4" w:rsidRPr="00154DF4" w14:paraId="26EE1952" w14:textId="77777777" w:rsidTr="005402C4">
        <w:tc>
          <w:tcPr>
            <w:tcW w:w="616" w:type="dxa"/>
          </w:tcPr>
          <w:p w14:paraId="3BB1FB05" w14:textId="74327CCD" w:rsidR="005402C4" w:rsidRPr="00154DF4" w:rsidRDefault="005402C4">
            <w:r>
              <w:t>D2</w:t>
            </w:r>
          </w:p>
        </w:tc>
        <w:tc>
          <w:tcPr>
            <w:tcW w:w="4352" w:type="dxa"/>
          </w:tcPr>
          <w:p w14:paraId="35F7C788" w14:textId="77777777" w:rsidR="005402C4" w:rsidRPr="00154DF4" w:rsidRDefault="005402C4">
            <w:r w:rsidRPr="00154DF4">
              <w:t>So you are [insert calculated age] years old.  Is that correct?</w:t>
            </w:r>
          </w:p>
        </w:tc>
        <w:tc>
          <w:tcPr>
            <w:tcW w:w="5136" w:type="dxa"/>
          </w:tcPr>
          <w:p w14:paraId="7DAE88A4" w14:textId="77777777" w:rsidR="005402C4" w:rsidRPr="00154DF4" w:rsidRDefault="005402C4">
            <w:r w:rsidRPr="00154DF4">
              <w:t>Yes</w:t>
            </w:r>
          </w:p>
          <w:p w14:paraId="48D07337" w14:textId="77777777" w:rsidR="005402C4" w:rsidRDefault="005402C4">
            <w:r w:rsidRPr="00154DF4">
              <w:t>No</w:t>
            </w:r>
          </w:p>
          <w:p w14:paraId="27781741" w14:textId="77777777" w:rsidR="005402C4" w:rsidRDefault="005402C4">
            <w:r>
              <w:t>Don’t know</w:t>
            </w:r>
          </w:p>
          <w:p w14:paraId="2BBCEC6C" w14:textId="4EB271B3" w:rsidR="005402C4" w:rsidRPr="00154DF4" w:rsidRDefault="005402C4">
            <w:r>
              <w:t>Refused to answer</w:t>
            </w:r>
          </w:p>
        </w:tc>
      </w:tr>
      <w:tr w:rsidR="005402C4" w:rsidRPr="00154DF4" w14:paraId="42C7219C" w14:textId="77777777" w:rsidTr="005402C4">
        <w:tc>
          <w:tcPr>
            <w:tcW w:w="616" w:type="dxa"/>
          </w:tcPr>
          <w:p w14:paraId="174E2CF1" w14:textId="4520DC0C" w:rsidR="005402C4" w:rsidRPr="00154DF4" w:rsidRDefault="005402C4">
            <w:r>
              <w:t>D3</w:t>
            </w:r>
          </w:p>
        </w:tc>
        <w:tc>
          <w:tcPr>
            <w:tcW w:w="4352" w:type="dxa"/>
          </w:tcPr>
          <w:p w14:paraId="2D1EDE56" w14:textId="1500B698" w:rsidR="005402C4" w:rsidRPr="00154DF4" w:rsidRDefault="005402C4">
            <w:pPr>
              <w:rPr>
                <w:color w:val="000000"/>
              </w:rPr>
            </w:pPr>
            <w:r w:rsidRPr="00154DF4">
              <w:rPr>
                <w:color w:val="000000"/>
              </w:rPr>
              <w:t>Do you consider yourself to be Hispanic or Latino?</w:t>
            </w:r>
          </w:p>
        </w:tc>
        <w:tc>
          <w:tcPr>
            <w:tcW w:w="5136" w:type="dxa"/>
          </w:tcPr>
          <w:p w14:paraId="14445958" w14:textId="77777777" w:rsidR="005402C4" w:rsidRPr="00154DF4" w:rsidRDefault="005402C4" w:rsidP="00DC318C">
            <w:pPr>
              <w:autoSpaceDE w:val="0"/>
              <w:autoSpaceDN w:val="0"/>
              <w:adjustRightInd w:val="0"/>
              <w:ind w:left="720" w:hanging="720"/>
              <w:rPr>
                <w:color w:val="000000"/>
              </w:rPr>
            </w:pPr>
            <w:r w:rsidRPr="00154DF4">
              <w:rPr>
                <w:color w:val="000000"/>
              </w:rPr>
              <w:t xml:space="preserve">Yes </w:t>
            </w:r>
          </w:p>
          <w:p w14:paraId="1D243F1E" w14:textId="77777777" w:rsidR="005402C4" w:rsidRPr="00154DF4" w:rsidRDefault="005402C4" w:rsidP="00161178">
            <w:pPr>
              <w:autoSpaceDE w:val="0"/>
              <w:autoSpaceDN w:val="0"/>
              <w:adjustRightInd w:val="0"/>
              <w:ind w:left="720" w:hanging="720"/>
              <w:rPr>
                <w:color w:val="000000"/>
              </w:rPr>
            </w:pPr>
            <w:r w:rsidRPr="00154DF4">
              <w:rPr>
                <w:color w:val="000000"/>
              </w:rPr>
              <w:t xml:space="preserve">No </w:t>
            </w:r>
          </w:p>
          <w:p w14:paraId="4AF1FB8F" w14:textId="77777777" w:rsidR="005402C4" w:rsidRDefault="005402C4" w:rsidP="00161178">
            <w:pPr>
              <w:autoSpaceDE w:val="0"/>
              <w:autoSpaceDN w:val="0"/>
              <w:adjustRightInd w:val="0"/>
              <w:ind w:left="720" w:hanging="720"/>
              <w:rPr>
                <w:color w:val="000000"/>
              </w:rPr>
            </w:pPr>
            <w:r w:rsidRPr="00154DF4">
              <w:rPr>
                <w:color w:val="000000"/>
              </w:rPr>
              <w:t xml:space="preserve">Don't know </w:t>
            </w:r>
          </w:p>
          <w:p w14:paraId="2279D8A7" w14:textId="528F7CDF" w:rsidR="005402C4" w:rsidRPr="00154DF4" w:rsidRDefault="005402C4" w:rsidP="002F1E06">
            <w:pPr>
              <w:autoSpaceDE w:val="0"/>
              <w:autoSpaceDN w:val="0"/>
              <w:adjustRightInd w:val="0"/>
              <w:ind w:left="720" w:hanging="720"/>
              <w:rPr>
                <w:color w:val="000000"/>
              </w:rPr>
            </w:pPr>
            <w:r w:rsidRPr="00154DF4">
              <w:rPr>
                <w:color w:val="000000"/>
              </w:rPr>
              <w:t xml:space="preserve">Refused to answer </w:t>
            </w:r>
          </w:p>
        </w:tc>
      </w:tr>
      <w:tr w:rsidR="005402C4" w:rsidRPr="00154DF4" w14:paraId="5623340D" w14:textId="77777777" w:rsidTr="005402C4">
        <w:tc>
          <w:tcPr>
            <w:tcW w:w="616" w:type="dxa"/>
          </w:tcPr>
          <w:p w14:paraId="6C613137" w14:textId="605588E8" w:rsidR="005402C4" w:rsidRPr="00154DF4" w:rsidRDefault="005402C4">
            <w:r>
              <w:t>D4</w:t>
            </w:r>
          </w:p>
        </w:tc>
        <w:tc>
          <w:tcPr>
            <w:tcW w:w="4352" w:type="dxa"/>
          </w:tcPr>
          <w:p w14:paraId="67A9F91F" w14:textId="77777777" w:rsidR="005402C4" w:rsidRPr="00154DF4" w:rsidRDefault="005402C4" w:rsidP="00CC21C0">
            <w:pPr>
              <w:rPr>
                <w:color w:val="000000"/>
              </w:rPr>
            </w:pPr>
            <w:r w:rsidRPr="00154DF4">
              <w:rPr>
                <w:color w:val="000000"/>
              </w:rPr>
              <w:t>Which racial group or groups do you consider yourself to be in? You may choose more than one option. [CHECK ALL THAT APPLY.]</w:t>
            </w:r>
          </w:p>
        </w:tc>
        <w:tc>
          <w:tcPr>
            <w:tcW w:w="5136" w:type="dxa"/>
          </w:tcPr>
          <w:p w14:paraId="7EC71AE9" w14:textId="77777777" w:rsidR="005402C4" w:rsidRPr="00154DF4" w:rsidRDefault="005402C4" w:rsidP="00977B0D">
            <w:pPr>
              <w:autoSpaceDE w:val="0"/>
              <w:autoSpaceDN w:val="0"/>
              <w:adjustRightInd w:val="0"/>
              <w:ind w:left="720" w:right="240" w:hanging="720"/>
              <w:rPr>
                <w:color w:val="000000"/>
              </w:rPr>
            </w:pPr>
            <w:r w:rsidRPr="00154DF4">
              <w:rPr>
                <w:color w:val="000000"/>
              </w:rPr>
              <w:t xml:space="preserve">American Indian or Alaska Native </w:t>
            </w:r>
          </w:p>
          <w:p w14:paraId="37605821" w14:textId="77777777" w:rsidR="005402C4" w:rsidRPr="00154DF4" w:rsidRDefault="005402C4" w:rsidP="00977B0D">
            <w:pPr>
              <w:autoSpaceDE w:val="0"/>
              <w:autoSpaceDN w:val="0"/>
              <w:adjustRightInd w:val="0"/>
              <w:ind w:left="720" w:right="240" w:hanging="720"/>
              <w:rPr>
                <w:color w:val="000000"/>
              </w:rPr>
            </w:pPr>
            <w:r w:rsidRPr="00154DF4">
              <w:rPr>
                <w:color w:val="000000"/>
              </w:rPr>
              <w:t xml:space="preserve">Asian </w:t>
            </w:r>
          </w:p>
          <w:p w14:paraId="0621AAA8" w14:textId="77777777" w:rsidR="005402C4" w:rsidRDefault="005402C4" w:rsidP="00977B0D">
            <w:pPr>
              <w:autoSpaceDE w:val="0"/>
              <w:autoSpaceDN w:val="0"/>
              <w:adjustRightInd w:val="0"/>
              <w:ind w:left="720" w:right="240" w:hanging="720"/>
              <w:rPr>
                <w:color w:val="000000"/>
              </w:rPr>
            </w:pPr>
            <w:r w:rsidRPr="00154DF4">
              <w:rPr>
                <w:color w:val="000000"/>
              </w:rPr>
              <w:t xml:space="preserve">Black or African American </w:t>
            </w:r>
          </w:p>
          <w:p w14:paraId="549C9924" w14:textId="77777777" w:rsidR="005402C4" w:rsidRPr="00154DF4" w:rsidRDefault="005402C4" w:rsidP="00977B0D">
            <w:pPr>
              <w:autoSpaceDE w:val="0"/>
              <w:autoSpaceDN w:val="0"/>
              <w:adjustRightInd w:val="0"/>
              <w:ind w:left="720" w:right="240" w:hanging="720"/>
              <w:rPr>
                <w:color w:val="000000"/>
              </w:rPr>
            </w:pPr>
            <w:r w:rsidRPr="00154DF4">
              <w:rPr>
                <w:color w:val="000000"/>
              </w:rPr>
              <w:t xml:space="preserve">Native Hawaiian or Other Pacific Islander </w:t>
            </w:r>
          </w:p>
          <w:p w14:paraId="16ABD711" w14:textId="77777777" w:rsidR="005402C4" w:rsidRPr="00154DF4" w:rsidRDefault="005402C4" w:rsidP="00977B0D">
            <w:pPr>
              <w:autoSpaceDE w:val="0"/>
              <w:autoSpaceDN w:val="0"/>
              <w:adjustRightInd w:val="0"/>
              <w:ind w:left="720" w:right="240" w:hanging="720"/>
              <w:rPr>
                <w:color w:val="000000"/>
              </w:rPr>
            </w:pPr>
            <w:r w:rsidRPr="00154DF4">
              <w:rPr>
                <w:color w:val="000000"/>
              </w:rPr>
              <w:t xml:space="preserve">White </w:t>
            </w:r>
          </w:p>
          <w:p w14:paraId="59666A9C" w14:textId="4C3FF14C" w:rsidR="005402C4" w:rsidRPr="00154DF4" w:rsidRDefault="005402C4" w:rsidP="00977B0D">
            <w:pPr>
              <w:autoSpaceDE w:val="0"/>
              <w:autoSpaceDN w:val="0"/>
              <w:adjustRightInd w:val="0"/>
              <w:ind w:right="240"/>
              <w:rPr>
                <w:color w:val="000000"/>
              </w:rPr>
            </w:pPr>
            <w:r w:rsidRPr="00154DF4">
              <w:rPr>
                <w:color w:val="000000"/>
              </w:rPr>
              <w:t xml:space="preserve">Some other race (Specify________) </w:t>
            </w:r>
          </w:p>
          <w:p w14:paraId="7BA4C624" w14:textId="77777777" w:rsidR="005402C4" w:rsidRDefault="005402C4" w:rsidP="00F51B4C">
            <w:pPr>
              <w:rPr>
                <w:color w:val="000000"/>
              </w:rPr>
            </w:pPr>
            <w:r>
              <w:rPr>
                <w:color w:val="000000"/>
              </w:rPr>
              <w:t>Don’t know</w:t>
            </w:r>
          </w:p>
          <w:p w14:paraId="4914CECB" w14:textId="078E5D7A" w:rsidR="005402C4" w:rsidRPr="00154DF4" w:rsidRDefault="005402C4" w:rsidP="00F51B4C">
            <w:pPr>
              <w:rPr>
                <w:color w:val="000000"/>
              </w:rPr>
            </w:pPr>
            <w:r w:rsidRPr="00154DF4">
              <w:rPr>
                <w:color w:val="000000"/>
              </w:rPr>
              <w:t>Refused to answer</w:t>
            </w:r>
          </w:p>
        </w:tc>
      </w:tr>
      <w:tr w:rsidR="005402C4" w:rsidRPr="00154DF4" w14:paraId="0239E17C" w14:textId="77777777" w:rsidTr="005402C4">
        <w:tc>
          <w:tcPr>
            <w:tcW w:w="616" w:type="dxa"/>
          </w:tcPr>
          <w:p w14:paraId="1F90B3A3" w14:textId="20A51F14" w:rsidR="005402C4" w:rsidRPr="00154DF4" w:rsidRDefault="005402C4" w:rsidP="001413F4">
            <w:r>
              <w:t>D5</w:t>
            </w:r>
          </w:p>
        </w:tc>
        <w:tc>
          <w:tcPr>
            <w:tcW w:w="4352" w:type="dxa"/>
          </w:tcPr>
          <w:p w14:paraId="0D4830AF" w14:textId="5164EC5B" w:rsidR="005402C4" w:rsidRPr="00154DF4" w:rsidRDefault="005402C4" w:rsidP="001413F4">
            <w:pPr>
              <w:rPr>
                <w:color w:val="000000"/>
              </w:rPr>
            </w:pPr>
            <w:r w:rsidRPr="00154DF4">
              <w:rPr>
                <w:color w:val="000000"/>
              </w:rPr>
              <w:t>Were you born in the U.S.</w:t>
            </w:r>
            <w:r>
              <w:rPr>
                <w:color w:val="000000"/>
              </w:rPr>
              <w:t xml:space="preserve"> (including Puerto Rico, or other U.S. territories)</w:t>
            </w:r>
            <w:r w:rsidRPr="00154DF4">
              <w:rPr>
                <w:color w:val="000000"/>
              </w:rPr>
              <w:t>?</w:t>
            </w:r>
          </w:p>
        </w:tc>
        <w:tc>
          <w:tcPr>
            <w:tcW w:w="5136" w:type="dxa"/>
          </w:tcPr>
          <w:p w14:paraId="25807375" w14:textId="178DD33A" w:rsidR="005402C4" w:rsidRPr="00154DF4" w:rsidRDefault="005402C4" w:rsidP="001413F4">
            <w:pPr>
              <w:rPr>
                <w:color w:val="000000"/>
              </w:rPr>
            </w:pPr>
            <w:r w:rsidRPr="00154DF4">
              <w:rPr>
                <w:color w:val="000000"/>
              </w:rPr>
              <w:t xml:space="preserve">Yes [skip to </w:t>
            </w:r>
            <w:r>
              <w:rPr>
                <w:color w:val="000000"/>
              </w:rPr>
              <w:t xml:space="preserve">D6 </w:t>
            </w:r>
            <w:r w:rsidRPr="00154DF4">
              <w:rPr>
                <w:color w:val="000000"/>
              </w:rPr>
              <w:t>parents Q]</w:t>
            </w:r>
          </w:p>
          <w:p w14:paraId="7114E0FE" w14:textId="3A726CE9" w:rsidR="005402C4" w:rsidRDefault="005402C4" w:rsidP="001413F4">
            <w:pPr>
              <w:rPr>
                <w:color w:val="000000"/>
              </w:rPr>
            </w:pPr>
            <w:r w:rsidRPr="00154DF4">
              <w:rPr>
                <w:color w:val="000000"/>
              </w:rPr>
              <w:t>No</w:t>
            </w:r>
            <w:r>
              <w:rPr>
                <w:color w:val="000000"/>
              </w:rPr>
              <w:t xml:space="preserve"> [go to D5a]</w:t>
            </w:r>
          </w:p>
          <w:p w14:paraId="49F3E28F" w14:textId="0AA2061C" w:rsidR="005402C4" w:rsidRDefault="005402C4" w:rsidP="001413F4">
            <w:pPr>
              <w:rPr>
                <w:color w:val="000000"/>
              </w:rPr>
            </w:pPr>
            <w:r>
              <w:rPr>
                <w:color w:val="000000"/>
              </w:rPr>
              <w:t xml:space="preserve">Don’t know </w:t>
            </w:r>
            <w:r w:rsidRPr="00154DF4">
              <w:rPr>
                <w:color w:val="000000"/>
              </w:rPr>
              <w:t xml:space="preserve">[skip to </w:t>
            </w:r>
            <w:r>
              <w:rPr>
                <w:color w:val="000000"/>
              </w:rPr>
              <w:t xml:space="preserve">D6 </w:t>
            </w:r>
            <w:r w:rsidRPr="00154DF4">
              <w:rPr>
                <w:color w:val="000000"/>
              </w:rPr>
              <w:t>parents Q]</w:t>
            </w:r>
          </w:p>
          <w:p w14:paraId="4BDA06BA" w14:textId="04D10BDC" w:rsidR="005402C4" w:rsidRPr="00154DF4" w:rsidRDefault="005402C4" w:rsidP="001413F4">
            <w:pPr>
              <w:rPr>
                <w:color w:val="000000"/>
              </w:rPr>
            </w:pPr>
            <w:r>
              <w:rPr>
                <w:color w:val="000000"/>
              </w:rPr>
              <w:t>Refused to answer</w:t>
            </w:r>
            <w:r w:rsidRPr="00154DF4">
              <w:rPr>
                <w:color w:val="000000"/>
              </w:rPr>
              <w:t xml:space="preserve">[skip to </w:t>
            </w:r>
            <w:r>
              <w:rPr>
                <w:color w:val="000000"/>
              </w:rPr>
              <w:t xml:space="preserve">D6 </w:t>
            </w:r>
            <w:r w:rsidRPr="00154DF4">
              <w:rPr>
                <w:color w:val="000000"/>
              </w:rPr>
              <w:t>parents Q]</w:t>
            </w:r>
          </w:p>
        </w:tc>
      </w:tr>
      <w:tr w:rsidR="005402C4" w:rsidRPr="00154DF4" w14:paraId="6921E6C6" w14:textId="77777777" w:rsidTr="005402C4">
        <w:tc>
          <w:tcPr>
            <w:tcW w:w="616" w:type="dxa"/>
          </w:tcPr>
          <w:p w14:paraId="018C0CA5" w14:textId="79A6174E" w:rsidR="005402C4" w:rsidRPr="00154DF4" w:rsidRDefault="005402C4" w:rsidP="001413F4">
            <w:r>
              <w:t>D5a</w:t>
            </w:r>
          </w:p>
        </w:tc>
        <w:tc>
          <w:tcPr>
            <w:tcW w:w="4352" w:type="dxa"/>
          </w:tcPr>
          <w:p w14:paraId="74CDCB11" w14:textId="77777777" w:rsidR="005402C4" w:rsidRPr="00154DF4" w:rsidRDefault="005402C4" w:rsidP="001413F4">
            <w:pPr>
              <w:rPr>
                <w:color w:val="000000"/>
              </w:rPr>
            </w:pPr>
            <w:r w:rsidRPr="00154DF4">
              <w:rPr>
                <w:color w:val="000000"/>
              </w:rPr>
              <w:t>What country were you born in?</w:t>
            </w:r>
          </w:p>
        </w:tc>
        <w:tc>
          <w:tcPr>
            <w:tcW w:w="5136" w:type="dxa"/>
          </w:tcPr>
          <w:p w14:paraId="16FA5535" w14:textId="77777777" w:rsidR="005402C4" w:rsidRDefault="005402C4" w:rsidP="001413F4">
            <w:pPr>
              <w:rPr>
                <w:color w:val="000000"/>
              </w:rPr>
            </w:pPr>
            <w:r w:rsidRPr="00154DF4">
              <w:rPr>
                <w:color w:val="000000"/>
              </w:rPr>
              <w:t>Write in</w:t>
            </w:r>
          </w:p>
          <w:p w14:paraId="3B6519BE" w14:textId="77777777" w:rsidR="005402C4" w:rsidRDefault="005402C4" w:rsidP="001413F4">
            <w:pPr>
              <w:rPr>
                <w:color w:val="000000"/>
              </w:rPr>
            </w:pPr>
            <w:r>
              <w:rPr>
                <w:color w:val="000000"/>
              </w:rPr>
              <w:t>Don’t know</w:t>
            </w:r>
          </w:p>
          <w:p w14:paraId="15F433B3" w14:textId="05EAD537" w:rsidR="005402C4" w:rsidRPr="00154DF4" w:rsidRDefault="005402C4" w:rsidP="001413F4">
            <w:pPr>
              <w:rPr>
                <w:color w:val="000000"/>
              </w:rPr>
            </w:pPr>
            <w:r>
              <w:rPr>
                <w:color w:val="000000"/>
              </w:rPr>
              <w:t>Refused</w:t>
            </w:r>
          </w:p>
        </w:tc>
      </w:tr>
      <w:tr w:rsidR="005402C4" w:rsidRPr="00154DF4" w14:paraId="47A4AE2F" w14:textId="77777777" w:rsidTr="005402C4">
        <w:tc>
          <w:tcPr>
            <w:tcW w:w="616" w:type="dxa"/>
          </w:tcPr>
          <w:p w14:paraId="549F3A48" w14:textId="698B1412" w:rsidR="005402C4" w:rsidRPr="00154DF4" w:rsidRDefault="005402C4" w:rsidP="001413F4">
            <w:r>
              <w:t>D6</w:t>
            </w:r>
          </w:p>
        </w:tc>
        <w:tc>
          <w:tcPr>
            <w:tcW w:w="4352" w:type="dxa"/>
          </w:tcPr>
          <w:p w14:paraId="7B8BBBC3" w14:textId="77777777" w:rsidR="005402C4" w:rsidRPr="00154DF4" w:rsidRDefault="005402C4" w:rsidP="001413F4">
            <w:pPr>
              <w:rPr>
                <w:color w:val="000000"/>
              </w:rPr>
            </w:pPr>
            <w:r w:rsidRPr="00154DF4">
              <w:rPr>
                <w:color w:val="000000"/>
              </w:rPr>
              <w:t>Was your birth mother born in the U.S.?</w:t>
            </w:r>
          </w:p>
        </w:tc>
        <w:tc>
          <w:tcPr>
            <w:tcW w:w="5136" w:type="dxa"/>
          </w:tcPr>
          <w:p w14:paraId="3AAF1F5A" w14:textId="0104C366" w:rsidR="005402C4" w:rsidRPr="00154DF4" w:rsidRDefault="005402C4" w:rsidP="001413F4">
            <w:pPr>
              <w:rPr>
                <w:color w:val="000000"/>
              </w:rPr>
            </w:pPr>
            <w:r w:rsidRPr="00154DF4">
              <w:rPr>
                <w:color w:val="000000"/>
              </w:rPr>
              <w:t>Yes [skip to</w:t>
            </w:r>
            <w:r>
              <w:rPr>
                <w:color w:val="000000"/>
              </w:rPr>
              <w:t xml:space="preserve"> D7</w:t>
            </w:r>
            <w:r w:rsidRPr="00154DF4">
              <w:rPr>
                <w:color w:val="000000"/>
              </w:rPr>
              <w:t xml:space="preserve"> dad Q]</w:t>
            </w:r>
          </w:p>
          <w:p w14:paraId="6B528EBE" w14:textId="2EC8C419" w:rsidR="005402C4" w:rsidRPr="00154DF4" w:rsidRDefault="005402C4" w:rsidP="001413F4">
            <w:pPr>
              <w:rPr>
                <w:color w:val="000000"/>
              </w:rPr>
            </w:pPr>
            <w:r w:rsidRPr="00154DF4">
              <w:rPr>
                <w:color w:val="000000"/>
              </w:rPr>
              <w:t>No</w:t>
            </w:r>
            <w:r>
              <w:rPr>
                <w:color w:val="000000"/>
              </w:rPr>
              <w:t xml:space="preserve"> [go to D6a]</w:t>
            </w:r>
          </w:p>
        </w:tc>
      </w:tr>
      <w:tr w:rsidR="005402C4" w:rsidRPr="00154DF4" w14:paraId="21C6C7B8" w14:textId="77777777" w:rsidTr="005402C4">
        <w:tc>
          <w:tcPr>
            <w:tcW w:w="616" w:type="dxa"/>
          </w:tcPr>
          <w:p w14:paraId="13BB2615" w14:textId="62C0A66D" w:rsidR="005402C4" w:rsidRPr="00154DF4" w:rsidRDefault="005402C4" w:rsidP="001413F4">
            <w:r>
              <w:t>D6a</w:t>
            </w:r>
          </w:p>
        </w:tc>
        <w:tc>
          <w:tcPr>
            <w:tcW w:w="4352" w:type="dxa"/>
          </w:tcPr>
          <w:p w14:paraId="0DB0A16A" w14:textId="77777777" w:rsidR="005402C4" w:rsidRPr="00154DF4" w:rsidRDefault="005402C4" w:rsidP="001413F4">
            <w:pPr>
              <w:rPr>
                <w:color w:val="000000"/>
              </w:rPr>
            </w:pPr>
            <w:r w:rsidRPr="00154DF4">
              <w:rPr>
                <w:color w:val="000000"/>
              </w:rPr>
              <w:t>What country was she born in?</w:t>
            </w:r>
          </w:p>
        </w:tc>
        <w:tc>
          <w:tcPr>
            <w:tcW w:w="5136" w:type="dxa"/>
          </w:tcPr>
          <w:p w14:paraId="5E3158DE" w14:textId="77777777" w:rsidR="005402C4" w:rsidRDefault="005402C4" w:rsidP="001413F4">
            <w:pPr>
              <w:rPr>
                <w:color w:val="000000"/>
              </w:rPr>
            </w:pPr>
            <w:r w:rsidRPr="00154DF4">
              <w:rPr>
                <w:color w:val="000000"/>
              </w:rPr>
              <w:t>Write in</w:t>
            </w:r>
          </w:p>
          <w:p w14:paraId="262B1F42" w14:textId="77777777" w:rsidR="005402C4" w:rsidRDefault="005402C4" w:rsidP="00BD686C">
            <w:pPr>
              <w:rPr>
                <w:color w:val="000000"/>
              </w:rPr>
            </w:pPr>
            <w:r>
              <w:rPr>
                <w:color w:val="000000"/>
              </w:rPr>
              <w:t>Don’t know</w:t>
            </w:r>
          </w:p>
          <w:p w14:paraId="4C2D124F" w14:textId="5F5ADBF3" w:rsidR="005402C4" w:rsidRPr="00154DF4" w:rsidRDefault="005402C4" w:rsidP="00BD686C">
            <w:pPr>
              <w:rPr>
                <w:color w:val="000000"/>
              </w:rPr>
            </w:pPr>
            <w:r>
              <w:rPr>
                <w:color w:val="000000"/>
              </w:rPr>
              <w:t>Refused</w:t>
            </w:r>
          </w:p>
        </w:tc>
      </w:tr>
      <w:tr w:rsidR="005402C4" w:rsidRPr="00154DF4" w14:paraId="20C040BB" w14:textId="77777777" w:rsidTr="005402C4">
        <w:tc>
          <w:tcPr>
            <w:tcW w:w="616" w:type="dxa"/>
          </w:tcPr>
          <w:p w14:paraId="61E8A8B2" w14:textId="5455A4D8" w:rsidR="005402C4" w:rsidRPr="00154DF4" w:rsidRDefault="005402C4" w:rsidP="001413F4">
            <w:r>
              <w:t>D7</w:t>
            </w:r>
          </w:p>
        </w:tc>
        <w:tc>
          <w:tcPr>
            <w:tcW w:w="4352" w:type="dxa"/>
          </w:tcPr>
          <w:p w14:paraId="359CA01D" w14:textId="77777777" w:rsidR="005402C4" w:rsidRPr="00154DF4" w:rsidDel="00CC21C0" w:rsidRDefault="005402C4" w:rsidP="00CC21C0">
            <w:pPr>
              <w:rPr>
                <w:color w:val="000000"/>
              </w:rPr>
            </w:pPr>
            <w:r w:rsidRPr="00154DF4">
              <w:rPr>
                <w:color w:val="000000"/>
              </w:rPr>
              <w:t>Was your birth father born in the U.S.?</w:t>
            </w:r>
          </w:p>
        </w:tc>
        <w:tc>
          <w:tcPr>
            <w:tcW w:w="5136" w:type="dxa"/>
          </w:tcPr>
          <w:p w14:paraId="54B73E25" w14:textId="65AB954C" w:rsidR="005402C4" w:rsidRPr="00154DF4" w:rsidRDefault="005402C4" w:rsidP="00D04E6D">
            <w:pPr>
              <w:rPr>
                <w:color w:val="000000"/>
              </w:rPr>
            </w:pPr>
            <w:r w:rsidRPr="00154DF4">
              <w:rPr>
                <w:color w:val="000000"/>
              </w:rPr>
              <w:t>Yes [skip to</w:t>
            </w:r>
            <w:r>
              <w:rPr>
                <w:color w:val="000000"/>
              </w:rPr>
              <w:t xml:space="preserve"> D8</w:t>
            </w:r>
            <w:r w:rsidRPr="00154DF4">
              <w:rPr>
                <w:color w:val="000000"/>
              </w:rPr>
              <w:t xml:space="preserve"> sexual orientation Q]</w:t>
            </w:r>
          </w:p>
          <w:p w14:paraId="13B34AB0" w14:textId="77777777" w:rsidR="005402C4" w:rsidRDefault="005402C4" w:rsidP="001413F4">
            <w:pPr>
              <w:rPr>
                <w:color w:val="000000"/>
              </w:rPr>
            </w:pPr>
            <w:r w:rsidRPr="00154DF4">
              <w:rPr>
                <w:color w:val="000000"/>
              </w:rPr>
              <w:t>No</w:t>
            </w:r>
          </w:p>
          <w:p w14:paraId="60450E4A" w14:textId="36A90214" w:rsidR="005402C4" w:rsidRDefault="005402C4" w:rsidP="002F7475">
            <w:pPr>
              <w:rPr>
                <w:color w:val="000000"/>
              </w:rPr>
            </w:pPr>
            <w:r>
              <w:rPr>
                <w:color w:val="000000"/>
              </w:rPr>
              <w:t xml:space="preserve">Don’t know </w:t>
            </w:r>
            <w:r w:rsidRPr="00154DF4">
              <w:rPr>
                <w:color w:val="000000"/>
              </w:rPr>
              <w:t xml:space="preserve">[skip to </w:t>
            </w:r>
            <w:r>
              <w:rPr>
                <w:color w:val="000000"/>
              </w:rPr>
              <w:t>D8</w:t>
            </w:r>
            <w:r w:rsidRPr="00154DF4">
              <w:rPr>
                <w:color w:val="000000"/>
              </w:rPr>
              <w:t xml:space="preserve"> sexual orientation Q]</w:t>
            </w:r>
          </w:p>
          <w:p w14:paraId="14D7E178" w14:textId="77F081E6" w:rsidR="005402C4" w:rsidRPr="00154DF4" w:rsidRDefault="005402C4" w:rsidP="002F7475">
            <w:pPr>
              <w:rPr>
                <w:color w:val="000000"/>
              </w:rPr>
            </w:pPr>
            <w:r>
              <w:rPr>
                <w:color w:val="000000"/>
              </w:rPr>
              <w:t>Refused to answer</w:t>
            </w:r>
            <w:r w:rsidRPr="00154DF4">
              <w:rPr>
                <w:color w:val="000000"/>
              </w:rPr>
              <w:t xml:space="preserve">[skip to </w:t>
            </w:r>
            <w:r>
              <w:rPr>
                <w:color w:val="000000"/>
              </w:rPr>
              <w:t>D8</w:t>
            </w:r>
            <w:r w:rsidRPr="00154DF4">
              <w:rPr>
                <w:color w:val="000000"/>
              </w:rPr>
              <w:t xml:space="preserve"> sexual orientation Q</w:t>
            </w:r>
            <w:r>
              <w:rPr>
                <w:color w:val="000000"/>
              </w:rPr>
              <w:t>]</w:t>
            </w:r>
          </w:p>
        </w:tc>
      </w:tr>
      <w:tr w:rsidR="005402C4" w:rsidRPr="00154DF4" w14:paraId="743F1541" w14:textId="77777777" w:rsidTr="005402C4">
        <w:tc>
          <w:tcPr>
            <w:tcW w:w="616" w:type="dxa"/>
          </w:tcPr>
          <w:p w14:paraId="0A800973" w14:textId="74A1DF69" w:rsidR="005402C4" w:rsidRPr="00154DF4" w:rsidRDefault="005402C4" w:rsidP="001413F4">
            <w:r>
              <w:t>D7a</w:t>
            </w:r>
          </w:p>
        </w:tc>
        <w:tc>
          <w:tcPr>
            <w:tcW w:w="4352" w:type="dxa"/>
          </w:tcPr>
          <w:p w14:paraId="6CF72723" w14:textId="77777777" w:rsidR="005402C4" w:rsidRPr="00154DF4" w:rsidDel="00CC21C0" w:rsidRDefault="005402C4" w:rsidP="001413F4">
            <w:pPr>
              <w:rPr>
                <w:color w:val="000000"/>
              </w:rPr>
            </w:pPr>
            <w:r w:rsidRPr="00154DF4">
              <w:rPr>
                <w:color w:val="000000"/>
              </w:rPr>
              <w:t>What country was he born in?</w:t>
            </w:r>
          </w:p>
        </w:tc>
        <w:tc>
          <w:tcPr>
            <w:tcW w:w="5136" w:type="dxa"/>
          </w:tcPr>
          <w:p w14:paraId="3E17C514" w14:textId="77777777" w:rsidR="005402C4" w:rsidRDefault="005402C4" w:rsidP="001413F4">
            <w:pPr>
              <w:rPr>
                <w:color w:val="000000"/>
              </w:rPr>
            </w:pPr>
            <w:r w:rsidRPr="00154DF4">
              <w:rPr>
                <w:color w:val="000000"/>
              </w:rPr>
              <w:t>Write in</w:t>
            </w:r>
          </w:p>
          <w:p w14:paraId="30F052E1" w14:textId="77777777" w:rsidR="005402C4" w:rsidRDefault="005402C4" w:rsidP="002F7475">
            <w:pPr>
              <w:rPr>
                <w:color w:val="000000"/>
              </w:rPr>
            </w:pPr>
            <w:r>
              <w:rPr>
                <w:color w:val="000000"/>
              </w:rPr>
              <w:t>Don’t know</w:t>
            </w:r>
          </w:p>
          <w:p w14:paraId="60A569EA" w14:textId="0EA84793" w:rsidR="005402C4" w:rsidRPr="00154DF4" w:rsidRDefault="005402C4" w:rsidP="002F7475">
            <w:pPr>
              <w:rPr>
                <w:color w:val="000000"/>
              </w:rPr>
            </w:pPr>
            <w:r>
              <w:rPr>
                <w:color w:val="000000"/>
              </w:rPr>
              <w:t>Refused</w:t>
            </w:r>
          </w:p>
        </w:tc>
      </w:tr>
      <w:tr w:rsidR="005402C4" w:rsidRPr="00154DF4" w14:paraId="73EC2598" w14:textId="77777777" w:rsidTr="005402C4">
        <w:tc>
          <w:tcPr>
            <w:tcW w:w="616" w:type="dxa"/>
          </w:tcPr>
          <w:p w14:paraId="331F4F15" w14:textId="4F50B138" w:rsidR="005402C4" w:rsidRPr="00154DF4" w:rsidRDefault="005402C4" w:rsidP="001413F4">
            <w:r>
              <w:t>D8</w:t>
            </w:r>
          </w:p>
        </w:tc>
        <w:tc>
          <w:tcPr>
            <w:tcW w:w="4352" w:type="dxa"/>
          </w:tcPr>
          <w:p w14:paraId="798B7AB0" w14:textId="3E23A19A" w:rsidR="005402C4" w:rsidRDefault="005402C4" w:rsidP="001413F4">
            <w:pPr>
              <w:rPr>
                <w:color w:val="000000"/>
              </w:rPr>
            </w:pPr>
            <w:r w:rsidRPr="00154DF4">
              <w:rPr>
                <w:color w:val="000000"/>
              </w:rPr>
              <w:t>Do you consider yourself to be</w:t>
            </w:r>
            <w:r>
              <w:rPr>
                <w:color w:val="000000"/>
              </w:rPr>
              <w:t>:</w:t>
            </w:r>
          </w:p>
          <w:p w14:paraId="5329A4D5" w14:textId="77FB63BD" w:rsidR="005402C4" w:rsidRPr="00154DF4" w:rsidRDefault="005402C4" w:rsidP="001413F4">
            <w:pPr>
              <w:rPr>
                <w:color w:val="000000"/>
              </w:rPr>
            </w:pPr>
            <w:r w:rsidRPr="00154DF4">
              <w:rPr>
                <w:color w:val="000000"/>
              </w:rPr>
              <w:t>You may choose more than one option. [CHECK ALL THAT APPLY.]</w:t>
            </w:r>
          </w:p>
        </w:tc>
        <w:tc>
          <w:tcPr>
            <w:tcW w:w="5136" w:type="dxa"/>
          </w:tcPr>
          <w:p w14:paraId="7FA54ECD" w14:textId="62BD7F20" w:rsidR="005402C4" w:rsidRPr="00154DF4" w:rsidRDefault="005402C4" w:rsidP="001413F4">
            <w:pPr>
              <w:rPr>
                <w:color w:val="000000"/>
              </w:rPr>
            </w:pPr>
            <w:r>
              <w:rPr>
                <w:color w:val="000000"/>
              </w:rPr>
              <w:t xml:space="preserve">Straight or </w:t>
            </w:r>
            <w:r w:rsidRPr="00154DF4">
              <w:rPr>
                <w:color w:val="000000"/>
              </w:rPr>
              <w:t>heterosexual</w:t>
            </w:r>
          </w:p>
          <w:p w14:paraId="03CCFCFF" w14:textId="77777777" w:rsidR="005402C4" w:rsidRPr="00154DF4" w:rsidRDefault="005402C4" w:rsidP="001413F4">
            <w:pPr>
              <w:rPr>
                <w:color w:val="000000"/>
              </w:rPr>
            </w:pPr>
            <w:r w:rsidRPr="00154DF4">
              <w:rPr>
                <w:color w:val="000000"/>
              </w:rPr>
              <w:t>Gay or homosexual</w:t>
            </w:r>
          </w:p>
          <w:p w14:paraId="6A12731D" w14:textId="77777777" w:rsidR="005402C4" w:rsidRPr="00154DF4" w:rsidRDefault="005402C4" w:rsidP="001413F4">
            <w:pPr>
              <w:rPr>
                <w:color w:val="000000"/>
              </w:rPr>
            </w:pPr>
            <w:r w:rsidRPr="00154DF4">
              <w:rPr>
                <w:color w:val="000000"/>
              </w:rPr>
              <w:t>Bisexual</w:t>
            </w:r>
          </w:p>
          <w:p w14:paraId="60D70D61" w14:textId="77777777" w:rsidR="005402C4" w:rsidRPr="00154DF4" w:rsidRDefault="005402C4" w:rsidP="001413F4">
            <w:pPr>
              <w:rPr>
                <w:color w:val="000000"/>
              </w:rPr>
            </w:pPr>
            <w:r w:rsidRPr="00154DF4">
              <w:rPr>
                <w:color w:val="000000"/>
              </w:rPr>
              <w:t>Queer</w:t>
            </w:r>
          </w:p>
          <w:p w14:paraId="35292705" w14:textId="77777777" w:rsidR="005402C4" w:rsidRPr="00154DF4" w:rsidRDefault="005402C4" w:rsidP="001413F4">
            <w:pPr>
              <w:rPr>
                <w:color w:val="000000"/>
              </w:rPr>
            </w:pPr>
            <w:r w:rsidRPr="00154DF4">
              <w:rPr>
                <w:color w:val="000000"/>
              </w:rPr>
              <w:t>Other</w:t>
            </w:r>
          </w:p>
          <w:p w14:paraId="07558843" w14:textId="77777777" w:rsidR="005402C4" w:rsidRDefault="005402C4" w:rsidP="001413F4">
            <w:pPr>
              <w:rPr>
                <w:color w:val="000000"/>
              </w:rPr>
            </w:pPr>
            <w:r>
              <w:rPr>
                <w:color w:val="000000"/>
              </w:rPr>
              <w:lastRenderedPageBreak/>
              <w:t>Don’t know</w:t>
            </w:r>
          </w:p>
          <w:p w14:paraId="06CAAA0F" w14:textId="3262D0B8" w:rsidR="005402C4" w:rsidRPr="00154DF4" w:rsidRDefault="005402C4" w:rsidP="001413F4">
            <w:pPr>
              <w:rPr>
                <w:color w:val="000000"/>
              </w:rPr>
            </w:pPr>
            <w:r>
              <w:rPr>
                <w:color w:val="000000"/>
              </w:rPr>
              <w:t>Refused</w:t>
            </w:r>
          </w:p>
        </w:tc>
      </w:tr>
      <w:tr w:rsidR="005402C4" w:rsidRPr="00154DF4" w14:paraId="1257384C" w14:textId="77777777" w:rsidTr="005402C4">
        <w:tc>
          <w:tcPr>
            <w:tcW w:w="616" w:type="dxa"/>
          </w:tcPr>
          <w:p w14:paraId="456B1AE6" w14:textId="29A28D11" w:rsidR="005402C4" w:rsidRPr="00154DF4" w:rsidRDefault="005402C4" w:rsidP="001413F4">
            <w:r>
              <w:lastRenderedPageBreak/>
              <w:t>D9</w:t>
            </w:r>
          </w:p>
        </w:tc>
        <w:tc>
          <w:tcPr>
            <w:tcW w:w="4352" w:type="dxa"/>
          </w:tcPr>
          <w:p w14:paraId="38F3CBF0" w14:textId="1AC2D6DA" w:rsidR="005402C4" w:rsidRPr="00154DF4" w:rsidRDefault="005402C4" w:rsidP="001413F4">
            <w:r w:rsidRPr="00154DF4">
              <w:t>Do you consider yourself to be (check all</w:t>
            </w:r>
            <w:r>
              <w:t xml:space="preserve"> that apply</w:t>
            </w:r>
            <w:r w:rsidRPr="00154DF4">
              <w:t>)</w:t>
            </w:r>
          </w:p>
        </w:tc>
        <w:tc>
          <w:tcPr>
            <w:tcW w:w="5136" w:type="dxa"/>
          </w:tcPr>
          <w:p w14:paraId="7BE37C9E" w14:textId="77777777" w:rsidR="005402C4" w:rsidRPr="00154DF4" w:rsidRDefault="005402C4" w:rsidP="001413F4">
            <w:r w:rsidRPr="00154DF4">
              <w:t>Male</w:t>
            </w:r>
          </w:p>
          <w:p w14:paraId="6130AFB5" w14:textId="77777777" w:rsidR="005402C4" w:rsidRPr="00154DF4" w:rsidRDefault="005402C4" w:rsidP="001413F4">
            <w:r w:rsidRPr="00154DF4">
              <w:t>Transgender</w:t>
            </w:r>
          </w:p>
          <w:p w14:paraId="23D1ABC4" w14:textId="77777777" w:rsidR="005402C4" w:rsidRPr="00154DF4" w:rsidRDefault="005402C4" w:rsidP="001413F4">
            <w:r w:rsidRPr="00154DF4">
              <w:t>Genderqueer</w:t>
            </w:r>
          </w:p>
          <w:p w14:paraId="3DB73F17" w14:textId="3FB93612" w:rsidR="005402C4" w:rsidRPr="00154DF4" w:rsidRDefault="005402C4" w:rsidP="001413F4">
            <w:r w:rsidRPr="00154DF4">
              <w:t>Other</w:t>
            </w:r>
            <w:r>
              <w:t xml:space="preserve"> (specify)</w:t>
            </w:r>
          </w:p>
          <w:p w14:paraId="2EBDA3F4" w14:textId="77777777" w:rsidR="005402C4" w:rsidRDefault="005402C4" w:rsidP="001413F4">
            <w:r>
              <w:t>Don’t know</w:t>
            </w:r>
          </w:p>
          <w:p w14:paraId="39FC3ABC" w14:textId="511ABBBD" w:rsidR="005402C4" w:rsidRPr="00154DF4" w:rsidRDefault="005402C4" w:rsidP="001413F4">
            <w:r>
              <w:t>Refused</w:t>
            </w:r>
          </w:p>
        </w:tc>
      </w:tr>
      <w:tr w:rsidR="005402C4" w:rsidRPr="00154DF4" w14:paraId="4BBADFBC" w14:textId="77777777" w:rsidTr="005402C4">
        <w:tc>
          <w:tcPr>
            <w:tcW w:w="616" w:type="dxa"/>
          </w:tcPr>
          <w:p w14:paraId="371776CE" w14:textId="1EE209DC" w:rsidR="005402C4" w:rsidRPr="00154DF4" w:rsidRDefault="005402C4" w:rsidP="001413F4">
            <w:r>
              <w:t>D10</w:t>
            </w:r>
          </w:p>
        </w:tc>
        <w:tc>
          <w:tcPr>
            <w:tcW w:w="4352" w:type="dxa"/>
          </w:tcPr>
          <w:p w14:paraId="1A358359" w14:textId="77777777" w:rsidR="005402C4" w:rsidRPr="00154DF4" w:rsidRDefault="005402C4" w:rsidP="00807807">
            <w:r w:rsidRPr="00154DF4">
              <w:t>Are you legally married to a man?</w:t>
            </w:r>
          </w:p>
        </w:tc>
        <w:tc>
          <w:tcPr>
            <w:tcW w:w="5136" w:type="dxa"/>
          </w:tcPr>
          <w:p w14:paraId="11FC9DE4" w14:textId="77777777" w:rsidR="005402C4" w:rsidRPr="00154DF4" w:rsidRDefault="005402C4" w:rsidP="001413F4">
            <w:r w:rsidRPr="00154DF4">
              <w:t>Yes</w:t>
            </w:r>
          </w:p>
          <w:p w14:paraId="60A10168" w14:textId="77777777" w:rsidR="005402C4" w:rsidRDefault="005402C4" w:rsidP="001413F4">
            <w:r w:rsidRPr="00154DF4">
              <w:t>No</w:t>
            </w:r>
          </w:p>
          <w:p w14:paraId="2F41C558" w14:textId="77777777" w:rsidR="005402C4" w:rsidRDefault="005402C4" w:rsidP="001413F4">
            <w:r>
              <w:t>Don’t know</w:t>
            </w:r>
          </w:p>
          <w:p w14:paraId="2341DBEB" w14:textId="51C7F8B0" w:rsidR="005402C4" w:rsidRPr="00154DF4" w:rsidRDefault="005402C4" w:rsidP="001413F4">
            <w:r>
              <w:t>Refused</w:t>
            </w:r>
          </w:p>
        </w:tc>
      </w:tr>
      <w:tr w:rsidR="005402C4" w:rsidRPr="00154DF4" w14:paraId="1A9F7B15" w14:textId="77777777" w:rsidTr="005402C4">
        <w:trPr>
          <w:cantSplit/>
        </w:trPr>
        <w:tc>
          <w:tcPr>
            <w:tcW w:w="616" w:type="dxa"/>
          </w:tcPr>
          <w:p w14:paraId="5B26114D" w14:textId="2E7808BF" w:rsidR="005402C4" w:rsidRPr="00154DF4" w:rsidRDefault="005402C4">
            <w:r>
              <w:t>D11</w:t>
            </w:r>
          </w:p>
        </w:tc>
        <w:tc>
          <w:tcPr>
            <w:tcW w:w="4352" w:type="dxa"/>
          </w:tcPr>
          <w:p w14:paraId="5E72A74A" w14:textId="1EFDB9C3" w:rsidR="005402C4" w:rsidRPr="00154DF4" w:rsidRDefault="005402C4" w:rsidP="00981DE6">
            <w:pPr>
              <w:rPr>
                <w:color w:val="000000"/>
              </w:rPr>
            </w:pPr>
            <w:r w:rsidRPr="00154DF4">
              <w:t>Are you legally married to a woman</w:t>
            </w:r>
            <w:r>
              <w:t>?</w:t>
            </w:r>
          </w:p>
        </w:tc>
        <w:tc>
          <w:tcPr>
            <w:tcW w:w="5136" w:type="dxa"/>
          </w:tcPr>
          <w:p w14:paraId="6F88A66F" w14:textId="77777777" w:rsidR="005402C4" w:rsidRPr="00154DF4" w:rsidRDefault="005402C4" w:rsidP="004E6A03">
            <w:r w:rsidRPr="00154DF4">
              <w:t>Yes</w:t>
            </w:r>
          </w:p>
          <w:p w14:paraId="4DF45131" w14:textId="77777777" w:rsidR="005402C4" w:rsidRDefault="005402C4" w:rsidP="004E6A03">
            <w:pPr>
              <w:autoSpaceDE w:val="0"/>
              <w:autoSpaceDN w:val="0"/>
              <w:adjustRightInd w:val="0"/>
              <w:ind w:right="172"/>
            </w:pPr>
            <w:r w:rsidRPr="00154DF4">
              <w:t>No</w:t>
            </w:r>
          </w:p>
          <w:p w14:paraId="41C1FC16" w14:textId="77777777" w:rsidR="005402C4" w:rsidRDefault="005402C4" w:rsidP="00FA3DB6">
            <w:r>
              <w:t>Don’t know</w:t>
            </w:r>
          </w:p>
          <w:p w14:paraId="6865E762" w14:textId="49F0A1B9" w:rsidR="005402C4" w:rsidRPr="00154DF4" w:rsidRDefault="005402C4" w:rsidP="00FA3DB6">
            <w:pPr>
              <w:autoSpaceDE w:val="0"/>
              <w:autoSpaceDN w:val="0"/>
              <w:adjustRightInd w:val="0"/>
              <w:ind w:right="172"/>
              <w:rPr>
                <w:color w:val="000000"/>
              </w:rPr>
            </w:pPr>
            <w:r>
              <w:t>Refused</w:t>
            </w:r>
          </w:p>
        </w:tc>
      </w:tr>
      <w:tr w:rsidR="005402C4" w:rsidRPr="00154DF4" w14:paraId="7DFE8EA1" w14:textId="77777777" w:rsidTr="005402C4">
        <w:trPr>
          <w:cantSplit/>
        </w:trPr>
        <w:tc>
          <w:tcPr>
            <w:tcW w:w="616" w:type="dxa"/>
          </w:tcPr>
          <w:p w14:paraId="62A65377" w14:textId="11552E73" w:rsidR="005402C4" w:rsidRDefault="005402C4">
            <w:r>
              <w:t>D12a</w:t>
            </w:r>
          </w:p>
        </w:tc>
        <w:tc>
          <w:tcPr>
            <w:tcW w:w="4352" w:type="dxa"/>
          </w:tcPr>
          <w:p w14:paraId="21DCEC07" w14:textId="0AAD1F27" w:rsidR="005402C4" w:rsidRPr="00154DF4" w:rsidRDefault="005402C4" w:rsidP="004C0B6A">
            <w:pPr>
              <w:rPr>
                <w:color w:val="000000"/>
              </w:rPr>
            </w:pPr>
            <w:r>
              <w:rPr>
                <w:color w:val="000000"/>
              </w:rPr>
              <w:t>Do you have children? (we are referring here to both biological and adoptive children)</w:t>
            </w:r>
          </w:p>
        </w:tc>
        <w:tc>
          <w:tcPr>
            <w:tcW w:w="5136" w:type="dxa"/>
          </w:tcPr>
          <w:p w14:paraId="496AA6C9" w14:textId="1FD16C1F" w:rsidR="005402C4" w:rsidRDefault="005402C4" w:rsidP="00981DE6">
            <w:pPr>
              <w:autoSpaceDE w:val="0"/>
              <w:autoSpaceDN w:val="0"/>
              <w:adjustRightInd w:val="0"/>
              <w:ind w:right="172"/>
              <w:rPr>
                <w:color w:val="000000"/>
              </w:rPr>
            </w:pPr>
            <w:r>
              <w:rPr>
                <w:color w:val="000000"/>
              </w:rPr>
              <w:t>yes [to D12b]</w:t>
            </w:r>
          </w:p>
          <w:p w14:paraId="18BB76E1" w14:textId="402DA60C" w:rsidR="005402C4" w:rsidRDefault="005402C4" w:rsidP="00981DE6">
            <w:pPr>
              <w:autoSpaceDE w:val="0"/>
              <w:autoSpaceDN w:val="0"/>
              <w:adjustRightInd w:val="0"/>
              <w:ind w:right="172"/>
              <w:rPr>
                <w:color w:val="000000"/>
              </w:rPr>
            </w:pPr>
            <w:r>
              <w:rPr>
                <w:color w:val="000000"/>
              </w:rPr>
              <w:t>no [to D13]</w:t>
            </w:r>
          </w:p>
          <w:p w14:paraId="584604B2" w14:textId="3247EA75" w:rsidR="005402C4" w:rsidRDefault="005402C4" w:rsidP="00981DE6">
            <w:pPr>
              <w:autoSpaceDE w:val="0"/>
              <w:autoSpaceDN w:val="0"/>
              <w:adjustRightInd w:val="0"/>
              <w:ind w:right="172"/>
              <w:rPr>
                <w:color w:val="000000"/>
              </w:rPr>
            </w:pPr>
            <w:r>
              <w:rPr>
                <w:color w:val="000000"/>
              </w:rPr>
              <w:t>don’t know [to D13]</w:t>
            </w:r>
          </w:p>
          <w:p w14:paraId="335787C9" w14:textId="0BFA6B04" w:rsidR="005402C4" w:rsidRPr="00154DF4" w:rsidRDefault="005402C4" w:rsidP="00981DE6">
            <w:pPr>
              <w:autoSpaceDE w:val="0"/>
              <w:autoSpaceDN w:val="0"/>
              <w:adjustRightInd w:val="0"/>
              <w:ind w:right="172"/>
              <w:rPr>
                <w:color w:val="000000"/>
              </w:rPr>
            </w:pPr>
            <w:r>
              <w:rPr>
                <w:color w:val="000000"/>
              </w:rPr>
              <w:t>refused [to D13]</w:t>
            </w:r>
          </w:p>
        </w:tc>
      </w:tr>
      <w:tr w:rsidR="005402C4" w:rsidRPr="00154DF4" w14:paraId="6B56BD7E" w14:textId="77777777" w:rsidTr="005402C4">
        <w:trPr>
          <w:cantSplit/>
        </w:trPr>
        <w:tc>
          <w:tcPr>
            <w:tcW w:w="616" w:type="dxa"/>
          </w:tcPr>
          <w:p w14:paraId="0D851C0F" w14:textId="0BE3BC42" w:rsidR="005402C4" w:rsidRDefault="005402C4">
            <w:r>
              <w:t>D12b</w:t>
            </w:r>
          </w:p>
        </w:tc>
        <w:tc>
          <w:tcPr>
            <w:tcW w:w="4352" w:type="dxa"/>
          </w:tcPr>
          <w:p w14:paraId="46921EA0" w14:textId="693FE548" w:rsidR="005402C4" w:rsidRPr="00154DF4" w:rsidRDefault="005402C4" w:rsidP="00981DE6">
            <w:pPr>
              <w:rPr>
                <w:color w:val="000000"/>
              </w:rPr>
            </w:pPr>
            <w:r>
              <w:rPr>
                <w:color w:val="000000"/>
              </w:rPr>
              <w:t>How many children do you have?</w:t>
            </w:r>
          </w:p>
        </w:tc>
        <w:tc>
          <w:tcPr>
            <w:tcW w:w="5136" w:type="dxa"/>
          </w:tcPr>
          <w:p w14:paraId="534BE5C7" w14:textId="324ADCE5" w:rsidR="005402C4" w:rsidRDefault="005402C4" w:rsidP="00981DE6">
            <w:pPr>
              <w:autoSpaceDE w:val="0"/>
              <w:autoSpaceDN w:val="0"/>
              <w:adjustRightInd w:val="0"/>
              <w:ind w:right="172"/>
              <w:rPr>
                <w:color w:val="000000"/>
              </w:rPr>
            </w:pPr>
            <w:r>
              <w:rPr>
                <w:color w:val="000000"/>
              </w:rPr>
              <w:t xml:space="preserve"># </w:t>
            </w:r>
          </w:p>
          <w:p w14:paraId="08C7F420" w14:textId="77777777" w:rsidR="005402C4" w:rsidRDefault="005402C4" w:rsidP="00981DE6">
            <w:pPr>
              <w:autoSpaceDE w:val="0"/>
              <w:autoSpaceDN w:val="0"/>
              <w:adjustRightInd w:val="0"/>
              <w:ind w:right="172"/>
              <w:rPr>
                <w:color w:val="000000"/>
              </w:rPr>
            </w:pPr>
            <w:r>
              <w:rPr>
                <w:color w:val="000000"/>
              </w:rPr>
              <w:t>don’t know</w:t>
            </w:r>
          </w:p>
          <w:p w14:paraId="6EADBC49" w14:textId="1A1AA61A" w:rsidR="005402C4" w:rsidRPr="00154DF4" w:rsidRDefault="005402C4" w:rsidP="00981DE6">
            <w:pPr>
              <w:autoSpaceDE w:val="0"/>
              <w:autoSpaceDN w:val="0"/>
              <w:adjustRightInd w:val="0"/>
              <w:ind w:right="172"/>
              <w:rPr>
                <w:color w:val="000000"/>
              </w:rPr>
            </w:pPr>
            <w:r>
              <w:rPr>
                <w:color w:val="000000"/>
              </w:rPr>
              <w:t>refused</w:t>
            </w:r>
          </w:p>
        </w:tc>
      </w:tr>
      <w:tr w:rsidR="005402C4" w:rsidRPr="00154DF4" w14:paraId="534AFDDA" w14:textId="77777777" w:rsidTr="005402C4">
        <w:trPr>
          <w:cantSplit/>
        </w:trPr>
        <w:tc>
          <w:tcPr>
            <w:tcW w:w="616" w:type="dxa"/>
          </w:tcPr>
          <w:p w14:paraId="6F97167E" w14:textId="5090EB80" w:rsidR="005402C4" w:rsidRDefault="005402C4">
            <w:r>
              <w:t>D12c</w:t>
            </w:r>
          </w:p>
        </w:tc>
        <w:tc>
          <w:tcPr>
            <w:tcW w:w="4352" w:type="dxa"/>
          </w:tcPr>
          <w:p w14:paraId="1246D74A" w14:textId="69E0FE14" w:rsidR="005402C4" w:rsidRDefault="005402C4" w:rsidP="00981DE6">
            <w:pPr>
              <w:rPr>
                <w:color w:val="000000"/>
              </w:rPr>
            </w:pPr>
            <w:r>
              <w:rPr>
                <w:color w:val="000000"/>
              </w:rPr>
              <w:t>How old were you when you had your first child? (Include both biological and adoptive children/first became a parent.)</w:t>
            </w:r>
          </w:p>
        </w:tc>
        <w:tc>
          <w:tcPr>
            <w:tcW w:w="5136" w:type="dxa"/>
          </w:tcPr>
          <w:p w14:paraId="0A64CED5" w14:textId="77777777" w:rsidR="005402C4" w:rsidRDefault="005402C4" w:rsidP="00981DE6">
            <w:pPr>
              <w:autoSpaceDE w:val="0"/>
              <w:autoSpaceDN w:val="0"/>
              <w:adjustRightInd w:val="0"/>
              <w:ind w:right="172"/>
              <w:rPr>
                <w:color w:val="000000"/>
              </w:rPr>
            </w:pPr>
            <w:r>
              <w:rPr>
                <w:color w:val="000000"/>
              </w:rPr>
              <w:t>age in years</w:t>
            </w:r>
          </w:p>
          <w:p w14:paraId="553D519B" w14:textId="77777777" w:rsidR="005402C4" w:rsidRDefault="005402C4" w:rsidP="00981DE6">
            <w:pPr>
              <w:autoSpaceDE w:val="0"/>
              <w:autoSpaceDN w:val="0"/>
              <w:adjustRightInd w:val="0"/>
              <w:ind w:right="172"/>
              <w:rPr>
                <w:color w:val="000000"/>
              </w:rPr>
            </w:pPr>
            <w:r>
              <w:rPr>
                <w:color w:val="000000"/>
              </w:rPr>
              <w:t>don’t know</w:t>
            </w:r>
          </w:p>
          <w:p w14:paraId="42BDDA92" w14:textId="749E4EE3" w:rsidR="005402C4" w:rsidRDefault="005402C4" w:rsidP="00981DE6">
            <w:pPr>
              <w:autoSpaceDE w:val="0"/>
              <w:autoSpaceDN w:val="0"/>
              <w:adjustRightInd w:val="0"/>
              <w:ind w:right="172"/>
              <w:rPr>
                <w:color w:val="000000"/>
              </w:rPr>
            </w:pPr>
            <w:r>
              <w:rPr>
                <w:color w:val="000000"/>
              </w:rPr>
              <w:t>refused</w:t>
            </w:r>
          </w:p>
        </w:tc>
      </w:tr>
      <w:tr w:rsidR="005402C4" w:rsidRPr="00154DF4" w14:paraId="574FF4DE" w14:textId="77777777" w:rsidTr="005402C4">
        <w:trPr>
          <w:cantSplit/>
        </w:trPr>
        <w:tc>
          <w:tcPr>
            <w:tcW w:w="616" w:type="dxa"/>
          </w:tcPr>
          <w:p w14:paraId="73419763" w14:textId="77803E7F" w:rsidR="005402C4" w:rsidRPr="00154DF4" w:rsidRDefault="005402C4">
            <w:r>
              <w:t>D13</w:t>
            </w:r>
          </w:p>
        </w:tc>
        <w:tc>
          <w:tcPr>
            <w:tcW w:w="4352" w:type="dxa"/>
          </w:tcPr>
          <w:p w14:paraId="3659AB19" w14:textId="77777777" w:rsidR="005402C4" w:rsidRPr="00154DF4" w:rsidRDefault="005402C4" w:rsidP="00981DE6">
            <w:pPr>
              <w:rPr>
                <w:color w:val="000000"/>
              </w:rPr>
            </w:pPr>
            <w:r w:rsidRPr="00154DF4">
              <w:rPr>
                <w:color w:val="000000"/>
              </w:rPr>
              <w:t>What is the highest level of education you completed?</w:t>
            </w:r>
          </w:p>
        </w:tc>
        <w:tc>
          <w:tcPr>
            <w:tcW w:w="5136" w:type="dxa"/>
          </w:tcPr>
          <w:p w14:paraId="2905BAC5" w14:textId="77777777" w:rsidR="005402C4" w:rsidRPr="00154DF4" w:rsidRDefault="005402C4" w:rsidP="00981DE6">
            <w:pPr>
              <w:autoSpaceDE w:val="0"/>
              <w:autoSpaceDN w:val="0"/>
              <w:adjustRightInd w:val="0"/>
              <w:ind w:right="172"/>
              <w:rPr>
                <w:color w:val="000000"/>
              </w:rPr>
            </w:pPr>
            <w:r w:rsidRPr="00154DF4">
              <w:rPr>
                <w:color w:val="000000"/>
              </w:rPr>
              <w:t xml:space="preserve">Never attended school </w:t>
            </w:r>
          </w:p>
          <w:p w14:paraId="5BDAE57E" w14:textId="77777777" w:rsidR="005402C4" w:rsidRPr="00154DF4" w:rsidRDefault="005402C4" w:rsidP="00981DE6">
            <w:pPr>
              <w:autoSpaceDE w:val="0"/>
              <w:autoSpaceDN w:val="0"/>
              <w:adjustRightInd w:val="0"/>
              <w:ind w:right="172"/>
              <w:rPr>
                <w:color w:val="000000"/>
              </w:rPr>
            </w:pPr>
            <w:r w:rsidRPr="00154DF4">
              <w:rPr>
                <w:color w:val="000000"/>
              </w:rPr>
              <w:t xml:space="preserve">Grades 1 through 8 </w:t>
            </w:r>
          </w:p>
          <w:p w14:paraId="77A2E903" w14:textId="77777777" w:rsidR="005402C4" w:rsidRPr="00154DF4" w:rsidRDefault="005402C4" w:rsidP="00981DE6">
            <w:pPr>
              <w:autoSpaceDE w:val="0"/>
              <w:autoSpaceDN w:val="0"/>
              <w:adjustRightInd w:val="0"/>
              <w:ind w:right="172"/>
              <w:rPr>
                <w:color w:val="000000"/>
              </w:rPr>
            </w:pPr>
            <w:r w:rsidRPr="00154DF4">
              <w:rPr>
                <w:color w:val="000000"/>
              </w:rPr>
              <w:t xml:space="preserve">Grades 9 through 11 </w:t>
            </w:r>
          </w:p>
          <w:p w14:paraId="3FD21AEA" w14:textId="77777777" w:rsidR="005402C4" w:rsidRPr="00154DF4" w:rsidRDefault="005402C4" w:rsidP="00981DE6">
            <w:pPr>
              <w:autoSpaceDE w:val="0"/>
              <w:autoSpaceDN w:val="0"/>
              <w:adjustRightInd w:val="0"/>
              <w:ind w:right="172"/>
              <w:rPr>
                <w:color w:val="000000"/>
              </w:rPr>
            </w:pPr>
            <w:r w:rsidRPr="00154DF4">
              <w:rPr>
                <w:color w:val="000000"/>
              </w:rPr>
              <w:t xml:space="preserve">Grades 12 or GED </w:t>
            </w:r>
          </w:p>
          <w:p w14:paraId="7A5F6263" w14:textId="77777777" w:rsidR="005402C4" w:rsidRPr="00154DF4" w:rsidRDefault="005402C4" w:rsidP="00981DE6">
            <w:pPr>
              <w:autoSpaceDE w:val="0"/>
              <w:autoSpaceDN w:val="0"/>
              <w:adjustRightInd w:val="0"/>
              <w:ind w:right="172"/>
              <w:rPr>
                <w:color w:val="000000"/>
              </w:rPr>
            </w:pPr>
            <w:r w:rsidRPr="00154DF4">
              <w:rPr>
                <w:color w:val="000000"/>
              </w:rPr>
              <w:t xml:space="preserve">Some college, Associate’s Degree, or Technical Degree </w:t>
            </w:r>
          </w:p>
          <w:p w14:paraId="384E78EF" w14:textId="77777777" w:rsidR="005402C4" w:rsidRPr="00154DF4" w:rsidRDefault="005402C4" w:rsidP="00981DE6">
            <w:pPr>
              <w:autoSpaceDE w:val="0"/>
              <w:autoSpaceDN w:val="0"/>
              <w:adjustRightInd w:val="0"/>
              <w:ind w:right="172"/>
              <w:rPr>
                <w:color w:val="000000"/>
              </w:rPr>
            </w:pPr>
            <w:r w:rsidRPr="00154DF4">
              <w:rPr>
                <w:color w:val="000000"/>
              </w:rPr>
              <w:t xml:space="preserve">Bachelor’s Degree </w:t>
            </w:r>
          </w:p>
          <w:p w14:paraId="3582442A" w14:textId="77777777" w:rsidR="005402C4" w:rsidRPr="00154DF4" w:rsidRDefault="005402C4" w:rsidP="00981DE6">
            <w:pPr>
              <w:autoSpaceDE w:val="0"/>
              <w:autoSpaceDN w:val="0"/>
              <w:adjustRightInd w:val="0"/>
              <w:ind w:right="172"/>
              <w:rPr>
                <w:color w:val="000000"/>
              </w:rPr>
            </w:pPr>
            <w:r w:rsidRPr="00154DF4">
              <w:rPr>
                <w:color w:val="000000"/>
              </w:rPr>
              <w:t xml:space="preserve">Any post graduate studies </w:t>
            </w:r>
          </w:p>
          <w:p w14:paraId="7A08E5A7" w14:textId="77777777" w:rsidR="005402C4" w:rsidRDefault="005402C4" w:rsidP="00981DE6">
            <w:pPr>
              <w:autoSpaceDE w:val="0"/>
              <w:autoSpaceDN w:val="0"/>
              <w:adjustRightInd w:val="0"/>
              <w:ind w:right="172"/>
              <w:rPr>
                <w:color w:val="000000"/>
              </w:rPr>
            </w:pPr>
            <w:r w:rsidRPr="00154DF4">
              <w:rPr>
                <w:color w:val="000000"/>
              </w:rPr>
              <w:t xml:space="preserve">Don't know </w:t>
            </w:r>
          </w:p>
          <w:p w14:paraId="30A8AC2A" w14:textId="5B50D350" w:rsidR="005402C4" w:rsidRPr="00154DF4" w:rsidRDefault="005402C4" w:rsidP="00FA3DB6">
            <w:pPr>
              <w:autoSpaceDE w:val="0"/>
              <w:autoSpaceDN w:val="0"/>
              <w:adjustRightInd w:val="0"/>
              <w:ind w:right="172"/>
              <w:rPr>
                <w:color w:val="000000"/>
              </w:rPr>
            </w:pPr>
            <w:r>
              <w:rPr>
                <w:color w:val="000000"/>
              </w:rPr>
              <w:t xml:space="preserve">Refused to answer </w:t>
            </w:r>
          </w:p>
        </w:tc>
      </w:tr>
      <w:tr w:rsidR="005402C4" w:rsidRPr="00154DF4" w14:paraId="5B005680" w14:textId="77777777" w:rsidTr="005402C4">
        <w:tc>
          <w:tcPr>
            <w:tcW w:w="616" w:type="dxa"/>
          </w:tcPr>
          <w:p w14:paraId="3171BE84" w14:textId="0DEA8A4C" w:rsidR="005402C4" w:rsidRPr="00154DF4" w:rsidRDefault="005402C4">
            <w:r>
              <w:t>D14</w:t>
            </w:r>
          </w:p>
        </w:tc>
        <w:tc>
          <w:tcPr>
            <w:tcW w:w="4352" w:type="dxa"/>
          </w:tcPr>
          <w:p w14:paraId="73A6ADEF" w14:textId="77777777" w:rsidR="005402C4" w:rsidRDefault="005402C4" w:rsidP="00981DE6">
            <w:pPr>
              <w:rPr>
                <w:color w:val="000000"/>
              </w:rPr>
            </w:pPr>
            <w:r w:rsidRPr="00154DF4">
              <w:rPr>
                <w:color w:val="000000"/>
              </w:rPr>
              <w:t xml:space="preserve">What best describes your employment status? Are you: </w:t>
            </w:r>
          </w:p>
          <w:p w14:paraId="5C6B9DD0" w14:textId="23F5B1B5" w:rsidR="005402C4" w:rsidRPr="00154DF4" w:rsidRDefault="005402C4" w:rsidP="001B1AFF">
            <w:pPr>
              <w:rPr>
                <w:color w:val="000000"/>
              </w:rPr>
            </w:pPr>
            <w:r>
              <w:rPr>
                <w:color w:val="000000"/>
              </w:rPr>
              <w:t>[</w:t>
            </w:r>
            <w:r w:rsidRPr="00154DF4">
              <w:rPr>
                <w:color w:val="000000"/>
              </w:rPr>
              <w:t>CHECK ONLY ONE.]</w:t>
            </w:r>
          </w:p>
        </w:tc>
        <w:tc>
          <w:tcPr>
            <w:tcW w:w="5136" w:type="dxa"/>
          </w:tcPr>
          <w:p w14:paraId="2792154C" w14:textId="77777777" w:rsidR="005402C4" w:rsidRPr="00154DF4" w:rsidRDefault="005402C4" w:rsidP="00981DE6">
            <w:pPr>
              <w:rPr>
                <w:color w:val="000000"/>
              </w:rPr>
            </w:pPr>
            <w:r w:rsidRPr="00154DF4">
              <w:rPr>
                <w:color w:val="000000"/>
              </w:rPr>
              <w:t xml:space="preserve">Employed full-time </w:t>
            </w:r>
          </w:p>
          <w:p w14:paraId="2A47CB32" w14:textId="77777777" w:rsidR="005402C4" w:rsidRPr="00154DF4" w:rsidRDefault="005402C4" w:rsidP="00981DE6">
            <w:pPr>
              <w:rPr>
                <w:color w:val="000000"/>
              </w:rPr>
            </w:pPr>
            <w:r w:rsidRPr="00154DF4">
              <w:rPr>
                <w:color w:val="000000"/>
              </w:rPr>
              <w:t xml:space="preserve">Employed part-time </w:t>
            </w:r>
          </w:p>
          <w:p w14:paraId="1F4AF4B0" w14:textId="77777777" w:rsidR="005402C4" w:rsidRPr="00154DF4" w:rsidRDefault="005402C4" w:rsidP="00981DE6">
            <w:pPr>
              <w:rPr>
                <w:color w:val="000000"/>
              </w:rPr>
            </w:pPr>
            <w:r w:rsidRPr="00154DF4">
              <w:rPr>
                <w:color w:val="000000"/>
              </w:rPr>
              <w:t xml:space="preserve">A homemaker </w:t>
            </w:r>
          </w:p>
          <w:p w14:paraId="1999CE45" w14:textId="77777777" w:rsidR="005402C4" w:rsidRPr="00154DF4" w:rsidRDefault="005402C4" w:rsidP="00981DE6">
            <w:pPr>
              <w:rPr>
                <w:color w:val="000000"/>
              </w:rPr>
            </w:pPr>
            <w:r w:rsidRPr="00154DF4">
              <w:rPr>
                <w:color w:val="000000"/>
              </w:rPr>
              <w:t xml:space="preserve">A full-time student </w:t>
            </w:r>
          </w:p>
          <w:p w14:paraId="3C8AE7BC" w14:textId="77777777" w:rsidR="005402C4" w:rsidRPr="00154DF4" w:rsidRDefault="005402C4" w:rsidP="00981DE6">
            <w:pPr>
              <w:rPr>
                <w:color w:val="000000"/>
              </w:rPr>
            </w:pPr>
            <w:r w:rsidRPr="00154DF4">
              <w:rPr>
                <w:color w:val="000000"/>
              </w:rPr>
              <w:t xml:space="preserve">Retired </w:t>
            </w:r>
          </w:p>
          <w:p w14:paraId="37E8F9C1" w14:textId="77777777" w:rsidR="005402C4" w:rsidRPr="00154DF4" w:rsidRDefault="005402C4" w:rsidP="00981DE6">
            <w:pPr>
              <w:rPr>
                <w:color w:val="000000"/>
              </w:rPr>
            </w:pPr>
            <w:r w:rsidRPr="00154DF4">
              <w:rPr>
                <w:color w:val="000000"/>
              </w:rPr>
              <w:t xml:space="preserve">Disabled for work </w:t>
            </w:r>
          </w:p>
          <w:p w14:paraId="7FC22E83" w14:textId="77777777" w:rsidR="005402C4" w:rsidRPr="00154DF4" w:rsidRDefault="005402C4" w:rsidP="00981DE6">
            <w:pPr>
              <w:rPr>
                <w:color w:val="000000"/>
              </w:rPr>
            </w:pPr>
            <w:r w:rsidRPr="00154DF4">
              <w:rPr>
                <w:color w:val="000000"/>
              </w:rPr>
              <w:t xml:space="preserve">Unemployed </w:t>
            </w:r>
          </w:p>
          <w:p w14:paraId="577F49C8" w14:textId="449F9CD4" w:rsidR="005402C4" w:rsidRPr="00154DF4" w:rsidRDefault="005402C4" w:rsidP="001B1AFF">
            <w:pPr>
              <w:rPr>
                <w:color w:val="000000"/>
              </w:rPr>
            </w:pPr>
            <w:r>
              <w:rPr>
                <w:color w:val="000000"/>
              </w:rPr>
              <w:t>Other (specify)</w:t>
            </w:r>
            <w:r w:rsidRPr="00154DF4">
              <w:rPr>
                <w:color w:val="000000"/>
              </w:rPr>
              <w:t xml:space="preserve"> </w:t>
            </w:r>
          </w:p>
          <w:p w14:paraId="493E509A" w14:textId="77777777" w:rsidR="005402C4" w:rsidRPr="00154DF4" w:rsidRDefault="005402C4" w:rsidP="00981DE6">
            <w:pPr>
              <w:rPr>
                <w:color w:val="000000"/>
              </w:rPr>
            </w:pPr>
            <w:r w:rsidRPr="00154DF4">
              <w:rPr>
                <w:color w:val="000000"/>
              </w:rPr>
              <w:t xml:space="preserve">Refused to answer </w:t>
            </w:r>
          </w:p>
          <w:p w14:paraId="76A700B4" w14:textId="77777777" w:rsidR="005402C4" w:rsidRPr="00154DF4" w:rsidRDefault="005402C4" w:rsidP="00F51B4C">
            <w:pPr>
              <w:rPr>
                <w:color w:val="000000"/>
              </w:rPr>
            </w:pPr>
            <w:r w:rsidRPr="00154DF4">
              <w:rPr>
                <w:color w:val="000000"/>
              </w:rPr>
              <w:t>Don't know</w:t>
            </w:r>
          </w:p>
        </w:tc>
      </w:tr>
      <w:tr w:rsidR="005402C4" w:rsidRPr="00154DF4" w14:paraId="0333C1B3" w14:textId="77777777" w:rsidTr="005402C4">
        <w:tc>
          <w:tcPr>
            <w:tcW w:w="616" w:type="dxa"/>
          </w:tcPr>
          <w:p w14:paraId="37035061" w14:textId="79C83855" w:rsidR="005402C4" w:rsidRPr="00154DF4" w:rsidRDefault="005402C4">
            <w:r>
              <w:t>D15</w:t>
            </w:r>
          </w:p>
        </w:tc>
        <w:tc>
          <w:tcPr>
            <w:tcW w:w="4352" w:type="dxa"/>
          </w:tcPr>
          <w:p w14:paraId="152F77F3" w14:textId="77777777" w:rsidR="005402C4" w:rsidRPr="00154DF4" w:rsidRDefault="005402C4" w:rsidP="00981DE6">
            <w:pPr>
              <w:rPr>
                <w:color w:val="000000"/>
              </w:rPr>
            </w:pPr>
            <w:r w:rsidRPr="00154DF4">
              <w:rPr>
                <w:color w:val="000000"/>
              </w:rPr>
              <w:t xml:space="preserve">What was your annual income last year from all sources before taxes? </w:t>
            </w:r>
          </w:p>
          <w:p w14:paraId="59196F88" w14:textId="77777777" w:rsidR="005402C4" w:rsidRPr="00154DF4" w:rsidRDefault="005402C4" w:rsidP="00981DE6">
            <w:pPr>
              <w:rPr>
                <w:color w:val="000000"/>
              </w:rPr>
            </w:pPr>
          </w:p>
        </w:tc>
        <w:tc>
          <w:tcPr>
            <w:tcW w:w="5136" w:type="dxa"/>
          </w:tcPr>
          <w:p w14:paraId="3FD88E78" w14:textId="77777777" w:rsidR="005402C4" w:rsidRPr="00154DF4" w:rsidRDefault="005402C4" w:rsidP="00981DE6">
            <w:pPr>
              <w:rPr>
                <w:color w:val="000000"/>
              </w:rPr>
            </w:pPr>
            <w:r w:rsidRPr="00154DF4">
              <w:rPr>
                <w:color w:val="000000"/>
              </w:rPr>
              <w:t xml:space="preserve">Yearly Income </w:t>
            </w:r>
          </w:p>
          <w:p w14:paraId="71DE782B" w14:textId="0B3D4BB9" w:rsidR="005402C4" w:rsidRPr="00154DF4" w:rsidRDefault="005402C4" w:rsidP="00981DE6">
            <w:pPr>
              <w:rPr>
                <w:color w:val="000000"/>
              </w:rPr>
            </w:pPr>
            <w:r w:rsidRPr="00154DF4">
              <w:rPr>
                <w:color w:val="000000"/>
              </w:rPr>
              <w:t>a. 0 to $9,999</w:t>
            </w:r>
          </w:p>
          <w:p w14:paraId="7EB4FD02" w14:textId="05B7EBB0" w:rsidR="005402C4" w:rsidRPr="00154DF4" w:rsidRDefault="005402C4" w:rsidP="00981DE6">
            <w:pPr>
              <w:rPr>
                <w:color w:val="000000"/>
              </w:rPr>
            </w:pPr>
            <w:r w:rsidRPr="00154DF4">
              <w:rPr>
                <w:color w:val="000000"/>
              </w:rPr>
              <w:t>c. $10,000 $19,999</w:t>
            </w:r>
          </w:p>
          <w:p w14:paraId="005B2B71" w14:textId="40B0AE61" w:rsidR="005402C4" w:rsidRPr="00154DF4" w:rsidRDefault="005402C4" w:rsidP="00981DE6">
            <w:pPr>
              <w:rPr>
                <w:color w:val="000000"/>
              </w:rPr>
            </w:pPr>
            <w:r w:rsidRPr="00154DF4">
              <w:rPr>
                <w:color w:val="000000"/>
              </w:rPr>
              <w:t>e. $20,000 to $29,999</w:t>
            </w:r>
          </w:p>
          <w:p w14:paraId="449E4F50" w14:textId="7B8F02C5" w:rsidR="005402C4" w:rsidRPr="00154DF4" w:rsidRDefault="005402C4" w:rsidP="00981DE6">
            <w:pPr>
              <w:rPr>
                <w:color w:val="000000"/>
              </w:rPr>
            </w:pPr>
            <w:r w:rsidRPr="00154DF4">
              <w:rPr>
                <w:color w:val="000000"/>
              </w:rPr>
              <w:lastRenderedPageBreak/>
              <w:t>f. $30,000 to $49,999</w:t>
            </w:r>
          </w:p>
          <w:p w14:paraId="085591ED" w14:textId="732EE865" w:rsidR="005402C4" w:rsidRPr="00154DF4" w:rsidRDefault="005402C4" w:rsidP="00981DE6">
            <w:pPr>
              <w:rPr>
                <w:color w:val="000000"/>
              </w:rPr>
            </w:pPr>
            <w:r w:rsidRPr="00154DF4">
              <w:rPr>
                <w:color w:val="000000"/>
              </w:rPr>
              <w:t>h. $50,000 to $74,999</w:t>
            </w:r>
          </w:p>
          <w:p w14:paraId="55CBD523" w14:textId="3798DB58" w:rsidR="005402C4" w:rsidRPr="00154DF4" w:rsidRDefault="005402C4" w:rsidP="00981DE6">
            <w:pPr>
              <w:rPr>
                <w:color w:val="000000"/>
              </w:rPr>
            </w:pPr>
            <w:proofErr w:type="spellStart"/>
            <w:r w:rsidRPr="00154DF4">
              <w:rPr>
                <w:color w:val="000000"/>
              </w:rPr>
              <w:t>i</w:t>
            </w:r>
            <w:proofErr w:type="spellEnd"/>
            <w:r w:rsidRPr="00154DF4">
              <w:rPr>
                <w:color w:val="000000"/>
              </w:rPr>
              <w:t>. $75,000 or more</w:t>
            </w:r>
          </w:p>
          <w:p w14:paraId="07BC87B8" w14:textId="77777777" w:rsidR="005402C4" w:rsidRPr="00154DF4" w:rsidRDefault="005402C4" w:rsidP="00981DE6">
            <w:pPr>
              <w:ind w:right="-540"/>
              <w:rPr>
                <w:color w:val="000000"/>
              </w:rPr>
            </w:pPr>
            <w:r w:rsidRPr="00154DF4">
              <w:rPr>
                <w:color w:val="000000"/>
              </w:rPr>
              <w:t xml:space="preserve">Refused to answer </w:t>
            </w:r>
          </w:p>
          <w:p w14:paraId="66AF55D0" w14:textId="36DDCC8B" w:rsidR="005402C4" w:rsidRPr="00154DF4" w:rsidRDefault="005402C4" w:rsidP="008F3802">
            <w:pPr>
              <w:ind w:right="172"/>
              <w:rPr>
                <w:color w:val="000000"/>
              </w:rPr>
            </w:pPr>
            <w:r w:rsidRPr="00154DF4">
              <w:rPr>
                <w:color w:val="000000"/>
              </w:rPr>
              <w:t>Don't know</w:t>
            </w:r>
          </w:p>
        </w:tc>
      </w:tr>
      <w:tr w:rsidR="005402C4" w:rsidRPr="00154DF4" w14:paraId="11D015D2" w14:textId="77777777" w:rsidTr="005402C4">
        <w:tc>
          <w:tcPr>
            <w:tcW w:w="616" w:type="dxa"/>
          </w:tcPr>
          <w:p w14:paraId="739AAE71" w14:textId="112613F6" w:rsidR="005402C4" w:rsidRPr="00154DF4" w:rsidRDefault="005402C4">
            <w:r>
              <w:lastRenderedPageBreak/>
              <w:t>D16</w:t>
            </w:r>
          </w:p>
        </w:tc>
        <w:tc>
          <w:tcPr>
            <w:tcW w:w="4352" w:type="dxa"/>
          </w:tcPr>
          <w:p w14:paraId="10230AA9" w14:textId="3627FF2C" w:rsidR="005402C4" w:rsidRPr="00154DF4" w:rsidRDefault="005402C4" w:rsidP="00981DE6">
            <w:pPr>
              <w:rPr>
                <w:color w:val="000000"/>
              </w:rPr>
            </w:pPr>
            <w:r w:rsidRPr="00154DF4">
              <w:rPr>
                <w:color w:val="000000"/>
              </w:rPr>
              <w:t>Including yo</w:t>
            </w:r>
            <w:r>
              <w:rPr>
                <w:color w:val="000000"/>
              </w:rPr>
              <w:t>urself, how many people depend</w:t>
            </w:r>
            <w:r w:rsidRPr="00154DF4">
              <w:rPr>
                <w:color w:val="000000"/>
              </w:rPr>
              <w:t xml:space="preserve"> on this income? </w:t>
            </w:r>
          </w:p>
          <w:p w14:paraId="2B5CA520" w14:textId="77777777" w:rsidR="005402C4" w:rsidRPr="00154DF4" w:rsidRDefault="005402C4" w:rsidP="00981DE6">
            <w:pPr>
              <w:ind w:left="720" w:hanging="720"/>
              <w:rPr>
                <w:color w:val="000000"/>
              </w:rPr>
            </w:pPr>
            <w:r w:rsidRPr="00154DF4">
              <w:rPr>
                <w:color w:val="000000"/>
              </w:rPr>
              <w:t>[MUST BE AT LEAST 1.]</w:t>
            </w:r>
          </w:p>
        </w:tc>
        <w:tc>
          <w:tcPr>
            <w:tcW w:w="5136" w:type="dxa"/>
          </w:tcPr>
          <w:p w14:paraId="7DBF4909" w14:textId="77777777" w:rsidR="005402C4" w:rsidRDefault="005402C4" w:rsidP="00981DE6">
            <w:pPr>
              <w:ind w:right="172"/>
              <w:rPr>
                <w:color w:val="000000"/>
              </w:rPr>
            </w:pPr>
            <w:r w:rsidRPr="00154DF4">
              <w:rPr>
                <w:color w:val="000000"/>
              </w:rPr>
              <w:t>#</w:t>
            </w:r>
          </w:p>
          <w:p w14:paraId="10EB62BF" w14:textId="77777777" w:rsidR="005402C4" w:rsidRDefault="005402C4" w:rsidP="00981DE6">
            <w:pPr>
              <w:ind w:right="172"/>
              <w:rPr>
                <w:color w:val="000000"/>
              </w:rPr>
            </w:pPr>
            <w:r>
              <w:rPr>
                <w:color w:val="000000"/>
              </w:rPr>
              <w:t>Don’t know</w:t>
            </w:r>
          </w:p>
          <w:p w14:paraId="1C378B27" w14:textId="05565893" w:rsidR="005402C4" w:rsidRPr="00154DF4" w:rsidRDefault="005402C4" w:rsidP="00981DE6">
            <w:pPr>
              <w:ind w:right="172"/>
              <w:rPr>
                <w:color w:val="000000"/>
              </w:rPr>
            </w:pPr>
            <w:r>
              <w:rPr>
                <w:color w:val="000000"/>
              </w:rPr>
              <w:t>Refused to answer</w:t>
            </w:r>
          </w:p>
        </w:tc>
      </w:tr>
      <w:tr w:rsidR="005402C4" w:rsidRPr="00154DF4" w14:paraId="69E7E09B" w14:textId="77777777" w:rsidTr="005402C4">
        <w:tc>
          <w:tcPr>
            <w:tcW w:w="616" w:type="dxa"/>
          </w:tcPr>
          <w:p w14:paraId="76E1D54E" w14:textId="7CD87A3D" w:rsidR="005402C4" w:rsidRPr="00154DF4" w:rsidRDefault="005402C4">
            <w:r>
              <w:t>D17</w:t>
            </w:r>
          </w:p>
        </w:tc>
        <w:tc>
          <w:tcPr>
            <w:tcW w:w="4352" w:type="dxa"/>
          </w:tcPr>
          <w:p w14:paraId="50C0FE22" w14:textId="77777777" w:rsidR="005402C4" w:rsidRPr="00154DF4" w:rsidRDefault="005402C4" w:rsidP="00981DE6">
            <w:pPr>
              <w:rPr>
                <w:color w:val="000000"/>
              </w:rPr>
            </w:pPr>
            <w:r w:rsidRPr="00154DF4">
              <w:rPr>
                <w:color w:val="000000"/>
              </w:rPr>
              <w:t>Do you currently have health insurance or coverage? This includes Medicaid or Medicare.</w:t>
            </w:r>
          </w:p>
        </w:tc>
        <w:tc>
          <w:tcPr>
            <w:tcW w:w="5136" w:type="dxa"/>
          </w:tcPr>
          <w:p w14:paraId="1556F3C7" w14:textId="77777777" w:rsidR="005402C4" w:rsidRPr="00154DF4" w:rsidRDefault="005402C4" w:rsidP="004C503C">
            <w:pPr>
              <w:rPr>
                <w:color w:val="000000"/>
              </w:rPr>
            </w:pPr>
            <w:r w:rsidRPr="00154DF4">
              <w:rPr>
                <w:color w:val="000000"/>
              </w:rPr>
              <w:t xml:space="preserve">Yes </w:t>
            </w:r>
          </w:p>
          <w:p w14:paraId="16E22E4E" w14:textId="671F5334" w:rsidR="005402C4" w:rsidRPr="00154DF4" w:rsidRDefault="005402C4" w:rsidP="00981DE6">
            <w:pPr>
              <w:rPr>
                <w:color w:val="000000"/>
              </w:rPr>
            </w:pPr>
            <w:r w:rsidRPr="00154DF4">
              <w:rPr>
                <w:color w:val="000000"/>
              </w:rPr>
              <w:t xml:space="preserve">No </w:t>
            </w:r>
          </w:p>
          <w:p w14:paraId="562F3EC7" w14:textId="09AE3647" w:rsidR="005402C4" w:rsidRPr="00154DF4" w:rsidRDefault="005402C4" w:rsidP="00981DE6">
            <w:pPr>
              <w:rPr>
                <w:color w:val="000000"/>
              </w:rPr>
            </w:pPr>
            <w:r w:rsidRPr="00154DF4">
              <w:rPr>
                <w:color w:val="000000"/>
              </w:rPr>
              <w:t xml:space="preserve">Refused to answer </w:t>
            </w:r>
          </w:p>
          <w:p w14:paraId="6D8841DD" w14:textId="7B64FA5C" w:rsidR="005402C4" w:rsidRPr="00154DF4" w:rsidRDefault="005402C4" w:rsidP="001B1AFF">
            <w:pPr>
              <w:ind w:right="172"/>
              <w:rPr>
                <w:color w:val="000000"/>
              </w:rPr>
            </w:pPr>
            <w:r w:rsidRPr="00154DF4">
              <w:rPr>
                <w:color w:val="000000"/>
              </w:rPr>
              <w:t>Don't know</w:t>
            </w:r>
          </w:p>
        </w:tc>
      </w:tr>
    </w:tbl>
    <w:p w14:paraId="7FA090D7" w14:textId="77777777" w:rsidR="002C49E8" w:rsidRPr="00154DF4" w:rsidRDefault="002C49E8"/>
    <w:p w14:paraId="624238E8" w14:textId="5C90BB6B" w:rsidR="00E40D9E" w:rsidRPr="00154DF4" w:rsidRDefault="00E40D9E"/>
    <w:p w14:paraId="218E0DE0" w14:textId="77777777" w:rsidR="00E2743E" w:rsidRDefault="00C0662A">
      <w:pPr>
        <w:rPr>
          <w:b/>
        </w:rPr>
      </w:pPr>
      <w:r w:rsidRPr="00154DF4">
        <w:rPr>
          <w:b/>
        </w:rPr>
        <w:t>LIFE EVENT</w:t>
      </w:r>
      <w:r w:rsidR="008F7A7F" w:rsidRPr="00154DF4">
        <w:rPr>
          <w:b/>
        </w:rPr>
        <w:t xml:space="preserve"> </w:t>
      </w:r>
      <w:r w:rsidR="00065CFA" w:rsidRPr="00154DF4">
        <w:rPr>
          <w:b/>
        </w:rPr>
        <w:t>Qs</w:t>
      </w:r>
    </w:p>
    <w:p w14:paraId="61B70BEF" w14:textId="77777777" w:rsidR="00BE25F2" w:rsidRDefault="00BE25F2">
      <w:pPr>
        <w:rPr>
          <w:b/>
          <w:color w:val="8064A2" w:themeColor="accent4"/>
        </w:rPr>
      </w:pPr>
      <w:r w:rsidRPr="00BE25F2">
        <w:rPr>
          <w:b/>
          <w:color w:val="8064A2" w:themeColor="accent4"/>
        </w:rPr>
        <w:t>QUESTIONS IN PURPLE WILL BE USED IN PHASE I COGNITIVE INTERVIEWS</w:t>
      </w:r>
    </w:p>
    <w:p w14:paraId="3772E4AB" w14:textId="77777777" w:rsidR="00AD0027" w:rsidRDefault="00AD0027">
      <w:pPr>
        <w:rPr>
          <w:b/>
          <w:color w:val="8064A2" w:themeColor="accent4"/>
        </w:rPr>
      </w:pPr>
    </w:p>
    <w:p w14:paraId="4DBB4412" w14:textId="21686B4E" w:rsidR="00AD0027" w:rsidRPr="004F6B08" w:rsidRDefault="00AD0027">
      <w:pPr>
        <w:rPr>
          <w:color w:val="8064A2" w:themeColor="accent4"/>
        </w:rPr>
      </w:pPr>
      <w:r w:rsidRPr="004F6B08">
        <w:rPr>
          <w:color w:val="8064A2" w:themeColor="accent4"/>
        </w:rPr>
        <w:t>Now I’d like to ask you some questions about</w:t>
      </w:r>
      <w:r w:rsidR="00C82728" w:rsidRPr="004F6B08">
        <w:rPr>
          <w:color w:val="8064A2" w:themeColor="accent4"/>
        </w:rPr>
        <w:t xml:space="preserve"> experiences you’ve had throughout your lifetime.</w:t>
      </w:r>
    </w:p>
    <w:p w14:paraId="7D6100BF" w14:textId="77777777" w:rsidR="00AD0027" w:rsidRPr="00AD0027" w:rsidRDefault="00AD0027"/>
    <w:tbl>
      <w:tblPr>
        <w:tblStyle w:val="TableGrid"/>
        <w:tblW w:w="0" w:type="auto"/>
        <w:tblLook w:val="04A0" w:firstRow="1" w:lastRow="0" w:firstColumn="1" w:lastColumn="0" w:noHBand="0" w:noVBand="1"/>
      </w:tblPr>
      <w:tblGrid>
        <w:gridCol w:w="645"/>
        <w:gridCol w:w="4321"/>
        <w:gridCol w:w="4669"/>
      </w:tblGrid>
      <w:tr w:rsidR="005402C4" w:rsidRPr="00154DF4" w14:paraId="4576323C" w14:textId="77777777" w:rsidTr="00A9761D">
        <w:tc>
          <w:tcPr>
            <w:tcW w:w="645" w:type="dxa"/>
          </w:tcPr>
          <w:p w14:paraId="4651CD8E" w14:textId="77777777" w:rsidR="005402C4" w:rsidRPr="00154DF4" w:rsidRDefault="005402C4" w:rsidP="006876BC">
            <w:r w:rsidRPr="00154DF4">
              <w:t>Q#</w:t>
            </w:r>
          </w:p>
        </w:tc>
        <w:tc>
          <w:tcPr>
            <w:tcW w:w="4321" w:type="dxa"/>
          </w:tcPr>
          <w:p w14:paraId="4B47927B" w14:textId="77777777" w:rsidR="005402C4" w:rsidRPr="00154DF4" w:rsidRDefault="005402C4" w:rsidP="006876BC">
            <w:r w:rsidRPr="00154DF4">
              <w:t>Question</w:t>
            </w:r>
          </w:p>
        </w:tc>
        <w:tc>
          <w:tcPr>
            <w:tcW w:w="4669" w:type="dxa"/>
          </w:tcPr>
          <w:p w14:paraId="13CB66FB" w14:textId="77777777" w:rsidR="005402C4" w:rsidRPr="00154DF4" w:rsidRDefault="005402C4" w:rsidP="006876BC">
            <w:r w:rsidRPr="00154DF4">
              <w:t>Responses</w:t>
            </w:r>
          </w:p>
        </w:tc>
      </w:tr>
      <w:tr w:rsidR="005402C4" w:rsidRPr="00154DF4" w14:paraId="7CCCB467" w14:textId="77777777" w:rsidTr="00A9761D">
        <w:tc>
          <w:tcPr>
            <w:tcW w:w="645" w:type="dxa"/>
          </w:tcPr>
          <w:p w14:paraId="62720F92" w14:textId="0F22A7BB" w:rsidR="005402C4" w:rsidRPr="00BE25F2" w:rsidRDefault="005402C4" w:rsidP="00C82728">
            <w:pPr>
              <w:rPr>
                <w:color w:val="8064A2" w:themeColor="accent4"/>
              </w:rPr>
            </w:pPr>
            <w:r>
              <w:rPr>
                <w:color w:val="8064A2" w:themeColor="accent4"/>
              </w:rPr>
              <w:t>LE1</w:t>
            </w:r>
            <w:r w:rsidRPr="00BE25F2">
              <w:rPr>
                <w:color w:val="8064A2" w:themeColor="accent4"/>
              </w:rPr>
              <w:t xml:space="preserve"> </w:t>
            </w:r>
          </w:p>
        </w:tc>
        <w:tc>
          <w:tcPr>
            <w:tcW w:w="4321" w:type="dxa"/>
          </w:tcPr>
          <w:p w14:paraId="4CCC43D5" w14:textId="77777777" w:rsidR="005402C4" w:rsidRPr="00BE25F2" w:rsidRDefault="005402C4" w:rsidP="00376EE0">
            <w:pPr>
              <w:rPr>
                <w:color w:val="8064A2" w:themeColor="accent4"/>
              </w:rPr>
            </w:pPr>
            <w:r w:rsidRPr="00BE25F2">
              <w:rPr>
                <w:color w:val="8064A2" w:themeColor="accent4"/>
              </w:rPr>
              <w:t xml:space="preserve">At what age did you first realize that you were gay, bisexual, or sexually attracted to men? </w:t>
            </w:r>
          </w:p>
        </w:tc>
        <w:tc>
          <w:tcPr>
            <w:tcW w:w="4669" w:type="dxa"/>
          </w:tcPr>
          <w:p w14:paraId="0443E7DE" w14:textId="77777777" w:rsidR="005402C4" w:rsidRDefault="005402C4" w:rsidP="001413F4">
            <w:pPr>
              <w:rPr>
                <w:color w:val="8064A2" w:themeColor="accent4"/>
              </w:rPr>
            </w:pPr>
            <w:r w:rsidRPr="00BE25F2">
              <w:rPr>
                <w:color w:val="8064A2" w:themeColor="accent4"/>
              </w:rPr>
              <w:t>Age</w:t>
            </w:r>
            <w:r>
              <w:rPr>
                <w:color w:val="8064A2" w:themeColor="accent4"/>
              </w:rPr>
              <w:t xml:space="preserve"> [#]</w:t>
            </w:r>
          </w:p>
          <w:p w14:paraId="42CE5CB5" w14:textId="77777777" w:rsidR="005402C4" w:rsidRDefault="005402C4" w:rsidP="001413F4">
            <w:pPr>
              <w:rPr>
                <w:color w:val="8064A2" w:themeColor="accent4"/>
              </w:rPr>
            </w:pPr>
            <w:r>
              <w:rPr>
                <w:color w:val="8064A2" w:themeColor="accent4"/>
              </w:rPr>
              <w:t>Don’t know</w:t>
            </w:r>
          </w:p>
          <w:p w14:paraId="53531C84" w14:textId="5501AAFA" w:rsidR="005402C4" w:rsidRPr="00BE25F2" w:rsidRDefault="005402C4" w:rsidP="001413F4">
            <w:pPr>
              <w:rPr>
                <w:color w:val="8064A2" w:themeColor="accent4"/>
              </w:rPr>
            </w:pPr>
            <w:r>
              <w:rPr>
                <w:color w:val="8064A2" w:themeColor="accent4"/>
              </w:rPr>
              <w:t>Refused</w:t>
            </w:r>
          </w:p>
        </w:tc>
      </w:tr>
      <w:tr w:rsidR="005402C4" w:rsidRPr="00154DF4" w14:paraId="1E4B8DEC" w14:textId="77777777" w:rsidTr="00A9761D">
        <w:tc>
          <w:tcPr>
            <w:tcW w:w="645" w:type="dxa"/>
          </w:tcPr>
          <w:p w14:paraId="5431C981" w14:textId="0214042B" w:rsidR="005402C4" w:rsidRPr="00BE25F2" w:rsidRDefault="005402C4" w:rsidP="001413F4">
            <w:pPr>
              <w:rPr>
                <w:color w:val="8064A2" w:themeColor="accent4"/>
              </w:rPr>
            </w:pPr>
            <w:r>
              <w:rPr>
                <w:color w:val="8064A2" w:themeColor="accent4"/>
              </w:rPr>
              <w:t>LE2</w:t>
            </w:r>
          </w:p>
        </w:tc>
        <w:tc>
          <w:tcPr>
            <w:tcW w:w="4321" w:type="dxa"/>
          </w:tcPr>
          <w:p w14:paraId="150C3DE5" w14:textId="77777777" w:rsidR="005402C4" w:rsidRPr="00BE25F2" w:rsidRDefault="005402C4" w:rsidP="001413F4">
            <w:pPr>
              <w:rPr>
                <w:color w:val="8064A2" w:themeColor="accent4"/>
              </w:rPr>
            </w:pPr>
            <w:r w:rsidRPr="00BE25F2">
              <w:rPr>
                <w:color w:val="8064A2" w:themeColor="accent4"/>
              </w:rPr>
              <w:t xml:space="preserve">Have you ever 'come out' to anyone?  (That is, you told someone that you were gay, bisexual, or sexually attracted to men.) </w:t>
            </w:r>
          </w:p>
        </w:tc>
        <w:tc>
          <w:tcPr>
            <w:tcW w:w="4669" w:type="dxa"/>
          </w:tcPr>
          <w:p w14:paraId="2D6618A9" w14:textId="77777777" w:rsidR="005402C4" w:rsidRPr="00BE25F2" w:rsidRDefault="005402C4" w:rsidP="004C503C">
            <w:pPr>
              <w:rPr>
                <w:color w:val="8064A2" w:themeColor="accent4"/>
              </w:rPr>
            </w:pPr>
            <w:r w:rsidRPr="00BE25F2">
              <w:rPr>
                <w:color w:val="8064A2" w:themeColor="accent4"/>
              </w:rPr>
              <w:t>Yes</w:t>
            </w:r>
            <w:r>
              <w:rPr>
                <w:color w:val="8064A2" w:themeColor="accent4"/>
              </w:rPr>
              <w:t xml:space="preserve"> [go to LE2a]</w:t>
            </w:r>
          </w:p>
          <w:p w14:paraId="11AF407A" w14:textId="1DDA9240" w:rsidR="005402C4" w:rsidRPr="00BE25F2" w:rsidRDefault="005402C4" w:rsidP="001413F4">
            <w:pPr>
              <w:rPr>
                <w:color w:val="8064A2" w:themeColor="accent4"/>
              </w:rPr>
            </w:pPr>
            <w:r w:rsidRPr="00BE25F2">
              <w:rPr>
                <w:color w:val="8064A2" w:themeColor="accent4"/>
              </w:rPr>
              <w:t>No</w:t>
            </w:r>
            <w:r>
              <w:rPr>
                <w:color w:val="8064A2" w:themeColor="accent4"/>
              </w:rPr>
              <w:t xml:space="preserve"> [Skip to LE3</w:t>
            </w:r>
            <w:r w:rsidRPr="00BE25F2">
              <w:rPr>
                <w:color w:val="8064A2" w:themeColor="accent4"/>
              </w:rPr>
              <w:t xml:space="preserve"> kicked out]</w:t>
            </w:r>
          </w:p>
          <w:p w14:paraId="6EDE9498" w14:textId="5A257234" w:rsidR="005402C4" w:rsidRPr="00BE25F2" w:rsidRDefault="005402C4" w:rsidP="00C82728">
            <w:pPr>
              <w:rPr>
                <w:color w:val="8064A2" w:themeColor="accent4"/>
              </w:rPr>
            </w:pPr>
            <w:r>
              <w:rPr>
                <w:color w:val="8064A2" w:themeColor="accent4"/>
              </w:rPr>
              <w:t>Don’t know [go to LE2a</w:t>
            </w:r>
            <w:r w:rsidRPr="00BE25F2">
              <w:rPr>
                <w:color w:val="8064A2" w:themeColor="accent4"/>
              </w:rPr>
              <w:t>]</w:t>
            </w:r>
          </w:p>
          <w:p w14:paraId="15B579B2" w14:textId="59F5FB56" w:rsidR="005402C4" w:rsidRPr="00BE25F2" w:rsidRDefault="005402C4" w:rsidP="00185747">
            <w:pPr>
              <w:rPr>
                <w:color w:val="8064A2" w:themeColor="accent4"/>
              </w:rPr>
            </w:pPr>
            <w:r>
              <w:rPr>
                <w:color w:val="8064A2" w:themeColor="accent4"/>
              </w:rPr>
              <w:t>Refused [go to LE2a</w:t>
            </w:r>
            <w:r w:rsidRPr="00BE25F2">
              <w:rPr>
                <w:color w:val="8064A2" w:themeColor="accent4"/>
              </w:rPr>
              <w:t>]</w:t>
            </w:r>
          </w:p>
        </w:tc>
      </w:tr>
      <w:tr w:rsidR="005402C4" w:rsidRPr="00154DF4" w14:paraId="2FB69B84" w14:textId="77777777" w:rsidTr="00A9761D">
        <w:tc>
          <w:tcPr>
            <w:tcW w:w="645" w:type="dxa"/>
          </w:tcPr>
          <w:p w14:paraId="539069D4" w14:textId="12205547" w:rsidR="005402C4" w:rsidRPr="00BE25F2" w:rsidRDefault="005402C4" w:rsidP="001413F4">
            <w:pPr>
              <w:rPr>
                <w:color w:val="8064A2" w:themeColor="accent4"/>
              </w:rPr>
            </w:pPr>
            <w:r>
              <w:rPr>
                <w:color w:val="8064A2" w:themeColor="accent4"/>
              </w:rPr>
              <w:t>LE2a</w:t>
            </w:r>
          </w:p>
        </w:tc>
        <w:tc>
          <w:tcPr>
            <w:tcW w:w="4321" w:type="dxa"/>
          </w:tcPr>
          <w:p w14:paraId="6638D4B6" w14:textId="77777777" w:rsidR="005402C4" w:rsidRPr="00BE25F2" w:rsidRDefault="005402C4" w:rsidP="001413F4">
            <w:pPr>
              <w:rPr>
                <w:color w:val="8064A2" w:themeColor="accent4"/>
              </w:rPr>
            </w:pPr>
            <w:r w:rsidRPr="00BE25F2">
              <w:rPr>
                <w:color w:val="8064A2" w:themeColor="accent4"/>
              </w:rPr>
              <w:t xml:space="preserve">At what age did you first tell someone that you were gay, bisexual, or sexually attracted to men? </w:t>
            </w:r>
          </w:p>
        </w:tc>
        <w:tc>
          <w:tcPr>
            <w:tcW w:w="4669" w:type="dxa"/>
          </w:tcPr>
          <w:p w14:paraId="0554B97C" w14:textId="77777777" w:rsidR="005402C4" w:rsidRPr="00BE25F2" w:rsidRDefault="005402C4" w:rsidP="009D2527">
            <w:pPr>
              <w:rPr>
                <w:color w:val="8064A2" w:themeColor="accent4"/>
              </w:rPr>
            </w:pPr>
            <w:r w:rsidRPr="00BE25F2">
              <w:rPr>
                <w:color w:val="8064A2" w:themeColor="accent4"/>
              </w:rPr>
              <w:t>Age</w:t>
            </w:r>
          </w:p>
          <w:p w14:paraId="4CB7F4D9" w14:textId="77777777" w:rsidR="005402C4" w:rsidRDefault="005402C4" w:rsidP="001413F4">
            <w:pPr>
              <w:rPr>
                <w:color w:val="8064A2" w:themeColor="accent4"/>
              </w:rPr>
            </w:pPr>
            <w:r w:rsidRPr="00BE25F2">
              <w:rPr>
                <w:color w:val="8064A2" w:themeColor="accent4"/>
              </w:rPr>
              <w:t>I have not told anyone yet</w:t>
            </w:r>
          </w:p>
          <w:p w14:paraId="3CFEF85E" w14:textId="77777777" w:rsidR="005402C4" w:rsidRDefault="005402C4" w:rsidP="001413F4">
            <w:pPr>
              <w:rPr>
                <w:color w:val="8064A2" w:themeColor="accent4"/>
              </w:rPr>
            </w:pPr>
            <w:r>
              <w:rPr>
                <w:color w:val="8064A2" w:themeColor="accent4"/>
              </w:rPr>
              <w:t>Don’t know</w:t>
            </w:r>
          </w:p>
          <w:p w14:paraId="54471439" w14:textId="031ABC2C" w:rsidR="005402C4" w:rsidRPr="00BE25F2" w:rsidRDefault="005402C4" w:rsidP="001413F4">
            <w:pPr>
              <w:rPr>
                <w:color w:val="8064A2" w:themeColor="accent4"/>
              </w:rPr>
            </w:pPr>
            <w:r>
              <w:rPr>
                <w:color w:val="8064A2" w:themeColor="accent4"/>
              </w:rPr>
              <w:t>Refused</w:t>
            </w:r>
          </w:p>
        </w:tc>
      </w:tr>
      <w:tr w:rsidR="005402C4" w:rsidRPr="00154DF4" w14:paraId="76FDBB0A" w14:textId="77777777" w:rsidTr="00185747">
        <w:trPr>
          <w:trHeight w:val="1142"/>
        </w:trPr>
        <w:tc>
          <w:tcPr>
            <w:tcW w:w="645" w:type="dxa"/>
          </w:tcPr>
          <w:p w14:paraId="0B78E8B4" w14:textId="1C8B0E22" w:rsidR="005402C4" w:rsidRPr="00BE25F2" w:rsidRDefault="005402C4" w:rsidP="001413F4">
            <w:pPr>
              <w:rPr>
                <w:color w:val="8064A2" w:themeColor="accent4"/>
              </w:rPr>
            </w:pPr>
            <w:r>
              <w:rPr>
                <w:color w:val="8064A2" w:themeColor="accent4"/>
              </w:rPr>
              <w:t>LE2b</w:t>
            </w:r>
          </w:p>
        </w:tc>
        <w:tc>
          <w:tcPr>
            <w:tcW w:w="4321" w:type="dxa"/>
          </w:tcPr>
          <w:p w14:paraId="3883FB63" w14:textId="77777777" w:rsidR="005402C4" w:rsidRPr="00BE25F2" w:rsidRDefault="005402C4" w:rsidP="00F83FC6">
            <w:pPr>
              <w:rPr>
                <w:color w:val="8064A2" w:themeColor="accent4"/>
              </w:rPr>
            </w:pPr>
            <w:r w:rsidRPr="00BE25F2">
              <w:rPr>
                <w:color w:val="8064A2" w:themeColor="accent4"/>
              </w:rPr>
              <w:t xml:space="preserve">At what age did you first tell </w:t>
            </w:r>
            <w:r w:rsidRPr="00BE25F2">
              <w:rPr>
                <w:color w:val="8064A2" w:themeColor="accent4"/>
                <w:u w:val="single"/>
              </w:rPr>
              <w:t>a family member</w:t>
            </w:r>
            <w:r w:rsidRPr="00BE25F2">
              <w:rPr>
                <w:color w:val="8064A2" w:themeColor="accent4"/>
              </w:rPr>
              <w:t xml:space="preserve"> that you were gay, bisexual, or sexually attracted to men?</w:t>
            </w:r>
          </w:p>
        </w:tc>
        <w:tc>
          <w:tcPr>
            <w:tcW w:w="4669" w:type="dxa"/>
          </w:tcPr>
          <w:p w14:paraId="3A4FCF12" w14:textId="77777777" w:rsidR="005402C4" w:rsidRPr="00BE25F2" w:rsidRDefault="005402C4" w:rsidP="001413F4">
            <w:pPr>
              <w:rPr>
                <w:color w:val="8064A2" w:themeColor="accent4"/>
              </w:rPr>
            </w:pPr>
            <w:r w:rsidRPr="00BE25F2">
              <w:rPr>
                <w:color w:val="8064A2" w:themeColor="accent4"/>
              </w:rPr>
              <w:t>Age</w:t>
            </w:r>
          </w:p>
          <w:p w14:paraId="33B19B82" w14:textId="77777777" w:rsidR="005402C4" w:rsidRDefault="005402C4" w:rsidP="001F5DBE">
            <w:pPr>
              <w:rPr>
                <w:color w:val="8064A2" w:themeColor="accent4"/>
              </w:rPr>
            </w:pPr>
            <w:r w:rsidRPr="00BE25F2">
              <w:rPr>
                <w:color w:val="8064A2" w:themeColor="accent4"/>
              </w:rPr>
              <w:t>I have not told a family member yet</w:t>
            </w:r>
          </w:p>
          <w:p w14:paraId="24CB8165" w14:textId="77777777" w:rsidR="005402C4" w:rsidRDefault="005402C4" w:rsidP="001F5DBE">
            <w:pPr>
              <w:rPr>
                <w:color w:val="8064A2" w:themeColor="accent4"/>
              </w:rPr>
            </w:pPr>
            <w:r>
              <w:rPr>
                <w:color w:val="8064A2" w:themeColor="accent4"/>
              </w:rPr>
              <w:t>Don’t know</w:t>
            </w:r>
          </w:p>
          <w:p w14:paraId="22C7B1AB" w14:textId="678BC693" w:rsidR="005402C4" w:rsidRPr="00BE25F2" w:rsidRDefault="005402C4" w:rsidP="001F5DBE">
            <w:pPr>
              <w:rPr>
                <w:color w:val="8064A2" w:themeColor="accent4"/>
              </w:rPr>
            </w:pPr>
            <w:r>
              <w:rPr>
                <w:color w:val="8064A2" w:themeColor="accent4"/>
              </w:rPr>
              <w:t>Refused</w:t>
            </w:r>
          </w:p>
        </w:tc>
      </w:tr>
      <w:tr w:rsidR="005402C4" w:rsidRPr="00154DF4" w14:paraId="71983F8E" w14:textId="77777777" w:rsidTr="00A9761D">
        <w:tc>
          <w:tcPr>
            <w:tcW w:w="645" w:type="dxa"/>
          </w:tcPr>
          <w:p w14:paraId="7EFD6B63" w14:textId="5BE6558D" w:rsidR="005402C4" w:rsidRPr="00BE25F2" w:rsidRDefault="005402C4" w:rsidP="001413F4">
            <w:pPr>
              <w:rPr>
                <w:color w:val="8064A2" w:themeColor="accent4"/>
              </w:rPr>
            </w:pPr>
            <w:r>
              <w:rPr>
                <w:color w:val="8064A2" w:themeColor="accent4"/>
              </w:rPr>
              <w:t>LE3</w:t>
            </w:r>
          </w:p>
        </w:tc>
        <w:tc>
          <w:tcPr>
            <w:tcW w:w="4321" w:type="dxa"/>
          </w:tcPr>
          <w:p w14:paraId="5B0D9F70" w14:textId="77777777" w:rsidR="005402C4" w:rsidRPr="00BE25F2" w:rsidRDefault="005402C4" w:rsidP="001413F4">
            <w:pPr>
              <w:rPr>
                <w:color w:val="8064A2" w:themeColor="accent4"/>
              </w:rPr>
            </w:pPr>
            <w:r w:rsidRPr="00BE25F2">
              <w:rPr>
                <w:color w:val="8064A2" w:themeColor="accent4"/>
              </w:rPr>
              <w:t xml:space="preserve">Have you ever been </w:t>
            </w:r>
            <w:r w:rsidRPr="00601A2E">
              <w:rPr>
                <w:color w:val="8064A2" w:themeColor="accent4"/>
                <w:u w:val="single"/>
              </w:rPr>
              <w:t>kicked out</w:t>
            </w:r>
            <w:r w:rsidRPr="00BE25F2">
              <w:rPr>
                <w:color w:val="8064A2" w:themeColor="accent4"/>
              </w:rPr>
              <w:t xml:space="preserve"> of the house by your family because you were gay, bisexual, or sexually attracted to men? </w:t>
            </w:r>
          </w:p>
        </w:tc>
        <w:tc>
          <w:tcPr>
            <w:tcW w:w="4669" w:type="dxa"/>
          </w:tcPr>
          <w:p w14:paraId="34AA69E0" w14:textId="2E6CFB15" w:rsidR="005402C4" w:rsidRPr="00BE25F2" w:rsidRDefault="005402C4" w:rsidP="004F6B08">
            <w:pPr>
              <w:pStyle w:val="ListParagraph"/>
              <w:spacing w:after="0"/>
              <w:ind w:left="0"/>
              <w:rPr>
                <w:rFonts w:eastAsiaTheme="minorHAnsi"/>
                <w:color w:val="8064A2" w:themeColor="accent4"/>
              </w:rPr>
            </w:pPr>
            <w:r w:rsidRPr="00BE25F2">
              <w:rPr>
                <w:rFonts w:eastAsiaTheme="minorHAnsi"/>
                <w:color w:val="8064A2" w:themeColor="accent4"/>
              </w:rPr>
              <w:t>Yes</w:t>
            </w:r>
            <w:r>
              <w:rPr>
                <w:rFonts w:eastAsiaTheme="minorHAnsi"/>
                <w:color w:val="8064A2" w:themeColor="accent4"/>
              </w:rPr>
              <w:t xml:space="preserve"> [go to LE3a]</w:t>
            </w:r>
          </w:p>
          <w:p w14:paraId="08AC7638" w14:textId="13E6AC26" w:rsidR="005402C4" w:rsidRPr="00BE25F2" w:rsidRDefault="005402C4" w:rsidP="004F6B08">
            <w:pPr>
              <w:pStyle w:val="ListParagraph"/>
              <w:spacing w:after="0"/>
              <w:ind w:left="0"/>
              <w:rPr>
                <w:rFonts w:eastAsiaTheme="minorHAnsi"/>
                <w:color w:val="8064A2" w:themeColor="accent4"/>
              </w:rPr>
            </w:pPr>
            <w:r w:rsidRPr="00BE25F2">
              <w:rPr>
                <w:rFonts w:eastAsiaTheme="minorHAnsi"/>
                <w:color w:val="8064A2" w:themeColor="accent4"/>
              </w:rPr>
              <w:t>No [skip to</w:t>
            </w:r>
            <w:r>
              <w:rPr>
                <w:rFonts w:eastAsiaTheme="minorHAnsi"/>
                <w:color w:val="8064A2" w:themeColor="accent4"/>
              </w:rPr>
              <w:t xml:space="preserve"> LE4</w:t>
            </w:r>
            <w:r w:rsidRPr="00BE25F2">
              <w:rPr>
                <w:rFonts w:eastAsiaTheme="minorHAnsi"/>
                <w:color w:val="8064A2" w:themeColor="accent4"/>
              </w:rPr>
              <w:t xml:space="preserve"> leave home]</w:t>
            </w:r>
          </w:p>
          <w:p w14:paraId="5B3FEC87" w14:textId="22DBC9CA" w:rsidR="005402C4" w:rsidRDefault="005402C4" w:rsidP="004F6B08">
            <w:pPr>
              <w:pStyle w:val="ListParagraph"/>
              <w:spacing w:after="0"/>
              <w:ind w:left="0"/>
              <w:rPr>
                <w:rFonts w:eastAsiaTheme="minorHAnsi"/>
                <w:color w:val="8064A2" w:themeColor="accent4"/>
              </w:rPr>
            </w:pPr>
            <w:r>
              <w:rPr>
                <w:rFonts w:eastAsiaTheme="minorHAnsi"/>
                <w:color w:val="8064A2" w:themeColor="accent4"/>
              </w:rPr>
              <w:t xml:space="preserve">Refused </w:t>
            </w:r>
            <w:r w:rsidRPr="00BE25F2">
              <w:rPr>
                <w:rFonts w:eastAsiaTheme="minorHAnsi"/>
                <w:color w:val="8064A2" w:themeColor="accent4"/>
              </w:rPr>
              <w:t>[skip to</w:t>
            </w:r>
            <w:r>
              <w:rPr>
                <w:rFonts w:eastAsiaTheme="minorHAnsi"/>
                <w:color w:val="8064A2" w:themeColor="accent4"/>
              </w:rPr>
              <w:t xml:space="preserve"> LE4</w:t>
            </w:r>
            <w:r w:rsidRPr="00BE25F2">
              <w:rPr>
                <w:rFonts w:eastAsiaTheme="minorHAnsi"/>
                <w:color w:val="8064A2" w:themeColor="accent4"/>
              </w:rPr>
              <w:t xml:space="preserve"> leave home]</w:t>
            </w:r>
          </w:p>
          <w:p w14:paraId="3E61DAFF" w14:textId="756FBCFE" w:rsidR="005402C4" w:rsidRPr="00BE25F2" w:rsidRDefault="005402C4" w:rsidP="004F6B08">
            <w:pPr>
              <w:pStyle w:val="ListParagraph"/>
              <w:spacing w:after="0"/>
              <w:ind w:left="0"/>
              <w:rPr>
                <w:rFonts w:eastAsiaTheme="minorHAnsi"/>
                <w:color w:val="8064A2" w:themeColor="accent4"/>
              </w:rPr>
            </w:pPr>
            <w:r>
              <w:rPr>
                <w:rFonts w:eastAsiaTheme="minorHAnsi"/>
                <w:color w:val="8064A2" w:themeColor="accent4"/>
              </w:rPr>
              <w:t xml:space="preserve">Don’t know </w:t>
            </w:r>
            <w:r w:rsidRPr="00BE25F2">
              <w:rPr>
                <w:rFonts w:eastAsiaTheme="minorHAnsi"/>
                <w:color w:val="8064A2" w:themeColor="accent4"/>
              </w:rPr>
              <w:t>[skip to</w:t>
            </w:r>
            <w:r>
              <w:rPr>
                <w:rFonts w:eastAsiaTheme="minorHAnsi"/>
                <w:color w:val="8064A2" w:themeColor="accent4"/>
              </w:rPr>
              <w:t xml:space="preserve"> LE4</w:t>
            </w:r>
            <w:r w:rsidRPr="00BE25F2">
              <w:rPr>
                <w:rFonts w:eastAsiaTheme="minorHAnsi"/>
                <w:color w:val="8064A2" w:themeColor="accent4"/>
              </w:rPr>
              <w:t xml:space="preserve"> leave home]</w:t>
            </w:r>
          </w:p>
        </w:tc>
      </w:tr>
      <w:tr w:rsidR="005402C4" w:rsidRPr="00154DF4" w14:paraId="5142F8A8" w14:textId="77777777" w:rsidTr="004F6B08">
        <w:trPr>
          <w:trHeight w:val="881"/>
        </w:trPr>
        <w:tc>
          <w:tcPr>
            <w:tcW w:w="645" w:type="dxa"/>
          </w:tcPr>
          <w:p w14:paraId="78CB2B62" w14:textId="25E92DF2" w:rsidR="005402C4" w:rsidRPr="00BE25F2" w:rsidRDefault="005402C4" w:rsidP="001413F4">
            <w:pPr>
              <w:rPr>
                <w:color w:val="8064A2" w:themeColor="accent4"/>
              </w:rPr>
            </w:pPr>
            <w:r>
              <w:rPr>
                <w:color w:val="8064A2" w:themeColor="accent4"/>
              </w:rPr>
              <w:t>LE3a</w:t>
            </w:r>
          </w:p>
        </w:tc>
        <w:tc>
          <w:tcPr>
            <w:tcW w:w="4321" w:type="dxa"/>
          </w:tcPr>
          <w:p w14:paraId="254C5819" w14:textId="77777777" w:rsidR="005402C4" w:rsidRPr="00BE25F2" w:rsidRDefault="005402C4" w:rsidP="001413F4">
            <w:pPr>
              <w:rPr>
                <w:color w:val="8064A2" w:themeColor="accent4"/>
              </w:rPr>
            </w:pPr>
            <w:r w:rsidRPr="00BE25F2">
              <w:rPr>
                <w:color w:val="8064A2" w:themeColor="accent4"/>
              </w:rPr>
              <w:t>If yes, how old were you when this happened?</w:t>
            </w:r>
          </w:p>
        </w:tc>
        <w:tc>
          <w:tcPr>
            <w:tcW w:w="4669" w:type="dxa"/>
          </w:tcPr>
          <w:p w14:paraId="01FFA316" w14:textId="77777777" w:rsidR="005402C4" w:rsidRDefault="005402C4" w:rsidP="004F6B08">
            <w:pPr>
              <w:pStyle w:val="ListParagraph"/>
              <w:spacing w:after="0"/>
              <w:ind w:left="0"/>
              <w:rPr>
                <w:rFonts w:eastAsiaTheme="minorHAnsi"/>
                <w:color w:val="8064A2" w:themeColor="accent4"/>
              </w:rPr>
            </w:pPr>
            <w:r w:rsidRPr="00BE25F2">
              <w:rPr>
                <w:rFonts w:eastAsiaTheme="minorHAnsi"/>
                <w:color w:val="8064A2" w:themeColor="accent4"/>
              </w:rPr>
              <w:t>Age</w:t>
            </w:r>
            <w:r>
              <w:rPr>
                <w:rFonts w:eastAsiaTheme="minorHAnsi"/>
                <w:color w:val="8064A2" w:themeColor="accent4"/>
              </w:rPr>
              <w:t xml:space="preserve"> [#]</w:t>
            </w:r>
          </w:p>
          <w:p w14:paraId="100A4626" w14:textId="77777777" w:rsidR="005402C4" w:rsidRDefault="005402C4" w:rsidP="004F6B08">
            <w:pPr>
              <w:pStyle w:val="ListParagraph"/>
              <w:spacing w:after="0"/>
              <w:ind w:left="0"/>
              <w:rPr>
                <w:rFonts w:eastAsiaTheme="minorHAnsi"/>
                <w:color w:val="8064A2" w:themeColor="accent4"/>
              </w:rPr>
            </w:pPr>
            <w:r>
              <w:rPr>
                <w:rFonts w:eastAsiaTheme="minorHAnsi"/>
                <w:color w:val="8064A2" w:themeColor="accent4"/>
              </w:rPr>
              <w:t>Don’t know</w:t>
            </w:r>
          </w:p>
          <w:p w14:paraId="7CDC768B" w14:textId="175EABB7" w:rsidR="005402C4" w:rsidRPr="00BE25F2" w:rsidRDefault="005402C4" w:rsidP="004F6B08">
            <w:pPr>
              <w:pStyle w:val="ListParagraph"/>
              <w:spacing w:after="0"/>
              <w:ind w:left="0"/>
              <w:rPr>
                <w:rFonts w:eastAsiaTheme="minorHAnsi"/>
                <w:color w:val="8064A2" w:themeColor="accent4"/>
              </w:rPr>
            </w:pPr>
            <w:r>
              <w:rPr>
                <w:rFonts w:eastAsiaTheme="minorHAnsi"/>
                <w:color w:val="8064A2" w:themeColor="accent4"/>
              </w:rPr>
              <w:t>Refused</w:t>
            </w:r>
          </w:p>
        </w:tc>
      </w:tr>
      <w:tr w:rsidR="005402C4" w:rsidRPr="00154DF4" w14:paraId="4A305D79" w14:textId="77777777" w:rsidTr="00A9761D">
        <w:tc>
          <w:tcPr>
            <w:tcW w:w="645" w:type="dxa"/>
          </w:tcPr>
          <w:p w14:paraId="114A28D7" w14:textId="308C98AB" w:rsidR="005402C4" w:rsidRPr="00FB22A7" w:rsidRDefault="005402C4" w:rsidP="001413F4">
            <w:pPr>
              <w:rPr>
                <w:color w:val="8064A2" w:themeColor="accent4"/>
              </w:rPr>
            </w:pPr>
            <w:r w:rsidRPr="00FB22A7">
              <w:rPr>
                <w:color w:val="8064A2" w:themeColor="accent4"/>
              </w:rPr>
              <w:t>LE4</w:t>
            </w:r>
          </w:p>
        </w:tc>
        <w:tc>
          <w:tcPr>
            <w:tcW w:w="4321" w:type="dxa"/>
          </w:tcPr>
          <w:p w14:paraId="650D717B" w14:textId="77777777" w:rsidR="005402C4" w:rsidRPr="00FB22A7" w:rsidRDefault="005402C4" w:rsidP="0047361F">
            <w:pPr>
              <w:rPr>
                <w:color w:val="8064A2" w:themeColor="accent4"/>
              </w:rPr>
            </w:pPr>
            <w:r w:rsidRPr="00FB22A7">
              <w:rPr>
                <w:color w:val="8064A2" w:themeColor="accent4"/>
              </w:rPr>
              <w:t xml:space="preserve">Have you ever </w:t>
            </w:r>
            <w:r w:rsidRPr="00FB22A7">
              <w:rPr>
                <w:color w:val="8064A2" w:themeColor="accent4"/>
                <w:u w:val="single"/>
              </w:rPr>
              <w:t>chosen to leave home</w:t>
            </w:r>
            <w:r w:rsidRPr="00FB22A7">
              <w:rPr>
                <w:color w:val="8064A2" w:themeColor="accent4"/>
              </w:rPr>
              <w:t xml:space="preserve"> because you were gay, bisexual, or sexually attracted to men?</w:t>
            </w:r>
          </w:p>
        </w:tc>
        <w:tc>
          <w:tcPr>
            <w:tcW w:w="4669" w:type="dxa"/>
          </w:tcPr>
          <w:p w14:paraId="4FC7706C" w14:textId="04A6F3E1" w:rsidR="005402C4" w:rsidRPr="00A86360" w:rsidRDefault="005402C4" w:rsidP="004F6B08">
            <w:pPr>
              <w:pStyle w:val="ListParagraph"/>
              <w:spacing w:after="0"/>
              <w:ind w:left="0"/>
              <w:rPr>
                <w:rFonts w:eastAsiaTheme="minorHAnsi"/>
                <w:color w:val="8064A2" w:themeColor="accent4"/>
              </w:rPr>
            </w:pPr>
            <w:r w:rsidRPr="00A86360">
              <w:rPr>
                <w:rFonts w:eastAsiaTheme="minorHAnsi"/>
                <w:color w:val="8064A2" w:themeColor="accent4"/>
              </w:rPr>
              <w:t>Yes</w:t>
            </w:r>
            <w:r>
              <w:rPr>
                <w:rFonts w:eastAsiaTheme="minorHAnsi"/>
                <w:color w:val="8064A2" w:themeColor="accent4"/>
              </w:rPr>
              <w:t>[go to LE4a]</w:t>
            </w:r>
          </w:p>
          <w:p w14:paraId="3130B8ED" w14:textId="3AC9F406" w:rsidR="005402C4" w:rsidRPr="00A86360" w:rsidRDefault="005402C4" w:rsidP="004F6B08">
            <w:pPr>
              <w:pStyle w:val="ListParagraph"/>
              <w:spacing w:after="0"/>
              <w:ind w:left="0"/>
              <w:rPr>
                <w:rFonts w:eastAsiaTheme="minorHAnsi"/>
                <w:color w:val="8064A2" w:themeColor="accent4"/>
              </w:rPr>
            </w:pPr>
            <w:r w:rsidRPr="00A86360">
              <w:rPr>
                <w:rFonts w:eastAsiaTheme="minorHAnsi"/>
                <w:color w:val="8064A2" w:themeColor="accent4"/>
              </w:rPr>
              <w:t>No [</w:t>
            </w:r>
            <w:r w:rsidRPr="00BE25F2">
              <w:rPr>
                <w:rFonts w:eastAsiaTheme="minorHAnsi"/>
                <w:color w:val="8064A2" w:themeColor="accent4"/>
              </w:rPr>
              <w:t>skip to</w:t>
            </w:r>
            <w:r>
              <w:rPr>
                <w:rFonts w:eastAsiaTheme="minorHAnsi"/>
                <w:color w:val="8064A2" w:themeColor="accent4"/>
              </w:rPr>
              <w:t xml:space="preserve"> LE5</w:t>
            </w:r>
            <w:r w:rsidRPr="00BE25F2">
              <w:rPr>
                <w:rFonts w:eastAsiaTheme="minorHAnsi"/>
                <w:color w:val="8064A2" w:themeColor="accent4"/>
              </w:rPr>
              <w:t>]</w:t>
            </w:r>
          </w:p>
          <w:p w14:paraId="35331FD5" w14:textId="150B2904" w:rsidR="005402C4" w:rsidRPr="00A86360" w:rsidRDefault="005402C4" w:rsidP="004F6B08">
            <w:pPr>
              <w:pStyle w:val="ListParagraph"/>
              <w:spacing w:after="0"/>
              <w:ind w:left="0"/>
              <w:rPr>
                <w:rFonts w:eastAsiaTheme="minorHAnsi"/>
                <w:color w:val="8064A2" w:themeColor="accent4"/>
              </w:rPr>
            </w:pPr>
            <w:r w:rsidRPr="00A86360">
              <w:rPr>
                <w:rFonts w:eastAsiaTheme="minorHAnsi"/>
                <w:color w:val="8064A2" w:themeColor="accent4"/>
              </w:rPr>
              <w:t>Refused[</w:t>
            </w:r>
            <w:r w:rsidRPr="00BE25F2">
              <w:rPr>
                <w:rFonts w:eastAsiaTheme="minorHAnsi"/>
                <w:color w:val="8064A2" w:themeColor="accent4"/>
              </w:rPr>
              <w:t>skip to</w:t>
            </w:r>
            <w:r>
              <w:rPr>
                <w:rFonts w:eastAsiaTheme="minorHAnsi"/>
                <w:color w:val="8064A2" w:themeColor="accent4"/>
              </w:rPr>
              <w:t xml:space="preserve"> LE5</w:t>
            </w:r>
            <w:r w:rsidRPr="00BE25F2">
              <w:rPr>
                <w:rFonts w:eastAsiaTheme="minorHAnsi"/>
                <w:color w:val="8064A2" w:themeColor="accent4"/>
              </w:rPr>
              <w:t>]</w:t>
            </w:r>
          </w:p>
          <w:p w14:paraId="05591004" w14:textId="2CCECFEB" w:rsidR="005402C4" w:rsidRPr="00A86360" w:rsidRDefault="005402C4" w:rsidP="004F6B08">
            <w:pPr>
              <w:pStyle w:val="ListParagraph"/>
              <w:spacing w:after="0"/>
              <w:ind w:left="0"/>
              <w:rPr>
                <w:rFonts w:eastAsiaTheme="minorHAnsi"/>
                <w:color w:val="8064A2" w:themeColor="accent4"/>
              </w:rPr>
            </w:pPr>
            <w:r w:rsidRPr="00A86360">
              <w:rPr>
                <w:rFonts w:eastAsiaTheme="minorHAnsi"/>
                <w:color w:val="8064A2" w:themeColor="accent4"/>
              </w:rPr>
              <w:t>Don’t know[</w:t>
            </w:r>
            <w:r w:rsidRPr="00BE25F2">
              <w:rPr>
                <w:rFonts w:eastAsiaTheme="minorHAnsi"/>
                <w:color w:val="8064A2" w:themeColor="accent4"/>
              </w:rPr>
              <w:t>skip to</w:t>
            </w:r>
            <w:r>
              <w:rPr>
                <w:rFonts w:eastAsiaTheme="minorHAnsi"/>
                <w:color w:val="8064A2" w:themeColor="accent4"/>
              </w:rPr>
              <w:t xml:space="preserve"> LE5</w:t>
            </w:r>
            <w:r w:rsidRPr="00BE25F2">
              <w:rPr>
                <w:rFonts w:eastAsiaTheme="minorHAnsi"/>
                <w:color w:val="8064A2" w:themeColor="accent4"/>
              </w:rPr>
              <w:t>]</w:t>
            </w:r>
          </w:p>
        </w:tc>
      </w:tr>
      <w:tr w:rsidR="005402C4" w:rsidRPr="00154DF4" w14:paraId="56256200" w14:textId="77777777" w:rsidTr="00A9761D">
        <w:tc>
          <w:tcPr>
            <w:tcW w:w="645" w:type="dxa"/>
          </w:tcPr>
          <w:p w14:paraId="3C7EB9C8" w14:textId="1CC9A78C" w:rsidR="005402C4" w:rsidRPr="00FB22A7" w:rsidRDefault="005402C4" w:rsidP="006876BC">
            <w:pPr>
              <w:rPr>
                <w:color w:val="8064A2" w:themeColor="accent4"/>
              </w:rPr>
            </w:pPr>
            <w:r w:rsidRPr="00FB22A7">
              <w:rPr>
                <w:color w:val="8064A2" w:themeColor="accent4"/>
              </w:rPr>
              <w:t>LE4a</w:t>
            </w:r>
          </w:p>
        </w:tc>
        <w:tc>
          <w:tcPr>
            <w:tcW w:w="4321" w:type="dxa"/>
          </w:tcPr>
          <w:p w14:paraId="64AA0ACA" w14:textId="77777777" w:rsidR="005402C4" w:rsidRPr="00FB22A7" w:rsidRDefault="005402C4" w:rsidP="001413F4">
            <w:pPr>
              <w:rPr>
                <w:color w:val="8064A2" w:themeColor="accent4"/>
              </w:rPr>
            </w:pPr>
            <w:r w:rsidRPr="00FB22A7">
              <w:rPr>
                <w:color w:val="8064A2" w:themeColor="accent4"/>
              </w:rPr>
              <w:t>If yes, how old were you when this happened?</w:t>
            </w:r>
          </w:p>
        </w:tc>
        <w:tc>
          <w:tcPr>
            <w:tcW w:w="4669" w:type="dxa"/>
          </w:tcPr>
          <w:p w14:paraId="3983D5F3" w14:textId="77777777" w:rsidR="005402C4" w:rsidRDefault="005402C4" w:rsidP="004F6B08">
            <w:pPr>
              <w:pStyle w:val="ListParagraph"/>
              <w:spacing w:after="0"/>
              <w:ind w:left="0"/>
              <w:rPr>
                <w:rFonts w:eastAsiaTheme="minorHAnsi"/>
                <w:color w:val="8064A2" w:themeColor="accent4"/>
              </w:rPr>
            </w:pPr>
            <w:r w:rsidRPr="00BE25F2">
              <w:rPr>
                <w:rFonts w:eastAsiaTheme="minorHAnsi"/>
                <w:color w:val="8064A2" w:themeColor="accent4"/>
              </w:rPr>
              <w:t>Age</w:t>
            </w:r>
            <w:r>
              <w:rPr>
                <w:rFonts w:eastAsiaTheme="minorHAnsi"/>
                <w:color w:val="8064A2" w:themeColor="accent4"/>
              </w:rPr>
              <w:t xml:space="preserve"> [#]</w:t>
            </w:r>
          </w:p>
          <w:p w14:paraId="11B38E57" w14:textId="77777777" w:rsidR="005402C4" w:rsidRDefault="005402C4" w:rsidP="004F6B08">
            <w:pPr>
              <w:pStyle w:val="ListParagraph"/>
              <w:spacing w:after="0"/>
              <w:ind w:left="0"/>
              <w:rPr>
                <w:rFonts w:eastAsiaTheme="minorHAnsi"/>
                <w:color w:val="8064A2" w:themeColor="accent4"/>
              </w:rPr>
            </w:pPr>
            <w:r>
              <w:rPr>
                <w:rFonts w:eastAsiaTheme="minorHAnsi"/>
                <w:color w:val="8064A2" w:themeColor="accent4"/>
              </w:rPr>
              <w:lastRenderedPageBreak/>
              <w:t>Don’t know</w:t>
            </w:r>
          </w:p>
          <w:p w14:paraId="6A6CDF1E" w14:textId="306868E3" w:rsidR="005402C4" w:rsidRPr="00A86360" w:rsidRDefault="005402C4" w:rsidP="004F6B08">
            <w:pPr>
              <w:pStyle w:val="ListParagraph"/>
              <w:spacing w:after="0"/>
              <w:ind w:left="0"/>
              <w:rPr>
                <w:rFonts w:eastAsiaTheme="minorHAnsi"/>
                <w:color w:val="8064A2" w:themeColor="accent4"/>
              </w:rPr>
            </w:pPr>
            <w:r>
              <w:rPr>
                <w:rFonts w:eastAsiaTheme="minorHAnsi"/>
                <w:color w:val="8064A2" w:themeColor="accent4"/>
              </w:rPr>
              <w:t>Refused</w:t>
            </w:r>
          </w:p>
        </w:tc>
      </w:tr>
      <w:tr w:rsidR="005402C4" w:rsidRPr="00154DF4" w14:paraId="1F3D1902" w14:textId="77777777" w:rsidTr="00A9761D">
        <w:tc>
          <w:tcPr>
            <w:tcW w:w="645" w:type="dxa"/>
          </w:tcPr>
          <w:p w14:paraId="42A40F3C" w14:textId="595323DE" w:rsidR="005402C4" w:rsidRPr="00FB22A7" w:rsidRDefault="005402C4" w:rsidP="006876BC">
            <w:pPr>
              <w:rPr>
                <w:color w:val="8064A2" w:themeColor="accent4"/>
              </w:rPr>
            </w:pPr>
            <w:r>
              <w:rPr>
                <w:color w:val="8064A2" w:themeColor="accent4"/>
              </w:rPr>
              <w:lastRenderedPageBreak/>
              <w:t>LE5a</w:t>
            </w:r>
          </w:p>
        </w:tc>
        <w:tc>
          <w:tcPr>
            <w:tcW w:w="4321" w:type="dxa"/>
          </w:tcPr>
          <w:p w14:paraId="2AE950A2" w14:textId="53E54970" w:rsidR="005402C4" w:rsidRDefault="005402C4" w:rsidP="006235B4">
            <w:pPr>
              <w:rPr>
                <w:color w:val="8064A2" w:themeColor="accent4"/>
              </w:rPr>
            </w:pPr>
            <w:r>
              <w:rPr>
                <w:color w:val="8064A2" w:themeColor="accent4"/>
              </w:rPr>
              <w:t xml:space="preserve">I have moved to a neighborhood to avoid </w:t>
            </w:r>
            <w:r w:rsidRPr="006235B4">
              <w:rPr>
                <w:color w:val="8064A2" w:themeColor="accent4"/>
              </w:rPr>
              <w:t>discrimination</w:t>
            </w:r>
            <w:r>
              <w:rPr>
                <w:color w:val="8064A2" w:themeColor="accent4"/>
              </w:rPr>
              <w:t>.</w:t>
            </w:r>
          </w:p>
        </w:tc>
        <w:tc>
          <w:tcPr>
            <w:tcW w:w="4669" w:type="dxa"/>
          </w:tcPr>
          <w:p w14:paraId="61B9BECE" w14:textId="77777777" w:rsidR="005402C4" w:rsidRPr="006235B4" w:rsidRDefault="005402C4" w:rsidP="006235B4">
            <w:pPr>
              <w:rPr>
                <w:color w:val="8064A2" w:themeColor="accent4"/>
              </w:rPr>
            </w:pPr>
            <w:r w:rsidRPr="006235B4">
              <w:rPr>
                <w:rFonts w:ascii="BBAOIK+TimesNewRoman" w:hAnsi="BBAOIK+TimesNewRoman" w:cs="BBAOIK+TimesNewRoman"/>
                <w:color w:val="8064A2" w:themeColor="accent4"/>
                <w:sz w:val="23"/>
                <w:szCs w:val="23"/>
              </w:rPr>
              <w:t>“</w:t>
            </w:r>
            <w:r w:rsidRPr="006235B4">
              <w:rPr>
                <w:color w:val="8064A2" w:themeColor="accent4"/>
              </w:rPr>
              <w:t xml:space="preserve">1” Very Strongly Disagree </w:t>
            </w:r>
          </w:p>
          <w:p w14:paraId="2DD9DFDF" w14:textId="77777777" w:rsidR="005402C4" w:rsidRPr="006235B4" w:rsidRDefault="005402C4" w:rsidP="006235B4">
            <w:pPr>
              <w:rPr>
                <w:color w:val="8064A2" w:themeColor="accent4"/>
              </w:rPr>
            </w:pPr>
            <w:r w:rsidRPr="006235B4">
              <w:rPr>
                <w:color w:val="8064A2" w:themeColor="accent4"/>
              </w:rPr>
              <w:t xml:space="preserve"> “2” Strongly Disagree </w:t>
            </w:r>
          </w:p>
          <w:p w14:paraId="1A6E2B3B" w14:textId="77777777" w:rsidR="005402C4" w:rsidRPr="006235B4" w:rsidRDefault="005402C4" w:rsidP="006235B4">
            <w:pPr>
              <w:rPr>
                <w:color w:val="8064A2" w:themeColor="accent4"/>
              </w:rPr>
            </w:pPr>
            <w:r w:rsidRPr="006235B4">
              <w:rPr>
                <w:color w:val="8064A2" w:themeColor="accent4"/>
              </w:rPr>
              <w:t xml:space="preserve"> “3” Mildly Disagree </w:t>
            </w:r>
          </w:p>
          <w:p w14:paraId="0F7D3946" w14:textId="77777777" w:rsidR="005402C4" w:rsidRPr="006235B4" w:rsidRDefault="005402C4" w:rsidP="006235B4">
            <w:pPr>
              <w:rPr>
                <w:color w:val="8064A2" w:themeColor="accent4"/>
              </w:rPr>
            </w:pPr>
            <w:r w:rsidRPr="006235B4">
              <w:rPr>
                <w:color w:val="8064A2" w:themeColor="accent4"/>
              </w:rPr>
              <w:t xml:space="preserve"> “4” Neutral </w:t>
            </w:r>
          </w:p>
          <w:p w14:paraId="520AE6CE" w14:textId="77777777" w:rsidR="005402C4" w:rsidRPr="006235B4" w:rsidRDefault="005402C4" w:rsidP="006235B4">
            <w:pPr>
              <w:rPr>
                <w:color w:val="8064A2" w:themeColor="accent4"/>
              </w:rPr>
            </w:pPr>
            <w:r w:rsidRPr="006235B4">
              <w:rPr>
                <w:color w:val="8064A2" w:themeColor="accent4"/>
              </w:rPr>
              <w:t xml:space="preserve"> “5” Mildly Agree </w:t>
            </w:r>
          </w:p>
          <w:p w14:paraId="07454568" w14:textId="77777777" w:rsidR="005402C4" w:rsidRPr="006235B4" w:rsidRDefault="005402C4" w:rsidP="006235B4">
            <w:pPr>
              <w:rPr>
                <w:color w:val="8064A2" w:themeColor="accent4"/>
              </w:rPr>
            </w:pPr>
            <w:r w:rsidRPr="006235B4">
              <w:rPr>
                <w:color w:val="8064A2" w:themeColor="accent4"/>
              </w:rPr>
              <w:t xml:space="preserve"> “6” Strongly Agree </w:t>
            </w:r>
          </w:p>
          <w:p w14:paraId="53C7168A" w14:textId="07844EB9" w:rsidR="005402C4" w:rsidRPr="006235B4" w:rsidRDefault="005402C4" w:rsidP="006235B4">
            <w:pPr>
              <w:rPr>
                <w:color w:val="8064A2" w:themeColor="accent4"/>
              </w:rPr>
            </w:pPr>
            <w:r w:rsidRPr="006235B4">
              <w:rPr>
                <w:color w:val="8064A2" w:themeColor="accent4"/>
              </w:rPr>
              <w:t xml:space="preserve"> “7” Very Strongly Agree</w:t>
            </w:r>
          </w:p>
        </w:tc>
      </w:tr>
      <w:tr w:rsidR="005402C4" w:rsidRPr="00154DF4" w14:paraId="34B59CEA" w14:textId="77777777" w:rsidTr="00A9761D">
        <w:tc>
          <w:tcPr>
            <w:tcW w:w="645" w:type="dxa"/>
          </w:tcPr>
          <w:p w14:paraId="37D9D435" w14:textId="3F1E3E43" w:rsidR="005402C4" w:rsidRPr="00FB22A7" w:rsidRDefault="005402C4" w:rsidP="006876BC">
            <w:pPr>
              <w:rPr>
                <w:color w:val="8064A2" w:themeColor="accent4"/>
              </w:rPr>
            </w:pPr>
            <w:r>
              <w:rPr>
                <w:color w:val="8064A2" w:themeColor="accent4"/>
              </w:rPr>
              <w:t>LE5b</w:t>
            </w:r>
          </w:p>
        </w:tc>
        <w:tc>
          <w:tcPr>
            <w:tcW w:w="4321" w:type="dxa"/>
          </w:tcPr>
          <w:p w14:paraId="3AAEC56E" w14:textId="770A6127" w:rsidR="005402C4" w:rsidRDefault="005402C4" w:rsidP="001413F4">
            <w:pPr>
              <w:rPr>
                <w:color w:val="8064A2" w:themeColor="accent4"/>
              </w:rPr>
            </w:pPr>
            <w:r>
              <w:rPr>
                <w:color w:val="8064A2" w:themeColor="accent4"/>
              </w:rPr>
              <w:t>I have moved to a neighborhood to live near like-minded people.</w:t>
            </w:r>
          </w:p>
        </w:tc>
        <w:tc>
          <w:tcPr>
            <w:tcW w:w="4669" w:type="dxa"/>
          </w:tcPr>
          <w:p w14:paraId="069A58F5" w14:textId="77777777" w:rsidR="005402C4" w:rsidRPr="006235B4" w:rsidRDefault="005402C4" w:rsidP="006235B4">
            <w:pPr>
              <w:rPr>
                <w:color w:val="8064A2" w:themeColor="accent4"/>
              </w:rPr>
            </w:pPr>
            <w:r w:rsidRPr="006235B4">
              <w:rPr>
                <w:rFonts w:ascii="BBAOIK+TimesNewRoman" w:hAnsi="BBAOIK+TimesNewRoman" w:cs="BBAOIK+TimesNewRoman"/>
                <w:color w:val="8064A2" w:themeColor="accent4"/>
                <w:sz w:val="23"/>
                <w:szCs w:val="23"/>
              </w:rPr>
              <w:t>“</w:t>
            </w:r>
            <w:r w:rsidRPr="006235B4">
              <w:rPr>
                <w:color w:val="8064A2" w:themeColor="accent4"/>
              </w:rPr>
              <w:t xml:space="preserve">1” Very Strongly Disagree </w:t>
            </w:r>
          </w:p>
          <w:p w14:paraId="6A535943" w14:textId="77777777" w:rsidR="005402C4" w:rsidRPr="006235B4" w:rsidRDefault="005402C4" w:rsidP="006235B4">
            <w:pPr>
              <w:rPr>
                <w:color w:val="8064A2" w:themeColor="accent4"/>
              </w:rPr>
            </w:pPr>
            <w:r w:rsidRPr="006235B4">
              <w:rPr>
                <w:color w:val="8064A2" w:themeColor="accent4"/>
              </w:rPr>
              <w:t xml:space="preserve"> “2” Strongly Disagree </w:t>
            </w:r>
          </w:p>
          <w:p w14:paraId="1A944A44" w14:textId="77777777" w:rsidR="005402C4" w:rsidRPr="006235B4" w:rsidRDefault="005402C4" w:rsidP="006235B4">
            <w:pPr>
              <w:rPr>
                <w:color w:val="8064A2" w:themeColor="accent4"/>
              </w:rPr>
            </w:pPr>
            <w:r w:rsidRPr="006235B4">
              <w:rPr>
                <w:color w:val="8064A2" w:themeColor="accent4"/>
              </w:rPr>
              <w:t xml:space="preserve"> “3” Mildly Disagree </w:t>
            </w:r>
          </w:p>
          <w:p w14:paraId="45F1CDE5" w14:textId="77777777" w:rsidR="005402C4" w:rsidRPr="006235B4" w:rsidRDefault="005402C4" w:rsidP="006235B4">
            <w:pPr>
              <w:rPr>
                <w:color w:val="8064A2" w:themeColor="accent4"/>
              </w:rPr>
            </w:pPr>
            <w:r w:rsidRPr="006235B4">
              <w:rPr>
                <w:color w:val="8064A2" w:themeColor="accent4"/>
              </w:rPr>
              <w:t xml:space="preserve"> “4” Neutral </w:t>
            </w:r>
          </w:p>
          <w:p w14:paraId="6874B70F" w14:textId="77777777" w:rsidR="005402C4" w:rsidRPr="006235B4" w:rsidRDefault="005402C4" w:rsidP="006235B4">
            <w:pPr>
              <w:rPr>
                <w:color w:val="8064A2" w:themeColor="accent4"/>
              </w:rPr>
            </w:pPr>
            <w:r w:rsidRPr="006235B4">
              <w:rPr>
                <w:color w:val="8064A2" w:themeColor="accent4"/>
              </w:rPr>
              <w:t xml:space="preserve"> “5” Mildly Agree </w:t>
            </w:r>
          </w:p>
          <w:p w14:paraId="609FB7BA" w14:textId="77777777" w:rsidR="005402C4" w:rsidRPr="006235B4" w:rsidRDefault="005402C4" w:rsidP="006235B4">
            <w:pPr>
              <w:rPr>
                <w:color w:val="8064A2" w:themeColor="accent4"/>
              </w:rPr>
            </w:pPr>
            <w:r w:rsidRPr="006235B4">
              <w:rPr>
                <w:color w:val="8064A2" w:themeColor="accent4"/>
              </w:rPr>
              <w:t xml:space="preserve"> “6” Strongly Agree </w:t>
            </w:r>
          </w:p>
          <w:p w14:paraId="5DD8CE12" w14:textId="6A584F62" w:rsidR="005402C4" w:rsidRPr="006235B4" w:rsidRDefault="005402C4" w:rsidP="006235B4">
            <w:pPr>
              <w:rPr>
                <w:color w:val="8064A2" w:themeColor="accent4"/>
              </w:rPr>
            </w:pPr>
            <w:r w:rsidRPr="006235B4">
              <w:rPr>
                <w:color w:val="8064A2" w:themeColor="accent4"/>
              </w:rPr>
              <w:t xml:space="preserve"> “7” Very Strongly Agree</w:t>
            </w:r>
          </w:p>
        </w:tc>
      </w:tr>
      <w:tr w:rsidR="005402C4" w:rsidRPr="00154DF4" w14:paraId="49F641BC" w14:textId="77777777" w:rsidTr="00A9761D">
        <w:tc>
          <w:tcPr>
            <w:tcW w:w="645" w:type="dxa"/>
          </w:tcPr>
          <w:p w14:paraId="69EF48F3" w14:textId="3105221F" w:rsidR="005402C4" w:rsidRPr="00FB22A7" w:rsidRDefault="005402C4" w:rsidP="006876BC">
            <w:pPr>
              <w:rPr>
                <w:color w:val="8064A2" w:themeColor="accent4"/>
              </w:rPr>
            </w:pPr>
            <w:r>
              <w:rPr>
                <w:color w:val="8064A2" w:themeColor="accent4"/>
              </w:rPr>
              <w:t>LE5c</w:t>
            </w:r>
          </w:p>
        </w:tc>
        <w:tc>
          <w:tcPr>
            <w:tcW w:w="4321" w:type="dxa"/>
          </w:tcPr>
          <w:p w14:paraId="1BCE758F" w14:textId="1C866C49" w:rsidR="005402C4" w:rsidRDefault="005402C4" w:rsidP="006235B4">
            <w:pPr>
              <w:rPr>
                <w:color w:val="8064A2" w:themeColor="accent4"/>
              </w:rPr>
            </w:pPr>
            <w:r>
              <w:rPr>
                <w:color w:val="8064A2" w:themeColor="accent4"/>
              </w:rPr>
              <w:t>I have moved to a neighborhood to be near social support.</w:t>
            </w:r>
          </w:p>
        </w:tc>
        <w:tc>
          <w:tcPr>
            <w:tcW w:w="4669" w:type="dxa"/>
          </w:tcPr>
          <w:p w14:paraId="7C865F87" w14:textId="77777777" w:rsidR="005402C4" w:rsidRPr="006235B4" w:rsidRDefault="005402C4" w:rsidP="00310167">
            <w:pPr>
              <w:rPr>
                <w:color w:val="8064A2" w:themeColor="accent4"/>
              </w:rPr>
            </w:pPr>
            <w:r w:rsidRPr="006235B4">
              <w:rPr>
                <w:rFonts w:ascii="BBAOIK+TimesNewRoman" w:hAnsi="BBAOIK+TimesNewRoman" w:cs="BBAOIK+TimesNewRoman"/>
                <w:color w:val="8064A2" w:themeColor="accent4"/>
                <w:sz w:val="23"/>
                <w:szCs w:val="23"/>
              </w:rPr>
              <w:t>“</w:t>
            </w:r>
            <w:r w:rsidRPr="006235B4">
              <w:rPr>
                <w:color w:val="8064A2" w:themeColor="accent4"/>
              </w:rPr>
              <w:t xml:space="preserve">1” Very Strongly Disagree </w:t>
            </w:r>
          </w:p>
          <w:p w14:paraId="4A0BC570" w14:textId="77777777" w:rsidR="005402C4" w:rsidRPr="006235B4" w:rsidRDefault="005402C4" w:rsidP="00310167">
            <w:pPr>
              <w:rPr>
                <w:color w:val="8064A2" w:themeColor="accent4"/>
              </w:rPr>
            </w:pPr>
            <w:r w:rsidRPr="006235B4">
              <w:rPr>
                <w:color w:val="8064A2" w:themeColor="accent4"/>
              </w:rPr>
              <w:t xml:space="preserve"> “2” Strongly Disagree </w:t>
            </w:r>
          </w:p>
          <w:p w14:paraId="40A23C38" w14:textId="77777777" w:rsidR="005402C4" w:rsidRPr="006235B4" w:rsidRDefault="005402C4" w:rsidP="00310167">
            <w:pPr>
              <w:rPr>
                <w:color w:val="8064A2" w:themeColor="accent4"/>
              </w:rPr>
            </w:pPr>
            <w:r w:rsidRPr="006235B4">
              <w:rPr>
                <w:color w:val="8064A2" w:themeColor="accent4"/>
              </w:rPr>
              <w:t xml:space="preserve"> “3” Mildly Disagree </w:t>
            </w:r>
          </w:p>
          <w:p w14:paraId="2AED04B7" w14:textId="77777777" w:rsidR="005402C4" w:rsidRPr="006235B4" w:rsidRDefault="005402C4" w:rsidP="00310167">
            <w:pPr>
              <w:rPr>
                <w:color w:val="8064A2" w:themeColor="accent4"/>
              </w:rPr>
            </w:pPr>
            <w:r w:rsidRPr="006235B4">
              <w:rPr>
                <w:color w:val="8064A2" w:themeColor="accent4"/>
              </w:rPr>
              <w:t xml:space="preserve"> “4” Neutral </w:t>
            </w:r>
          </w:p>
          <w:p w14:paraId="61DAA82F" w14:textId="77777777" w:rsidR="005402C4" w:rsidRPr="006235B4" w:rsidRDefault="005402C4" w:rsidP="00310167">
            <w:pPr>
              <w:rPr>
                <w:color w:val="8064A2" w:themeColor="accent4"/>
              </w:rPr>
            </w:pPr>
            <w:r w:rsidRPr="006235B4">
              <w:rPr>
                <w:color w:val="8064A2" w:themeColor="accent4"/>
              </w:rPr>
              <w:t xml:space="preserve"> “5” Mildly Agree </w:t>
            </w:r>
          </w:p>
          <w:p w14:paraId="1C730CC3" w14:textId="77777777" w:rsidR="005402C4" w:rsidRPr="006235B4" w:rsidRDefault="005402C4" w:rsidP="00310167">
            <w:pPr>
              <w:rPr>
                <w:color w:val="8064A2" w:themeColor="accent4"/>
              </w:rPr>
            </w:pPr>
            <w:r w:rsidRPr="006235B4">
              <w:rPr>
                <w:color w:val="8064A2" w:themeColor="accent4"/>
              </w:rPr>
              <w:t xml:space="preserve"> “6” Strongly Agree </w:t>
            </w:r>
          </w:p>
          <w:p w14:paraId="5A80BC46" w14:textId="04BD47B8" w:rsidR="005402C4" w:rsidRPr="006235B4" w:rsidRDefault="005402C4" w:rsidP="00542351">
            <w:pPr>
              <w:rPr>
                <w:color w:val="8064A2" w:themeColor="accent4"/>
              </w:rPr>
            </w:pPr>
            <w:r w:rsidRPr="006235B4">
              <w:rPr>
                <w:color w:val="8064A2" w:themeColor="accent4"/>
              </w:rPr>
              <w:t xml:space="preserve"> “7” Very Strongly Agree</w:t>
            </w:r>
          </w:p>
        </w:tc>
      </w:tr>
      <w:tr w:rsidR="005402C4" w:rsidRPr="00154DF4" w14:paraId="6185AD15" w14:textId="77777777" w:rsidTr="00A9761D">
        <w:tc>
          <w:tcPr>
            <w:tcW w:w="645" w:type="dxa"/>
          </w:tcPr>
          <w:p w14:paraId="5059FD1E" w14:textId="5D50FEC1" w:rsidR="005402C4" w:rsidRPr="00FB22A7" w:rsidRDefault="005402C4" w:rsidP="006876BC">
            <w:pPr>
              <w:rPr>
                <w:color w:val="8064A2" w:themeColor="accent4"/>
              </w:rPr>
            </w:pPr>
            <w:r>
              <w:rPr>
                <w:color w:val="8064A2" w:themeColor="accent4"/>
              </w:rPr>
              <w:t>LE5d</w:t>
            </w:r>
          </w:p>
        </w:tc>
        <w:tc>
          <w:tcPr>
            <w:tcW w:w="4321" w:type="dxa"/>
          </w:tcPr>
          <w:p w14:paraId="27503C1F" w14:textId="160DD588" w:rsidR="005402C4" w:rsidRDefault="005402C4" w:rsidP="001413F4">
            <w:pPr>
              <w:rPr>
                <w:color w:val="8064A2" w:themeColor="accent4"/>
              </w:rPr>
            </w:pPr>
            <w:r>
              <w:rPr>
                <w:color w:val="8064A2" w:themeColor="accent4"/>
              </w:rPr>
              <w:t>I have moved to a neighborhood to seek sexual partnering opportunities.</w:t>
            </w:r>
          </w:p>
        </w:tc>
        <w:tc>
          <w:tcPr>
            <w:tcW w:w="4669" w:type="dxa"/>
          </w:tcPr>
          <w:p w14:paraId="24D5B6A2" w14:textId="77777777" w:rsidR="005402C4" w:rsidRPr="006235B4" w:rsidRDefault="005402C4" w:rsidP="00310167">
            <w:pPr>
              <w:rPr>
                <w:color w:val="8064A2" w:themeColor="accent4"/>
              </w:rPr>
            </w:pPr>
            <w:r w:rsidRPr="006235B4">
              <w:rPr>
                <w:rFonts w:ascii="BBAOIK+TimesNewRoman" w:hAnsi="BBAOIK+TimesNewRoman" w:cs="BBAOIK+TimesNewRoman"/>
                <w:color w:val="8064A2" w:themeColor="accent4"/>
                <w:sz w:val="23"/>
                <w:szCs w:val="23"/>
              </w:rPr>
              <w:t>“</w:t>
            </w:r>
            <w:r w:rsidRPr="006235B4">
              <w:rPr>
                <w:color w:val="8064A2" w:themeColor="accent4"/>
              </w:rPr>
              <w:t xml:space="preserve">1” Very Strongly Disagree </w:t>
            </w:r>
          </w:p>
          <w:p w14:paraId="35CC3720" w14:textId="77777777" w:rsidR="005402C4" w:rsidRPr="006235B4" w:rsidRDefault="005402C4" w:rsidP="00310167">
            <w:pPr>
              <w:rPr>
                <w:color w:val="8064A2" w:themeColor="accent4"/>
              </w:rPr>
            </w:pPr>
            <w:r w:rsidRPr="006235B4">
              <w:rPr>
                <w:color w:val="8064A2" w:themeColor="accent4"/>
              </w:rPr>
              <w:t xml:space="preserve"> “2” Strongly Disagree </w:t>
            </w:r>
          </w:p>
          <w:p w14:paraId="766B8B08" w14:textId="77777777" w:rsidR="005402C4" w:rsidRPr="006235B4" w:rsidRDefault="005402C4" w:rsidP="00310167">
            <w:pPr>
              <w:rPr>
                <w:color w:val="8064A2" w:themeColor="accent4"/>
              </w:rPr>
            </w:pPr>
            <w:r w:rsidRPr="006235B4">
              <w:rPr>
                <w:color w:val="8064A2" w:themeColor="accent4"/>
              </w:rPr>
              <w:t xml:space="preserve"> “3” Mildly Disagree </w:t>
            </w:r>
          </w:p>
          <w:p w14:paraId="16C1ABE4" w14:textId="77777777" w:rsidR="005402C4" w:rsidRPr="006235B4" w:rsidRDefault="005402C4" w:rsidP="00310167">
            <w:pPr>
              <w:rPr>
                <w:color w:val="8064A2" w:themeColor="accent4"/>
              </w:rPr>
            </w:pPr>
            <w:r w:rsidRPr="006235B4">
              <w:rPr>
                <w:color w:val="8064A2" w:themeColor="accent4"/>
              </w:rPr>
              <w:t xml:space="preserve"> “4” Neutral </w:t>
            </w:r>
          </w:p>
          <w:p w14:paraId="1EEC1895" w14:textId="77777777" w:rsidR="005402C4" w:rsidRPr="006235B4" w:rsidRDefault="005402C4" w:rsidP="00310167">
            <w:pPr>
              <w:rPr>
                <w:color w:val="8064A2" w:themeColor="accent4"/>
              </w:rPr>
            </w:pPr>
            <w:r w:rsidRPr="006235B4">
              <w:rPr>
                <w:color w:val="8064A2" w:themeColor="accent4"/>
              </w:rPr>
              <w:t xml:space="preserve"> “5” Mildly Agree </w:t>
            </w:r>
          </w:p>
          <w:p w14:paraId="6277BBEE" w14:textId="77777777" w:rsidR="005402C4" w:rsidRPr="006235B4" w:rsidRDefault="005402C4" w:rsidP="00310167">
            <w:pPr>
              <w:rPr>
                <w:color w:val="8064A2" w:themeColor="accent4"/>
              </w:rPr>
            </w:pPr>
            <w:r w:rsidRPr="006235B4">
              <w:rPr>
                <w:color w:val="8064A2" w:themeColor="accent4"/>
              </w:rPr>
              <w:t xml:space="preserve"> “6” Strongly Agree </w:t>
            </w:r>
          </w:p>
          <w:p w14:paraId="4C1F2B08" w14:textId="26719552" w:rsidR="005402C4" w:rsidRPr="006235B4" w:rsidRDefault="005402C4" w:rsidP="00542351">
            <w:pPr>
              <w:rPr>
                <w:color w:val="8064A2" w:themeColor="accent4"/>
              </w:rPr>
            </w:pPr>
            <w:r w:rsidRPr="006235B4">
              <w:rPr>
                <w:color w:val="8064A2" w:themeColor="accent4"/>
              </w:rPr>
              <w:t xml:space="preserve"> “7” Very Strongly Agree</w:t>
            </w:r>
          </w:p>
        </w:tc>
      </w:tr>
      <w:tr w:rsidR="005402C4" w:rsidRPr="00154DF4" w14:paraId="579AA1C1" w14:textId="77777777" w:rsidTr="00A9761D">
        <w:tc>
          <w:tcPr>
            <w:tcW w:w="645" w:type="dxa"/>
          </w:tcPr>
          <w:p w14:paraId="5EEF91D6" w14:textId="074A2BF3" w:rsidR="005402C4" w:rsidRPr="00FB22A7" w:rsidRDefault="005402C4" w:rsidP="006876BC">
            <w:pPr>
              <w:rPr>
                <w:color w:val="8064A2" w:themeColor="accent4"/>
              </w:rPr>
            </w:pPr>
            <w:r>
              <w:rPr>
                <w:color w:val="8064A2" w:themeColor="accent4"/>
              </w:rPr>
              <w:t>LE5e</w:t>
            </w:r>
          </w:p>
        </w:tc>
        <w:tc>
          <w:tcPr>
            <w:tcW w:w="4321" w:type="dxa"/>
          </w:tcPr>
          <w:p w14:paraId="27BA99C8" w14:textId="52CE193C" w:rsidR="005402C4" w:rsidRDefault="005402C4" w:rsidP="001413F4">
            <w:pPr>
              <w:rPr>
                <w:color w:val="8064A2" w:themeColor="accent4"/>
              </w:rPr>
            </w:pPr>
            <w:r>
              <w:rPr>
                <w:color w:val="8064A2" w:themeColor="accent4"/>
              </w:rPr>
              <w:t>I have moved to a neighborhood to find better health care.</w:t>
            </w:r>
          </w:p>
        </w:tc>
        <w:tc>
          <w:tcPr>
            <w:tcW w:w="4669" w:type="dxa"/>
          </w:tcPr>
          <w:p w14:paraId="040750B5" w14:textId="77777777" w:rsidR="005402C4" w:rsidRPr="006235B4" w:rsidRDefault="005402C4" w:rsidP="00310167">
            <w:pPr>
              <w:rPr>
                <w:color w:val="8064A2" w:themeColor="accent4"/>
              </w:rPr>
            </w:pPr>
            <w:r w:rsidRPr="006235B4">
              <w:rPr>
                <w:rFonts w:ascii="BBAOIK+TimesNewRoman" w:hAnsi="BBAOIK+TimesNewRoman" w:cs="BBAOIK+TimesNewRoman"/>
                <w:color w:val="8064A2" w:themeColor="accent4"/>
                <w:sz w:val="23"/>
                <w:szCs w:val="23"/>
              </w:rPr>
              <w:t>“</w:t>
            </w:r>
            <w:r w:rsidRPr="006235B4">
              <w:rPr>
                <w:color w:val="8064A2" w:themeColor="accent4"/>
              </w:rPr>
              <w:t xml:space="preserve">1” Very Strongly Disagree </w:t>
            </w:r>
          </w:p>
          <w:p w14:paraId="27AFF118" w14:textId="77777777" w:rsidR="005402C4" w:rsidRPr="006235B4" w:rsidRDefault="005402C4" w:rsidP="00310167">
            <w:pPr>
              <w:rPr>
                <w:color w:val="8064A2" w:themeColor="accent4"/>
              </w:rPr>
            </w:pPr>
            <w:r w:rsidRPr="006235B4">
              <w:rPr>
                <w:color w:val="8064A2" w:themeColor="accent4"/>
              </w:rPr>
              <w:t xml:space="preserve"> “2” Strongly Disagree </w:t>
            </w:r>
          </w:p>
          <w:p w14:paraId="23C0E82F" w14:textId="77777777" w:rsidR="005402C4" w:rsidRPr="006235B4" w:rsidRDefault="005402C4" w:rsidP="00310167">
            <w:pPr>
              <w:rPr>
                <w:color w:val="8064A2" w:themeColor="accent4"/>
              </w:rPr>
            </w:pPr>
            <w:r w:rsidRPr="006235B4">
              <w:rPr>
                <w:color w:val="8064A2" w:themeColor="accent4"/>
              </w:rPr>
              <w:t xml:space="preserve"> “3” Mildly Disagree </w:t>
            </w:r>
          </w:p>
          <w:p w14:paraId="3A980AF9" w14:textId="77777777" w:rsidR="005402C4" w:rsidRPr="006235B4" w:rsidRDefault="005402C4" w:rsidP="00310167">
            <w:pPr>
              <w:rPr>
                <w:color w:val="8064A2" w:themeColor="accent4"/>
              </w:rPr>
            </w:pPr>
            <w:r w:rsidRPr="006235B4">
              <w:rPr>
                <w:color w:val="8064A2" w:themeColor="accent4"/>
              </w:rPr>
              <w:t xml:space="preserve"> “4” Neutral </w:t>
            </w:r>
          </w:p>
          <w:p w14:paraId="75E9B943" w14:textId="77777777" w:rsidR="005402C4" w:rsidRPr="006235B4" w:rsidRDefault="005402C4" w:rsidP="00310167">
            <w:pPr>
              <w:rPr>
                <w:color w:val="8064A2" w:themeColor="accent4"/>
              </w:rPr>
            </w:pPr>
            <w:r w:rsidRPr="006235B4">
              <w:rPr>
                <w:color w:val="8064A2" w:themeColor="accent4"/>
              </w:rPr>
              <w:t xml:space="preserve"> “5” Mildly Agree </w:t>
            </w:r>
          </w:p>
          <w:p w14:paraId="22753222" w14:textId="77777777" w:rsidR="005402C4" w:rsidRPr="006235B4" w:rsidRDefault="005402C4" w:rsidP="00310167">
            <w:pPr>
              <w:rPr>
                <w:color w:val="8064A2" w:themeColor="accent4"/>
              </w:rPr>
            </w:pPr>
            <w:r w:rsidRPr="006235B4">
              <w:rPr>
                <w:color w:val="8064A2" w:themeColor="accent4"/>
              </w:rPr>
              <w:t xml:space="preserve"> “6” Strongly Agree </w:t>
            </w:r>
          </w:p>
          <w:p w14:paraId="3CAA5BBB" w14:textId="05110052" w:rsidR="005402C4" w:rsidRPr="006235B4" w:rsidRDefault="005402C4" w:rsidP="00542351">
            <w:pPr>
              <w:rPr>
                <w:color w:val="8064A2" w:themeColor="accent4"/>
              </w:rPr>
            </w:pPr>
            <w:r w:rsidRPr="006235B4">
              <w:rPr>
                <w:color w:val="8064A2" w:themeColor="accent4"/>
              </w:rPr>
              <w:t xml:space="preserve"> “7” Very Strongly Agree</w:t>
            </w:r>
          </w:p>
        </w:tc>
      </w:tr>
    </w:tbl>
    <w:p w14:paraId="3CEE0718" w14:textId="77777777" w:rsidR="005D674D" w:rsidRDefault="005D674D"/>
    <w:tbl>
      <w:tblPr>
        <w:tblStyle w:val="TableGrid"/>
        <w:tblW w:w="0" w:type="auto"/>
        <w:tblLook w:val="04A0" w:firstRow="1" w:lastRow="0" w:firstColumn="1" w:lastColumn="0" w:noHBand="0" w:noVBand="1"/>
      </w:tblPr>
      <w:tblGrid>
        <w:gridCol w:w="745"/>
        <w:gridCol w:w="4277"/>
        <w:gridCol w:w="4615"/>
      </w:tblGrid>
      <w:tr w:rsidR="005402C4" w:rsidRPr="00154DF4" w14:paraId="2C138A9B" w14:textId="77777777" w:rsidTr="005402C4">
        <w:tc>
          <w:tcPr>
            <w:tcW w:w="745" w:type="dxa"/>
          </w:tcPr>
          <w:p w14:paraId="732D8A9D" w14:textId="77777777" w:rsidR="005402C4" w:rsidRPr="00154DF4" w:rsidRDefault="005402C4" w:rsidP="006876BC">
            <w:pPr>
              <w:rPr>
                <w:color w:val="000000"/>
              </w:rPr>
            </w:pPr>
          </w:p>
        </w:tc>
        <w:tc>
          <w:tcPr>
            <w:tcW w:w="8892" w:type="dxa"/>
            <w:gridSpan w:val="2"/>
          </w:tcPr>
          <w:p w14:paraId="352BA977" w14:textId="3EDC6236" w:rsidR="005402C4" w:rsidRPr="00154DF4" w:rsidRDefault="005402C4" w:rsidP="001413F4">
            <w:pPr>
              <w:rPr>
                <w:color w:val="000000"/>
              </w:rPr>
            </w:pPr>
            <w:r w:rsidRPr="00154DF4">
              <w:rPr>
                <w:color w:val="000000"/>
              </w:rPr>
              <w:t>The next</w:t>
            </w:r>
            <w:r>
              <w:rPr>
                <w:color w:val="000000"/>
              </w:rPr>
              <w:t xml:space="preserve"> group of</w:t>
            </w:r>
            <w:r w:rsidRPr="00154DF4">
              <w:rPr>
                <w:color w:val="000000"/>
              </w:rPr>
              <w:t xml:space="preserve"> questions will be about</w:t>
            </w:r>
            <w:r>
              <w:rPr>
                <w:color w:val="000000"/>
              </w:rPr>
              <w:t xml:space="preserve"> sexual experiences you’ve had throughout your lifetime.</w:t>
            </w:r>
          </w:p>
          <w:p w14:paraId="6710FA71" w14:textId="77777777" w:rsidR="005402C4" w:rsidRPr="00154DF4" w:rsidRDefault="005402C4" w:rsidP="001413F4">
            <w:pPr>
              <w:rPr>
                <w:color w:val="000000"/>
              </w:rPr>
            </w:pPr>
          </w:p>
          <w:p w14:paraId="1164B472" w14:textId="77777777" w:rsidR="005402C4" w:rsidRPr="00154DF4" w:rsidRDefault="005402C4" w:rsidP="00A86360">
            <w:pPr>
              <w:pStyle w:val="ListParagraph"/>
              <w:ind w:left="0"/>
              <w:rPr>
                <w:rFonts w:eastAsiaTheme="minorHAnsi"/>
                <w:color w:val="000000"/>
              </w:rPr>
            </w:pPr>
            <w:r w:rsidRPr="00154DF4">
              <w:rPr>
                <w:color w:val="000000"/>
              </w:rPr>
              <w:t>For this survey, sex includes oral sex, anal sex, and vaginal sex (with a woman).</w:t>
            </w:r>
          </w:p>
        </w:tc>
      </w:tr>
      <w:tr w:rsidR="005402C4" w:rsidRPr="00154DF4" w14:paraId="44DE94E3" w14:textId="77777777" w:rsidTr="005402C4">
        <w:tc>
          <w:tcPr>
            <w:tcW w:w="745" w:type="dxa"/>
          </w:tcPr>
          <w:p w14:paraId="04B93733" w14:textId="455E7776" w:rsidR="005402C4" w:rsidRPr="00154DF4" w:rsidRDefault="005402C4" w:rsidP="001413F4">
            <w:pPr>
              <w:rPr>
                <w:color w:val="000000"/>
              </w:rPr>
            </w:pPr>
            <w:r>
              <w:rPr>
                <w:color w:val="000000"/>
              </w:rPr>
              <w:t>LE6</w:t>
            </w:r>
          </w:p>
        </w:tc>
        <w:tc>
          <w:tcPr>
            <w:tcW w:w="4277" w:type="dxa"/>
          </w:tcPr>
          <w:p w14:paraId="50875FAA" w14:textId="77777777" w:rsidR="005402C4" w:rsidRPr="00154DF4" w:rsidRDefault="005402C4" w:rsidP="00E40D9E">
            <w:pPr>
              <w:rPr>
                <w:color w:val="000000"/>
              </w:rPr>
            </w:pPr>
            <w:r w:rsidRPr="00154DF4">
              <w:rPr>
                <w:color w:val="000000"/>
              </w:rPr>
              <w:t xml:space="preserve">How old were you the first time you had sex with another man?   </w:t>
            </w:r>
          </w:p>
        </w:tc>
        <w:tc>
          <w:tcPr>
            <w:tcW w:w="4615" w:type="dxa"/>
          </w:tcPr>
          <w:p w14:paraId="7F5C038D" w14:textId="77777777" w:rsidR="005402C4" w:rsidRDefault="005402C4" w:rsidP="001413F4">
            <w:pPr>
              <w:rPr>
                <w:color w:val="000000"/>
              </w:rPr>
            </w:pPr>
            <w:r w:rsidRPr="00154DF4">
              <w:rPr>
                <w:color w:val="000000"/>
              </w:rPr>
              <w:t>Age</w:t>
            </w:r>
            <w:r>
              <w:rPr>
                <w:color w:val="000000"/>
              </w:rPr>
              <w:t xml:space="preserve"> [#]</w:t>
            </w:r>
          </w:p>
          <w:p w14:paraId="71CACDA6" w14:textId="77777777" w:rsidR="005402C4" w:rsidRDefault="005402C4" w:rsidP="001413F4">
            <w:pPr>
              <w:rPr>
                <w:color w:val="000000"/>
              </w:rPr>
            </w:pPr>
            <w:r>
              <w:rPr>
                <w:color w:val="000000"/>
              </w:rPr>
              <w:t>Don’t know</w:t>
            </w:r>
          </w:p>
          <w:p w14:paraId="746DE92D" w14:textId="133B18E9" w:rsidR="005402C4" w:rsidRPr="00154DF4" w:rsidRDefault="005402C4" w:rsidP="001413F4">
            <w:pPr>
              <w:rPr>
                <w:color w:val="000000"/>
              </w:rPr>
            </w:pPr>
            <w:r>
              <w:rPr>
                <w:color w:val="000000"/>
              </w:rPr>
              <w:t>Refused</w:t>
            </w:r>
          </w:p>
        </w:tc>
      </w:tr>
      <w:tr w:rsidR="005402C4" w:rsidRPr="00154DF4" w14:paraId="105F7083" w14:textId="77777777" w:rsidTr="005402C4">
        <w:tc>
          <w:tcPr>
            <w:tcW w:w="745" w:type="dxa"/>
          </w:tcPr>
          <w:p w14:paraId="2A02A6E0" w14:textId="0DD8E297" w:rsidR="005402C4" w:rsidRPr="00154DF4" w:rsidRDefault="005402C4" w:rsidP="006876BC">
            <w:pPr>
              <w:rPr>
                <w:color w:val="000000"/>
              </w:rPr>
            </w:pPr>
            <w:r>
              <w:rPr>
                <w:color w:val="000000"/>
              </w:rPr>
              <w:t>LE7</w:t>
            </w:r>
          </w:p>
        </w:tc>
        <w:tc>
          <w:tcPr>
            <w:tcW w:w="4277" w:type="dxa"/>
          </w:tcPr>
          <w:p w14:paraId="42C8B41E" w14:textId="77777777" w:rsidR="005402C4" w:rsidRPr="00154DF4" w:rsidRDefault="005402C4" w:rsidP="001413F4">
            <w:pPr>
              <w:rPr>
                <w:color w:val="000000"/>
              </w:rPr>
            </w:pPr>
            <w:r w:rsidRPr="00154DF4">
              <w:rPr>
                <w:color w:val="000000"/>
              </w:rPr>
              <w:t>Have you ever had sex with a woman?</w:t>
            </w:r>
          </w:p>
        </w:tc>
        <w:tc>
          <w:tcPr>
            <w:tcW w:w="4615" w:type="dxa"/>
          </w:tcPr>
          <w:p w14:paraId="28B2CD73" w14:textId="7926AD6D" w:rsidR="005402C4" w:rsidRPr="00154DF4" w:rsidRDefault="005402C4" w:rsidP="00AE60B9">
            <w:pPr>
              <w:pStyle w:val="ListParagraph"/>
              <w:spacing w:after="0"/>
              <w:ind w:left="0"/>
              <w:rPr>
                <w:rFonts w:eastAsiaTheme="minorHAnsi"/>
                <w:color w:val="000000"/>
              </w:rPr>
            </w:pPr>
            <w:r w:rsidRPr="00154DF4">
              <w:rPr>
                <w:rFonts w:eastAsiaTheme="minorHAnsi"/>
                <w:color w:val="000000"/>
              </w:rPr>
              <w:t>Yes</w:t>
            </w:r>
            <w:r>
              <w:rPr>
                <w:rFonts w:eastAsiaTheme="minorHAnsi"/>
                <w:color w:val="000000"/>
              </w:rPr>
              <w:t xml:space="preserve"> [go to LE7a]</w:t>
            </w:r>
          </w:p>
          <w:p w14:paraId="40564FCB" w14:textId="132179D7" w:rsidR="005402C4" w:rsidRDefault="005402C4" w:rsidP="00AE60B9">
            <w:pPr>
              <w:pStyle w:val="ListParagraph"/>
              <w:spacing w:after="0"/>
              <w:ind w:left="0"/>
              <w:rPr>
                <w:rFonts w:eastAsiaTheme="minorHAnsi"/>
                <w:color w:val="000000"/>
              </w:rPr>
            </w:pPr>
            <w:r w:rsidRPr="00154DF4">
              <w:rPr>
                <w:rFonts w:eastAsiaTheme="minorHAnsi"/>
                <w:color w:val="000000"/>
              </w:rPr>
              <w:t>No</w:t>
            </w:r>
            <w:r>
              <w:rPr>
                <w:rFonts w:eastAsiaTheme="minorHAnsi"/>
                <w:color w:val="000000"/>
              </w:rPr>
              <w:t xml:space="preserve"> [skip to LE8]</w:t>
            </w:r>
          </w:p>
          <w:p w14:paraId="5E0B8768" w14:textId="288946E7" w:rsidR="005402C4" w:rsidRDefault="005402C4" w:rsidP="00AE60B9">
            <w:pPr>
              <w:pStyle w:val="ListParagraph"/>
              <w:spacing w:after="0"/>
              <w:ind w:left="0"/>
              <w:rPr>
                <w:rFonts w:eastAsiaTheme="minorHAnsi"/>
                <w:color w:val="000000"/>
              </w:rPr>
            </w:pPr>
            <w:r>
              <w:rPr>
                <w:rFonts w:eastAsiaTheme="minorHAnsi"/>
                <w:color w:val="000000"/>
              </w:rPr>
              <w:t>Don’t know [skip to LE8]</w:t>
            </w:r>
          </w:p>
          <w:p w14:paraId="6E80737D" w14:textId="2F20734A" w:rsidR="005402C4" w:rsidRPr="00154DF4" w:rsidRDefault="005402C4" w:rsidP="00AE60B9">
            <w:pPr>
              <w:pStyle w:val="ListParagraph"/>
              <w:spacing w:after="0"/>
              <w:ind w:left="0"/>
              <w:rPr>
                <w:rFonts w:eastAsiaTheme="minorHAnsi"/>
                <w:color w:val="000000"/>
              </w:rPr>
            </w:pPr>
            <w:r>
              <w:rPr>
                <w:rFonts w:eastAsiaTheme="minorHAnsi"/>
                <w:color w:val="000000"/>
              </w:rPr>
              <w:lastRenderedPageBreak/>
              <w:t>Refused [skip to LE8]</w:t>
            </w:r>
          </w:p>
        </w:tc>
      </w:tr>
      <w:tr w:rsidR="005402C4" w:rsidRPr="00154DF4" w14:paraId="0F541C35" w14:textId="77777777" w:rsidTr="005402C4">
        <w:trPr>
          <w:cantSplit/>
        </w:trPr>
        <w:tc>
          <w:tcPr>
            <w:tcW w:w="745" w:type="dxa"/>
          </w:tcPr>
          <w:p w14:paraId="386C0B49" w14:textId="6D08C89D" w:rsidR="005402C4" w:rsidRPr="00154DF4" w:rsidRDefault="005402C4" w:rsidP="006876BC">
            <w:pPr>
              <w:rPr>
                <w:color w:val="000000"/>
              </w:rPr>
            </w:pPr>
            <w:r>
              <w:rPr>
                <w:color w:val="000000"/>
              </w:rPr>
              <w:lastRenderedPageBreak/>
              <w:t>LE7a</w:t>
            </w:r>
          </w:p>
        </w:tc>
        <w:tc>
          <w:tcPr>
            <w:tcW w:w="4277" w:type="dxa"/>
          </w:tcPr>
          <w:p w14:paraId="23F9C41E" w14:textId="77777777" w:rsidR="005402C4" w:rsidRPr="00154DF4" w:rsidRDefault="005402C4" w:rsidP="001413F4">
            <w:pPr>
              <w:rPr>
                <w:color w:val="000000"/>
              </w:rPr>
            </w:pPr>
            <w:r w:rsidRPr="00154DF4">
              <w:rPr>
                <w:color w:val="000000"/>
              </w:rPr>
              <w:t>How old were you the first time you had sex with a woman?</w:t>
            </w:r>
          </w:p>
        </w:tc>
        <w:tc>
          <w:tcPr>
            <w:tcW w:w="4615" w:type="dxa"/>
          </w:tcPr>
          <w:p w14:paraId="1B0EF248" w14:textId="77777777" w:rsidR="005402C4" w:rsidRDefault="005402C4" w:rsidP="005E20C7">
            <w:pPr>
              <w:pStyle w:val="ListParagraph"/>
              <w:spacing w:after="0"/>
              <w:ind w:left="0"/>
              <w:rPr>
                <w:rFonts w:eastAsiaTheme="minorHAnsi"/>
                <w:color w:val="000000"/>
              </w:rPr>
            </w:pPr>
            <w:r w:rsidRPr="00154DF4">
              <w:rPr>
                <w:rFonts w:eastAsiaTheme="minorHAnsi"/>
                <w:color w:val="000000"/>
              </w:rPr>
              <w:t>Age</w:t>
            </w:r>
            <w:r>
              <w:rPr>
                <w:rFonts w:eastAsiaTheme="minorHAnsi"/>
                <w:color w:val="000000"/>
              </w:rPr>
              <w:t xml:space="preserve"> [#]</w:t>
            </w:r>
          </w:p>
          <w:p w14:paraId="52505E77" w14:textId="77777777" w:rsidR="005402C4" w:rsidRDefault="005402C4" w:rsidP="005E20C7">
            <w:pPr>
              <w:pStyle w:val="ListParagraph"/>
              <w:spacing w:after="0"/>
              <w:ind w:left="0"/>
              <w:rPr>
                <w:rFonts w:eastAsiaTheme="minorHAnsi"/>
                <w:color w:val="000000"/>
              </w:rPr>
            </w:pPr>
            <w:r>
              <w:rPr>
                <w:rFonts w:eastAsiaTheme="minorHAnsi"/>
                <w:color w:val="000000"/>
              </w:rPr>
              <w:t>Don’t know</w:t>
            </w:r>
          </w:p>
          <w:p w14:paraId="3FE56926" w14:textId="53839565" w:rsidR="005402C4" w:rsidRPr="00154DF4" w:rsidRDefault="005402C4" w:rsidP="005E20C7">
            <w:pPr>
              <w:pStyle w:val="ListParagraph"/>
              <w:spacing w:after="0"/>
              <w:ind w:left="0"/>
              <w:rPr>
                <w:rFonts w:eastAsiaTheme="minorHAnsi"/>
                <w:color w:val="000000"/>
              </w:rPr>
            </w:pPr>
            <w:r>
              <w:rPr>
                <w:rFonts w:eastAsiaTheme="minorHAnsi"/>
                <w:color w:val="000000"/>
              </w:rPr>
              <w:t>Refused</w:t>
            </w:r>
          </w:p>
        </w:tc>
      </w:tr>
      <w:tr w:rsidR="005402C4" w:rsidRPr="00154DF4" w14:paraId="4B9D316F" w14:textId="77777777" w:rsidTr="005402C4">
        <w:tc>
          <w:tcPr>
            <w:tcW w:w="745" w:type="dxa"/>
          </w:tcPr>
          <w:p w14:paraId="28CAD2FB" w14:textId="480AE835" w:rsidR="005402C4" w:rsidRPr="00154DF4" w:rsidRDefault="005402C4" w:rsidP="006876BC">
            <w:pPr>
              <w:rPr>
                <w:color w:val="000000"/>
              </w:rPr>
            </w:pPr>
            <w:r>
              <w:rPr>
                <w:color w:val="000000"/>
              </w:rPr>
              <w:t>LE8</w:t>
            </w:r>
          </w:p>
        </w:tc>
        <w:tc>
          <w:tcPr>
            <w:tcW w:w="4277" w:type="dxa"/>
          </w:tcPr>
          <w:p w14:paraId="080CA3BB" w14:textId="52F36F8F" w:rsidR="005402C4" w:rsidRPr="00154DF4" w:rsidRDefault="005402C4" w:rsidP="00B07314">
            <w:pPr>
              <w:rPr>
                <w:color w:val="000000"/>
              </w:rPr>
            </w:pPr>
            <w:r w:rsidRPr="00154DF4">
              <w:rPr>
                <w:color w:val="000000"/>
              </w:rPr>
              <w:t xml:space="preserve">How many different men have you </w:t>
            </w:r>
            <w:r w:rsidRPr="00154DF4">
              <w:rPr>
                <w:color w:val="000000"/>
                <w:u w:val="single"/>
              </w:rPr>
              <w:t>ever</w:t>
            </w:r>
            <w:r w:rsidRPr="00154DF4">
              <w:rPr>
                <w:color w:val="000000"/>
              </w:rPr>
              <w:t xml:space="preserve"> had sex with, even if only once? If you don’t know exactly, just give us your best guess. (Remember, for this </w:t>
            </w:r>
            <w:r>
              <w:rPr>
                <w:color w:val="000000"/>
              </w:rPr>
              <w:t>survey</w:t>
            </w:r>
            <w:r w:rsidRPr="00154DF4">
              <w:rPr>
                <w:color w:val="000000"/>
              </w:rPr>
              <w:t xml:space="preserve">, sex includes </w:t>
            </w:r>
            <w:r>
              <w:rPr>
                <w:color w:val="000000"/>
              </w:rPr>
              <w:t>oral sex and</w:t>
            </w:r>
            <w:r w:rsidRPr="00154DF4">
              <w:rPr>
                <w:color w:val="000000"/>
              </w:rPr>
              <w:t xml:space="preserve"> anal sex)  </w:t>
            </w:r>
          </w:p>
        </w:tc>
        <w:tc>
          <w:tcPr>
            <w:tcW w:w="4615" w:type="dxa"/>
          </w:tcPr>
          <w:p w14:paraId="608BB0EB" w14:textId="77777777" w:rsidR="005402C4" w:rsidRDefault="005402C4" w:rsidP="005E20C7">
            <w:pPr>
              <w:pStyle w:val="ListParagraph"/>
              <w:spacing w:after="0"/>
              <w:ind w:left="0"/>
              <w:rPr>
                <w:rFonts w:eastAsiaTheme="minorHAnsi"/>
                <w:color w:val="000000"/>
              </w:rPr>
            </w:pPr>
            <w:r w:rsidRPr="00154DF4">
              <w:rPr>
                <w:rFonts w:eastAsiaTheme="minorHAnsi"/>
                <w:color w:val="000000"/>
              </w:rPr>
              <w:t>#</w:t>
            </w:r>
          </w:p>
          <w:p w14:paraId="369C1DC4" w14:textId="77777777" w:rsidR="005402C4" w:rsidRDefault="005402C4" w:rsidP="005E20C7">
            <w:pPr>
              <w:pStyle w:val="ListParagraph"/>
              <w:spacing w:after="0"/>
              <w:ind w:left="0"/>
              <w:rPr>
                <w:rFonts w:eastAsiaTheme="minorHAnsi"/>
                <w:color w:val="000000"/>
              </w:rPr>
            </w:pPr>
            <w:r>
              <w:rPr>
                <w:rFonts w:eastAsiaTheme="minorHAnsi"/>
                <w:color w:val="000000"/>
              </w:rPr>
              <w:t>Don’t know</w:t>
            </w:r>
          </w:p>
          <w:p w14:paraId="67F1E76A" w14:textId="172D7079" w:rsidR="005402C4" w:rsidRPr="00154DF4" w:rsidRDefault="005402C4" w:rsidP="005E20C7">
            <w:pPr>
              <w:pStyle w:val="ListParagraph"/>
              <w:spacing w:after="0"/>
              <w:ind w:left="0"/>
              <w:rPr>
                <w:rFonts w:eastAsiaTheme="minorHAnsi"/>
                <w:color w:val="000000"/>
              </w:rPr>
            </w:pPr>
            <w:r>
              <w:rPr>
                <w:rFonts w:eastAsiaTheme="minorHAnsi"/>
                <w:color w:val="000000"/>
              </w:rPr>
              <w:t>Refused</w:t>
            </w:r>
          </w:p>
        </w:tc>
      </w:tr>
      <w:tr w:rsidR="005402C4" w:rsidRPr="00154DF4" w14:paraId="60203E3F" w14:textId="77777777" w:rsidTr="005402C4">
        <w:tc>
          <w:tcPr>
            <w:tcW w:w="745" w:type="dxa"/>
          </w:tcPr>
          <w:p w14:paraId="687E5D51" w14:textId="3AEA6EF0" w:rsidR="005402C4" w:rsidRPr="00154DF4" w:rsidRDefault="005402C4" w:rsidP="006876BC">
            <w:pPr>
              <w:rPr>
                <w:color w:val="000000"/>
              </w:rPr>
            </w:pPr>
            <w:r>
              <w:rPr>
                <w:color w:val="000000"/>
              </w:rPr>
              <w:t>LE9</w:t>
            </w:r>
          </w:p>
        </w:tc>
        <w:tc>
          <w:tcPr>
            <w:tcW w:w="4277" w:type="dxa"/>
          </w:tcPr>
          <w:p w14:paraId="52CEDF24" w14:textId="77777777" w:rsidR="005402C4" w:rsidRPr="00154DF4" w:rsidRDefault="005402C4" w:rsidP="00A97FC7">
            <w:pPr>
              <w:rPr>
                <w:color w:val="000000"/>
              </w:rPr>
            </w:pPr>
            <w:r w:rsidRPr="00154DF4">
              <w:rPr>
                <w:color w:val="000000"/>
              </w:rPr>
              <w:t xml:space="preserve">How many different women have you </w:t>
            </w:r>
            <w:r w:rsidRPr="00154DF4">
              <w:rPr>
                <w:color w:val="000000"/>
                <w:u w:val="single"/>
              </w:rPr>
              <w:t>ever</w:t>
            </w:r>
            <w:r w:rsidRPr="00154DF4">
              <w:rPr>
                <w:color w:val="000000"/>
              </w:rPr>
              <w:t xml:space="preserve"> had sex with, even if only once? (Remember, for this survey, sex includes oral sex, anal sex, and vaginal sex).</w:t>
            </w:r>
          </w:p>
        </w:tc>
        <w:tc>
          <w:tcPr>
            <w:tcW w:w="4615" w:type="dxa"/>
          </w:tcPr>
          <w:p w14:paraId="2E033EEF" w14:textId="77777777" w:rsidR="005402C4" w:rsidRDefault="005402C4" w:rsidP="005E20C7">
            <w:pPr>
              <w:pStyle w:val="ListParagraph"/>
              <w:spacing w:after="0"/>
              <w:ind w:left="0"/>
              <w:rPr>
                <w:rFonts w:eastAsiaTheme="minorHAnsi"/>
                <w:color w:val="000000"/>
              </w:rPr>
            </w:pPr>
            <w:r w:rsidRPr="00154DF4">
              <w:rPr>
                <w:rFonts w:eastAsiaTheme="minorHAnsi"/>
                <w:color w:val="000000"/>
              </w:rPr>
              <w:t>#</w:t>
            </w:r>
          </w:p>
          <w:p w14:paraId="5D28E9CB" w14:textId="77777777" w:rsidR="005402C4" w:rsidRDefault="005402C4" w:rsidP="005E20C7">
            <w:pPr>
              <w:pStyle w:val="ListParagraph"/>
              <w:spacing w:after="0"/>
              <w:ind w:left="0"/>
              <w:rPr>
                <w:rFonts w:eastAsiaTheme="minorHAnsi"/>
                <w:color w:val="000000"/>
              </w:rPr>
            </w:pPr>
            <w:r>
              <w:rPr>
                <w:rFonts w:eastAsiaTheme="minorHAnsi"/>
                <w:color w:val="000000"/>
              </w:rPr>
              <w:t>Don’t know</w:t>
            </w:r>
          </w:p>
          <w:p w14:paraId="65534570" w14:textId="4628712D" w:rsidR="005402C4" w:rsidRPr="00154DF4" w:rsidRDefault="005402C4" w:rsidP="005E20C7">
            <w:pPr>
              <w:pStyle w:val="ListParagraph"/>
              <w:spacing w:after="0"/>
              <w:ind w:left="0"/>
              <w:rPr>
                <w:rFonts w:eastAsiaTheme="minorHAnsi"/>
                <w:color w:val="000000"/>
              </w:rPr>
            </w:pPr>
            <w:r>
              <w:rPr>
                <w:rFonts w:eastAsiaTheme="minorHAnsi"/>
                <w:color w:val="000000"/>
              </w:rPr>
              <w:t>Refused</w:t>
            </w:r>
          </w:p>
        </w:tc>
      </w:tr>
      <w:tr w:rsidR="005402C4" w:rsidRPr="00154DF4" w14:paraId="449C96C4" w14:textId="77777777" w:rsidTr="005402C4">
        <w:tc>
          <w:tcPr>
            <w:tcW w:w="745" w:type="dxa"/>
          </w:tcPr>
          <w:p w14:paraId="5000D6B8" w14:textId="33D5BC69" w:rsidR="005402C4" w:rsidRPr="00154DF4" w:rsidRDefault="005402C4" w:rsidP="001413F4">
            <w:pPr>
              <w:rPr>
                <w:color w:val="000000"/>
              </w:rPr>
            </w:pPr>
            <w:r>
              <w:rPr>
                <w:color w:val="000000"/>
              </w:rPr>
              <w:t>LE10</w:t>
            </w:r>
          </w:p>
        </w:tc>
        <w:tc>
          <w:tcPr>
            <w:tcW w:w="4277" w:type="dxa"/>
          </w:tcPr>
          <w:p w14:paraId="4B3A36E5" w14:textId="77777777" w:rsidR="005402C4" w:rsidRPr="00154DF4" w:rsidRDefault="005402C4" w:rsidP="00E31DE0">
            <w:pPr>
              <w:spacing w:after="240"/>
              <w:rPr>
                <w:color w:val="000000"/>
              </w:rPr>
            </w:pPr>
            <w:r w:rsidRPr="00154DF4">
              <w:rPr>
                <w:color w:val="000000"/>
              </w:rPr>
              <w:t>Have you ever had a boyfriend (that is, a man who you felt you were in love with or romantically involved with)?</w:t>
            </w:r>
          </w:p>
        </w:tc>
        <w:tc>
          <w:tcPr>
            <w:tcW w:w="4615" w:type="dxa"/>
          </w:tcPr>
          <w:p w14:paraId="1358D82B" w14:textId="26BC04F3" w:rsidR="005402C4" w:rsidRPr="00154DF4" w:rsidRDefault="005402C4" w:rsidP="005E20C7">
            <w:pPr>
              <w:rPr>
                <w:color w:val="000000"/>
              </w:rPr>
            </w:pPr>
            <w:r w:rsidRPr="00154DF4">
              <w:rPr>
                <w:color w:val="000000"/>
              </w:rPr>
              <w:t>Yes</w:t>
            </w:r>
            <w:r>
              <w:rPr>
                <w:color w:val="000000"/>
              </w:rPr>
              <w:t xml:space="preserve"> [go to LE10a]</w:t>
            </w:r>
          </w:p>
          <w:p w14:paraId="5269AF74" w14:textId="4E2557FC" w:rsidR="005402C4" w:rsidRPr="00154DF4" w:rsidRDefault="005402C4" w:rsidP="005E20C7">
            <w:pPr>
              <w:rPr>
                <w:color w:val="000000"/>
              </w:rPr>
            </w:pPr>
            <w:r w:rsidRPr="00154DF4">
              <w:rPr>
                <w:color w:val="000000"/>
              </w:rPr>
              <w:t>No</w:t>
            </w:r>
            <w:r>
              <w:rPr>
                <w:color w:val="000000"/>
              </w:rPr>
              <w:t xml:space="preserve"> [skip to next section]</w:t>
            </w:r>
          </w:p>
          <w:p w14:paraId="5EBDB600" w14:textId="401DDF11" w:rsidR="005402C4" w:rsidRDefault="005402C4" w:rsidP="005E20C7">
            <w:pPr>
              <w:rPr>
                <w:color w:val="000000"/>
              </w:rPr>
            </w:pPr>
            <w:r>
              <w:rPr>
                <w:color w:val="000000"/>
              </w:rPr>
              <w:t>Don’t know [skip to next section]</w:t>
            </w:r>
          </w:p>
          <w:p w14:paraId="3B7CDA12" w14:textId="004ABFD6" w:rsidR="005402C4" w:rsidRPr="00154DF4" w:rsidRDefault="005402C4" w:rsidP="005E20C7">
            <w:pPr>
              <w:rPr>
                <w:color w:val="000000"/>
              </w:rPr>
            </w:pPr>
            <w:r>
              <w:rPr>
                <w:color w:val="000000"/>
              </w:rPr>
              <w:t>Refused [skip to next section]</w:t>
            </w:r>
          </w:p>
        </w:tc>
      </w:tr>
      <w:tr w:rsidR="005402C4" w:rsidRPr="00154DF4" w14:paraId="549C959D" w14:textId="77777777" w:rsidTr="005402C4">
        <w:tc>
          <w:tcPr>
            <w:tcW w:w="745" w:type="dxa"/>
          </w:tcPr>
          <w:p w14:paraId="4650BC83" w14:textId="732C3AEB" w:rsidR="005402C4" w:rsidRPr="00154DF4" w:rsidRDefault="005402C4" w:rsidP="006876BC">
            <w:pPr>
              <w:rPr>
                <w:color w:val="000000"/>
              </w:rPr>
            </w:pPr>
            <w:r>
              <w:rPr>
                <w:color w:val="000000"/>
              </w:rPr>
              <w:t>LE10a</w:t>
            </w:r>
          </w:p>
        </w:tc>
        <w:tc>
          <w:tcPr>
            <w:tcW w:w="4277" w:type="dxa"/>
          </w:tcPr>
          <w:p w14:paraId="225CC93B" w14:textId="77777777" w:rsidR="005402C4" w:rsidRPr="00154DF4" w:rsidRDefault="005402C4" w:rsidP="00E31DE0">
            <w:pPr>
              <w:rPr>
                <w:color w:val="000000"/>
              </w:rPr>
            </w:pPr>
            <w:r w:rsidRPr="00154DF4">
              <w:rPr>
                <w:color w:val="000000"/>
              </w:rPr>
              <w:t>How old were you the first time you had a boyfriend?</w:t>
            </w:r>
          </w:p>
        </w:tc>
        <w:tc>
          <w:tcPr>
            <w:tcW w:w="4615" w:type="dxa"/>
          </w:tcPr>
          <w:p w14:paraId="4EAE133D" w14:textId="77777777" w:rsidR="005402C4" w:rsidRDefault="005402C4" w:rsidP="005E20C7">
            <w:pPr>
              <w:rPr>
                <w:color w:val="000000"/>
              </w:rPr>
            </w:pPr>
            <w:r w:rsidRPr="00154DF4">
              <w:rPr>
                <w:color w:val="000000"/>
              </w:rPr>
              <w:t>Age</w:t>
            </w:r>
            <w:r>
              <w:rPr>
                <w:color w:val="000000"/>
              </w:rPr>
              <w:t xml:space="preserve"> [#]</w:t>
            </w:r>
          </w:p>
          <w:p w14:paraId="542FCDA4" w14:textId="77777777" w:rsidR="005402C4" w:rsidRDefault="005402C4" w:rsidP="005E20C7">
            <w:pPr>
              <w:rPr>
                <w:color w:val="000000"/>
              </w:rPr>
            </w:pPr>
            <w:r>
              <w:rPr>
                <w:color w:val="000000"/>
              </w:rPr>
              <w:t>Don’t know</w:t>
            </w:r>
          </w:p>
          <w:p w14:paraId="5CA09587" w14:textId="09328D43" w:rsidR="005402C4" w:rsidRPr="00154DF4" w:rsidRDefault="005402C4" w:rsidP="005E20C7">
            <w:pPr>
              <w:rPr>
                <w:color w:val="000000"/>
              </w:rPr>
            </w:pPr>
            <w:r>
              <w:rPr>
                <w:color w:val="000000"/>
              </w:rPr>
              <w:t>Refused</w:t>
            </w:r>
          </w:p>
        </w:tc>
      </w:tr>
    </w:tbl>
    <w:p w14:paraId="1624925C" w14:textId="48F0F5C7" w:rsidR="003E6CAA" w:rsidRPr="00154DF4" w:rsidRDefault="003E6CAA">
      <w:pPr>
        <w:rPr>
          <w:b/>
        </w:rPr>
      </w:pPr>
      <w:r w:rsidRPr="00154DF4">
        <w:rPr>
          <w:b/>
        </w:rPr>
        <w:br w:type="page"/>
      </w:r>
    </w:p>
    <w:p w14:paraId="140FA399" w14:textId="77777777" w:rsidR="008F7A7F" w:rsidRPr="00F94F7E" w:rsidRDefault="008F7A7F">
      <w:pPr>
        <w:rPr>
          <w:b/>
          <w:color w:val="8064A2" w:themeColor="accent4"/>
        </w:rPr>
      </w:pPr>
      <w:r w:rsidRPr="00F94F7E">
        <w:rPr>
          <w:b/>
          <w:color w:val="8064A2" w:themeColor="accent4"/>
        </w:rPr>
        <w:lastRenderedPageBreak/>
        <w:t>MIGRATION QUESTIONS</w:t>
      </w:r>
    </w:p>
    <w:p w14:paraId="3703E5B2" w14:textId="77777777" w:rsidR="00C7415E" w:rsidRPr="00F94F7E" w:rsidRDefault="00043ECA">
      <w:pPr>
        <w:rPr>
          <w:color w:val="8064A2" w:themeColor="accent4"/>
        </w:rPr>
      </w:pPr>
      <w:r w:rsidRPr="00F94F7E">
        <w:rPr>
          <w:color w:val="8064A2" w:themeColor="accent4"/>
        </w:rPr>
        <w:t>[</w:t>
      </w:r>
      <w:r w:rsidR="008F7A7F" w:rsidRPr="00F94F7E">
        <w:rPr>
          <w:color w:val="8064A2" w:themeColor="accent4"/>
        </w:rPr>
        <w:t xml:space="preserve">Time points for migration questions: </w:t>
      </w:r>
      <w:r w:rsidR="00C7415E" w:rsidRPr="00F94F7E">
        <w:rPr>
          <w:color w:val="8064A2" w:themeColor="accent4"/>
        </w:rPr>
        <w:t>On your birthday</w:t>
      </w:r>
      <w:r w:rsidR="008F7A7F" w:rsidRPr="00F94F7E">
        <w:rPr>
          <w:color w:val="8064A2" w:themeColor="accent4"/>
        </w:rPr>
        <w:t xml:space="preserve"> at age</w:t>
      </w:r>
      <w:r w:rsidR="00C7415E" w:rsidRPr="00F94F7E">
        <w:rPr>
          <w:color w:val="8064A2" w:themeColor="accent4"/>
        </w:rPr>
        <w:t xml:space="preserve"> 15, 20, 25, 30, 35, 40, 45, 50, 55, now</w:t>
      </w:r>
      <w:r w:rsidRPr="00F94F7E">
        <w:rPr>
          <w:color w:val="8064A2" w:themeColor="accent4"/>
        </w:rPr>
        <w:t>]</w:t>
      </w:r>
    </w:p>
    <w:p w14:paraId="2B8FB196" w14:textId="77777777" w:rsidR="00C7415E" w:rsidRPr="00F94F7E" w:rsidRDefault="00C7415E">
      <w:pPr>
        <w:rPr>
          <w:color w:val="8064A2" w:themeColor="accent4"/>
        </w:rPr>
      </w:pPr>
    </w:p>
    <w:p w14:paraId="429C8BC1" w14:textId="77777777" w:rsidR="005F4C4F" w:rsidRPr="00F94F7E" w:rsidRDefault="005F4C4F">
      <w:pPr>
        <w:rPr>
          <w:color w:val="8064A2" w:themeColor="accent4"/>
        </w:rPr>
      </w:pPr>
      <w:r w:rsidRPr="00F94F7E">
        <w:rPr>
          <w:color w:val="8064A2" w:themeColor="accent4"/>
        </w:rPr>
        <w:t>We are trying to understand the places that you have lived since you were 15 years old until now.  Please try to answer these questions in as much detail as you can recall.</w:t>
      </w:r>
    </w:p>
    <w:p w14:paraId="0AAA30CD" w14:textId="77777777" w:rsidR="00C67D0B" w:rsidRPr="00F94F7E" w:rsidRDefault="00C67D0B">
      <w:pPr>
        <w:rPr>
          <w:color w:val="8064A2" w:themeColor="accent4"/>
        </w:rPr>
      </w:pPr>
    </w:p>
    <w:p w14:paraId="3E1ED91A" w14:textId="7D764E35" w:rsidR="00AB389E" w:rsidRDefault="00C7415E">
      <w:pPr>
        <w:rPr>
          <w:color w:val="8064A2" w:themeColor="accent4"/>
        </w:rPr>
      </w:pPr>
      <w:r w:rsidRPr="00AB389E">
        <w:rPr>
          <w:color w:val="8064A2" w:themeColor="accent4"/>
        </w:rPr>
        <w:t xml:space="preserve">When we ask </w:t>
      </w:r>
      <w:r w:rsidRPr="00AB389E">
        <w:rPr>
          <w:color w:val="8064A2" w:themeColor="accent4"/>
          <w:u w:val="single"/>
        </w:rPr>
        <w:t xml:space="preserve">where </w:t>
      </w:r>
      <w:r w:rsidR="00DB21B0">
        <w:rPr>
          <w:color w:val="8064A2" w:themeColor="accent4"/>
          <w:u w:val="single"/>
        </w:rPr>
        <w:t>you were</w:t>
      </w:r>
      <w:r w:rsidRPr="00AB389E">
        <w:rPr>
          <w:color w:val="8064A2" w:themeColor="accent4"/>
          <w:u w:val="single"/>
        </w:rPr>
        <w:t xml:space="preserve"> living </w:t>
      </w:r>
      <w:r w:rsidR="00AB389E">
        <w:rPr>
          <w:color w:val="8064A2" w:themeColor="accent4"/>
        </w:rPr>
        <w:t>we mean</w:t>
      </w:r>
      <w:r w:rsidRPr="00AB389E">
        <w:rPr>
          <w:color w:val="8064A2" w:themeColor="accent4"/>
        </w:rPr>
        <w:t xml:space="preserve">: where did you spend most nights </w:t>
      </w:r>
      <w:r w:rsidR="00DB21B0">
        <w:rPr>
          <w:color w:val="8064A2" w:themeColor="accent4"/>
        </w:rPr>
        <w:t>during that time</w:t>
      </w:r>
      <w:r w:rsidRPr="00AB389E">
        <w:rPr>
          <w:color w:val="8064A2" w:themeColor="accent4"/>
        </w:rPr>
        <w:t>.</w:t>
      </w:r>
      <w:r w:rsidR="00AB389E">
        <w:rPr>
          <w:color w:val="8064A2" w:themeColor="accent4"/>
        </w:rPr>
        <w:t xml:space="preserve"> </w:t>
      </w:r>
      <w:r w:rsidR="008A07EA" w:rsidRPr="00AB389E">
        <w:rPr>
          <w:color w:val="8064A2" w:themeColor="accent4"/>
        </w:rPr>
        <w:t xml:space="preserve">When we ask you about when you </w:t>
      </w:r>
      <w:r w:rsidR="008A07EA" w:rsidRPr="00AB389E">
        <w:rPr>
          <w:color w:val="8064A2" w:themeColor="accent4"/>
          <w:u w:val="single"/>
        </w:rPr>
        <w:t>moved</w:t>
      </w:r>
      <w:r w:rsidR="008A07EA" w:rsidRPr="00AB389E">
        <w:rPr>
          <w:color w:val="8064A2" w:themeColor="accent4"/>
        </w:rPr>
        <w:t xml:space="preserve">, we mean when you moved </w:t>
      </w:r>
      <w:r w:rsidR="00AB389E" w:rsidRPr="00AB389E">
        <w:rPr>
          <w:color w:val="8064A2" w:themeColor="accent4"/>
        </w:rPr>
        <w:t xml:space="preserve">with your possessions to live </w:t>
      </w:r>
      <w:r w:rsidR="0040225C">
        <w:rPr>
          <w:color w:val="8064A2" w:themeColor="accent4"/>
        </w:rPr>
        <w:t>at a new address</w:t>
      </w:r>
      <w:r w:rsidR="008A07EA" w:rsidRPr="00AB389E">
        <w:rPr>
          <w:color w:val="8064A2" w:themeColor="accent4"/>
        </w:rPr>
        <w:t xml:space="preserve">. </w:t>
      </w:r>
    </w:p>
    <w:p w14:paraId="407B8FDD" w14:textId="77777777" w:rsidR="008A07EA" w:rsidRPr="00F94F7E" w:rsidRDefault="00C67D0B">
      <w:pPr>
        <w:rPr>
          <w:color w:val="8064A2" w:themeColor="accent4"/>
        </w:rPr>
      </w:pPr>
      <w:r w:rsidRPr="00AB389E">
        <w:rPr>
          <w:color w:val="8064A2" w:themeColor="accent4"/>
        </w:rPr>
        <w:t>Try to give your best answer even if your housing was unstable.</w:t>
      </w:r>
    </w:p>
    <w:p w14:paraId="5F4AEDD2" w14:textId="77777777" w:rsidR="008F7A7F" w:rsidRPr="00F94F7E" w:rsidRDefault="008F7A7F">
      <w:pPr>
        <w:rPr>
          <w:color w:val="8064A2" w:themeColor="accent4"/>
        </w:rPr>
      </w:pPr>
    </w:p>
    <w:p w14:paraId="589277A4" w14:textId="77777777" w:rsidR="00C7415E" w:rsidRPr="00F94F7E" w:rsidRDefault="00C67D0B">
      <w:pPr>
        <w:rPr>
          <w:color w:val="8064A2" w:themeColor="accent4"/>
        </w:rPr>
      </w:pPr>
      <w:r w:rsidRPr="00F94F7E">
        <w:rPr>
          <w:color w:val="8064A2" w:themeColor="accent4"/>
        </w:rPr>
        <w:t>[For e</w:t>
      </w:r>
      <w:r w:rsidR="00C7415E" w:rsidRPr="00F94F7E">
        <w:rPr>
          <w:color w:val="8064A2" w:themeColor="accent4"/>
        </w:rPr>
        <w:t>ach set of 5 year questions,</w:t>
      </w:r>
      <w:r w:rsidRPr="00F94F7E">
        <w:rPr>
          <w:color w:val="8064A2" w:themeColor="accent4"/>
        </w:rPr>
        <w:t xml:space="preserve"> CASI will</w:t>
      </w:r>
      <w:r w:rsidR="00C7415E" w:rsidRPr="00F94F7E">
        <w:rPr>
          <w:color w:val="8064A2" w:themeColor="accent4"/>
        </w:rPr>
        <w:t xml:space="preserve"> record info to use for the next</w:t>
      </w:r>
      <w:r w:rsidRPr="00F94F7E">
        <w:rPr>
          <w:color w:val="8064A2" w:themeColor="accent4"/>
        </w:rPr>
        <w:t>]</w:t>
      </w:r>
    </w:p>
    <w:p w14:paraId="0604AD11" w14:textId="77777777" w:rsidR="000E1857" w:rsidRPr="00F94F7E" w:rsidRDefault="000E1857">
      <w:pPr>
        <w:rPr>
          <w:color w:val="8064A2" w:themeColor="accent4"/>
        </w:rPr>
      </w:pPr>
    </w:p>
    <w:tbl>
      <w:tblPr>
        <w:tblStyle w:val="TableGrid"/>
        <w:tblW w:w="0" w:type="auto"/>
        <w:tblLook w:val="04A0" w:firstRow="1" w:lastRow="0" w:firstColumn="1" w:lastColumn="0" w:noHBand="0" w:noVBand="1"/>
      </w:tblPr>
      <w:tblGrid>
        <w:gridCol w:w="648"/>
        <w:gridCol w:w="4355"/>
        <w:gridCol w:w="4735"/>
      </w:tblGrid>
      <w:tr w:rsidR="005402C4" w:rsidRPr="00F94F7E" w14:paraId="7621F205" w14:textId="77777777" w:rsidTr="008354B2">
        <w:tc>
          <w:tcPr>
            <w:tcW w:w="648" w:type="dxa"/>
          </w:tcPr>
          <w:p w14:paraId="7C701A85" w14:textId="77777777" w:rsidR="005402C4" w:rsidRPr="00F94F7E" w:rsidRDefault="005402C4" w:rsidP="006876BC">
            <w:pPr>
              <w:rPr>
                <w:color w:val="8064A2" w:themeColor="accent4"/>
              </w:rPr>
            </w:pPr>
            <w:r w:rsidRPr="00F94F7E">
              <w:rPr>
                <w:color w:val="8064A2" w:themeColor="accent4"/>
              </w:rPr>
              <w:t>Q#</w:t>
            </w:r>
          </w:p>
        </w:tc>
        <w:tc>
          <w:tcPr>
            <w:tcW w:w="4355" w:type="dxa"/>
          </w:tcPr>
          <w:p w14:paraId="73B66D1B" w14:textId="77777777" w:rsidR="005402C4" w:rsidRPr="00F94F7E" w:rsidRDefault="005402C4" w:rsidP="006876BC">
            <w:pPr>
              <w:rPr>
                <w:color w:val="8064A2" w:themeColor="accent4"/>
              </w:rPr>
            </w:pPr>
            <w:r w:rsidRPr="00F94F7E">
              <w:rPr>
                <w:color w:val="8064A2" w:themeColor="accent4"/>
              </w:rPr>
              <w:t>Question</w:t>
            </w:r>
          </w:p>
        </w:tc>
        <w:tc>
          <w:tcPr>
            <w:tcW w:w="4735" w:type="dxa"/>
          </w:tcPr>
          <w:p w14:paraId="38848A56" w14:textId="77777777" w:rsidR="005402C4" w:rsidRPr="00F94F7E" w:rsidRDefault="005402C4" w:rsidP="006876BC">
            <w:pPr>
              <w:rPr>
                <w:color w:val="8064A2" w:themeColor="accent4"/>
              </w:rPr>
            </w:pPr>
            <w:r w:rsidRPr="00F94F7E">
              <w:rPr>
                <w:color w:val="8064A2" w:themeColor="accent4"/>
              </w:rPr>
              <w:t>Responses</w:t>
            </w:r>
          </w:p>
        </w:tc>
      </w:tr>
      <w:tr w:rsidR="005402C4" w:rsidRPr="00F94F7E" w14:paraId="74D0A6C3" w14:textId="77777777" w:rsidTr="008354B2">
        <w:tc>
          <w:tcPr>
            <w:tcW w:w="648" w:type="dxa"/>
          </w:tcPr>
          <w:p w14:paraId="0F4EAE5E" w14:textId="29707B5A" w:rsidR="005402C4" w:rsidRPr="00F94F7E" w:rsidRDefault="005402C4" w:rsidP="006876BC">
            <w:pPr>
              <w:rPr>
                <w:color w:val="8064A2" w:themeColor="accent4"/>
              </w:rPr>
            </w:pPr>
            <w:r>
              <w:rPr>
                <w:color w:val="8064A2" w:themeColor="accent4"/>
              </w:rPr>
              <w:t>M1a</w:t>
            </w:r>
          </w:p>
        </w:tc>
        <w:tc>
          <w:tcPr>
            <w:tcW w:w="4355" w:type="dxa"/>
          </w:tcPr>
          <w:p w14:paraId="58840C10" w14:textId="3552AA5C" w:rsidR="005402C4" w:rsidRPr="00295CD9" w:rsidRDefault="005402C4" w:rsidP="000E1857">
            <w:pPr>
              <w:rPr>
                <w:color w:val="8064A2" w:themeColor="accent4"/>
              </w:rPr>
            </w:pPr>
            <w:r w:rsidRPr="00295CD9">
              <w:rPr>
                <w:color w:val="8064A2" w:themeColor="accent4"/>
              </w:rPr>
              <w:t>Where did you live when you were born? [skip if born outside the US in D?]</w:t>
            </w:r>
          </w:p>
          <w:p w14:paraId="5CCF9954" w14:textId="0F39EFA9" w:rsidR="005402C4" w:rsidRPr="00295CD9" w:rsidRDefault="005402C4" w:rsidP="004C503C">
            <w:pPr>
              <w:rPr>
                <w:color w:val="8064A2" w:themeColor="accent4"/>
              </w:rPr>
            </w:pPr>
            <w:r w:rsidRPr="00295CD9">
              <w:rPr>
                <w:color w:val="8064A2" w:themeColor="accent4"/>
              </w:rPr>
              <w:t xml:space="preserve">  Which state? (including Puerto Rico, or other U.S. territories)</w:t>
            </w:r>
          </w:p>
        </w:tc>
        <w:tc>
          <w:tcPr>
            <w:tcW w:w="4735" w:type="dxa"/>
          </w:tcPr>
          <w:p w14:paraId="2E13C926" w14:textId="77777777" w:rsidR="005402C4" w:rsidRDefault="005402C4" w:rsidP="000E1857">
            <w:pPr>
              <w:rPr>
                <w:color w:val="8064A2" w:themeColor="accent4"/>
              </w:rPr>
            </w:pPr>
          </w:p>
          <w:p w14:paraId="233A0B5A" w14:textId="77777777" w:rsidR="005402C4" w:rsidRPr="00F94F7E" w:rsidRDefault="005402C4" w:rsidP="000E1857">
            <w:pPr>
              <w:rPr>
                <w:color w:val="8064A2" w:themeColor="accent4"/>
              </w:rPr>
            </w:pPr>
            <w:r w:rsidRPr="00F94F7E">
              <w:rPr>
                <w:color w:val="8064A2" w:themeColor="accent4"/>
              </w:rPr>
              <w:t>State [drop down]</w:t>
            </w:r>
          </w:p>
          <w:p w14:paraId="7BE76FC2" w14:textId="77777777" w:rsidR="005402C4" w:rsidRPr="00C520DE" w:rsidRDefault="005402C4" w:rsidP="00C520DE">
            <w:pPr>
              <w:rPr>
                <w:bCs/>
                <w:color w:val="8064A2" w:themeColor="accent4"/>
              </w:rPr>
            </w:pPr>
            <w:r w:rsidRPr="00C520DE">
              <w:rPr>
                <w:bCs/>
                <w:color w:val="8064A2" w:themeColor="accent4"/>
              </w:rPr>
              <w:t>Don’t know</w:t>
            </w:r>
          </w:p>
          <w:p w14:paraId="10587E9A" w14:textId="1E9B4600" w:rsidR="005402C4" w:rsidRPr="00F94F7E" w:rsidRDefault="005402C4" w:rsidP="00C520DE">
            <w:pPr>
              <w:rPr>
                <w:b/>
                <w:bCs/>
                <w:color w:val="8064A2" w:themeColor="accent4"/>
              </w:rPr>
            </w:pPr>
            <w:r w:rsidRPr="00C520DE">
              <w:rPr>
                <w:bCs/>
                <w:color w:val="8064A2" w:themeColor="accent4"/>
              </w:rPr>
              <w:t>Refused</w:t>
            </w:r>
          </w:p>
        </w:tc>
      </w:tr>
      <w:tr w:rsidR="005402C4" w:rsidRPr="00F94F7E" w14:paraId="00FA183A" w14:textId="77777777" w:rsidTr="008354B2">
        <w:tc>
          <w:tcPr>
            <w:tcW w:w="648" w:type="dxa"/>
          </w:tcPr>
          <w:p w14:paraId="37D94234" w14:textId="78B76154" w:rsidR="005402C4" w:rsidRPr="00F94F7E" w:rsidRDefault="005402C4" w:rsidP="006876BC">
            <w:pPr>
              <w:rPr>
                <w:color w:val="8064A2" w:themeColor="accent4"/>
              </w:rPr>
            </w:pPr>
            <w:r>
              <w:rPr>
                <w:color w:val="8064A2" w:themeColor="accent4"/>
              </w:rPr>
              <w:t>M1b</w:t>
            </w:r>
          </w:p>
        </w:tc>
        <w:tc>
          <w:tcPr>
            <w:tcW w:w="4355" w:type="dxa"/>
          </w:tcPr>
          <w:p w14:paraId="24CDA8B2" w14:textId="562605CE" w:rsidR="005402C4" w:rsidRPr="00295CD9" w:rsidRDefault="005402C4" w:rsidP="000E1857">
            <w:pPr>
              <w:rPr>
                <w:color w:val="8064A2" w:themeColor="accent4"/>
              </w:rPr>
            </w:pPr>
            <w:r w:rsidRPr="00295CD9">
              <w:rPr>
                <w:color w:val="8064A2" w:themeColor="accent4"/>
              </w:rPr>
              <w:t xml:space="preserve">  Which city?</w:t>
            </w:r>
          </w:p>
        </w:tc>
        <w:tc>
          <w:tcPr>
            <w:tcW w:w="4735" w:type="dxa"/>
          </w:tcPr>
          <w:p w14:paraId="45D94272" w14:textId="77777777" w:rsidR="005402C4" w:rsidRDefault="005402C4" w:rsidP="001F1278">
            <w:pPr>
              <w:rPr>
                <w:color w:val="8064A2" w:themeColor="accent4"/>
              </w:rPr>
            </w:pPr>
            <w:r>
              <w:rPr>
                <w:color w:val="8064A2" w:themeColor="accent4"/>
              </w:rPr>
              <w:t>City [write in]</w:t>
            </w:r>
          </w:p>
          <w:p w14:paraId="1146B120" w14:textId="77777777" w:rsidR="005402C4" w:rsidRDefault="005402C4" w:rsidP="001F1278">
            <w:pPr>
              <w:rPr>
                <w:color w:val="8064A2" w:themeColor="accent4"/>
              </w:rPr>
            </w:pPr>
            <w:r>
              <w:rPr>
                <w:color w:val="8064A2" w:themeColor="accent4"/>
              </w:rPr>
              <w:t>Don’t know</w:t>
            </w:r>
          </w:p>
          <w:p w14:paraId="00CD8C69" w14:textId="1429CE95" w:rsidR="005402C4" w:rsidRPr="00F94F7E" w:rsidRDefault="005402C4" w:rsidP="001F1278">
            <w:pPr>
              <w:rPr>
                <w:color w:val="8064A2" w:themeColor="accent4"/>
              </w:rPr>
            </w:pPr>
            <w:r>
              <w:rPr>
                <w:color w:val="8064A2" w:themeColor="accent4"/>
              </w:rPr>
              <w:t>Refused</w:t>
            </w:r>
          </w:p>
        </w:tc>
      </w:tr>
      <w:tr w:rsidR="005402C4" w:rsidRPr="00F94F7E" w14:paraId="4D118830" w14:textId="77777777" w:rsidTr="008354B2">
        <w:tc>
          <w:tcPr>
            <w:tcW w:w="648" w:type="dxa"/>
          </w:tcPr>
          <w:p w14:paraId="04F9047A" w14:textId="6005C894" w:rsidR="005402C4" w:rsidRPr="00F94F7E" w:rsidRDefault="005402C4" w:rsidP="006876BC">
            <w:pPr>
              <w:rPr>
                <w:color w:val="8064A2" w:themeColor="accent4"/>
              </w:rPr>
            </w:pPr>
            <w:r>
              <w:rPr>
                <w:color w:val="8064A2" w:themeColor="accent4"/>
              </w:rPr>
              <w:t>M1c</w:t>
            </w:r>
          </w:p>
        </w:tc>
        <w:tc>
          <w:tcPr>
            <w:tcW w:w="4355" w:type="dxa"/>
          </w:tcPr>
          <w:p w14:paraId="602D7ABC" w14:textId="3F235A86" w:rsidR="005402C4" w:rsidRPr="00295CD9" w:rsidRDefault="005402C4" w:rsidP="000E1857">
            <w:pPr>
              <w:rPr>
                <w:color w:val="8064A2" w:themeColor="accent4"/>
              </w:rPr>
            </w:pPr>
            <w:r w:rsidRPr="00295CD9">
              <w:rPr>
                <w:color w:val="8064A2" w:themeColor="accent4"/>
              </w:rPr>
              <w:t xml:space="preserve">  What zip code [if known]?</w:t>
            </w:r>
          </w:p>
        </w:tc>
        <w:tc>
          <w:tcPr>
            <w:tcW w:w="4735" w:type="dxa"/>
          </w:tcPr>
          <w:p w14:paraId="36F9C480" w14:textId="3B91A8EA" w:rsidR="005402C4" w:rsidRDefault="005402C4" w:rsidP="001F1278">
            <w:pPr>
              <w:rPr>
                <w:color w:val="8064A2" w:themeColor="accent4"/>
              </w:rPr>
            </w:pPr>
            <w:r w:rsidRPr="00F94F7E">
              <w:rPr>
                <w:color w:val="8064A2" w:themeColor="accent4"/>
              </w:rPr>
              <w:t xml:space="preserve">Zip code </w:t>
            </w:r>
          </w:p>
          <w:p w14:paraId="0C9711AE" w14:textId="77777777" w:rsidR="005402C4" w:rsidRDefault="005402C4" w:rsidP="001F1278">
            <w:pPr>
              <w:rPr>
                <w:color w:val="8064A2" w:themeColor="accent4"/>
              </w:rPr>
            </w:pPr>
            <w:r>
              <w:rPr>
                <w:color w:val="8064A2" w:themeColor="accent4"/>
              </w:rPr>
              <w:t>Don’t know</w:t>
            </w:r>
          </w:p>
          <w:p w14:paraId="4BCA63E6" w14:textId="509CD1B3" w:rsidR="005402C4" w:rsidRPr="00F94F7E" w:rsidRDefault="005402C4" w:rsidP="001F1278">
            <w:pPr>
              <w:rPr>
                <w:color w:val="8064A2" w:themeColor="accent4"/>
              </w:rPr>
            </w:pPr>
            <w:r>
              <w:rPr>
                <w:color w:val="8064A2" w:themeColor="accent4"/>
              </w:rPr>
              <w:t>refused</w:t>
            </w:r>
          </w:p>
        </w:tc>
      </w:tr>
      <w:tr w:rsidR="005402C4" w:rsidRPr="00F94F7E" w14:paraId="6E67786E" w14:textId="77777777" w:rsidTr="008354B2">
        <w:tc>
          <w:tcPr>
            <w:tcW w:w="648" w:type="dxa"/>
          </w:tcPr>
          <w:p w14:paraId="637CD1F7" w14:textId="1A8DE527" w:rsidR="005402C4" w:rsidRPr="00F94F7E" w:rsidRDefault="005402C4" w:rsidP="006876BC">
            <w:pPr>
              <w:rPr>
                <w:color w:val="8064A2" w:themeColor="accent4"/>
              </w:rPr>
            </w:pPr>
            <w:r>
              <w:rPr>
                <w:color w:val="8064A2" w:themeColor="accent4"/>
              </w:rPr>
              <w:t>M1d</w:t>
            </w:r>
          </w:p>
        </w:tc>
        <w:tc>
          <w:tcPr>
            <w:tcW w:w="4355" w:type="dxa"/>
          </w:tcPr>
          <w:p w14:paraId="468FE52B" w14:textId="207DC397" w:rsidR="005402C4" w:rsidRPr="00295CD9" w:rsidRDefault="005402C4" w:rsidP="000E1857">
            <w:pPr>
              <w:rPr>
                <w:color w:val="8064A2" w:themeColor="accent4"/>
              </w:rPr>
            </w:pPr>
            <w:r w:rsidRPr="00295CD9">
              <w:rPr>
                <w:color w:val="8064A2" w:themeColor="accent4"/>
              </w:rPr>
              <w:t xml:space="preserve">  Do you remember the address or the cross streets of where you lived when you were born? If so, please write it in here.</w:t>
            </w:r>
          </w:p>
        </w:tc>
        <w:tc>
          <w:tcPr>
            <w:tcW w:w="4735" w:type="dxa"/>
          </w:tcPr>
          <w:p w14:paraId="471647F3" w14:textId="77777777" w:rsidR="005402C4" w:rsidRDefault="005402C4" w:rsidP="001F1278">
            <w:pPr>
              <w:rPr>
                <w:color w:val="8064A2" w:themeColor="accent4"/>
              </w:rPr>
            </w:pPr>
            <w:r>
              <w:rPr>
                <w:color w:val="8064A2" w:themeColor="accent4"/>
              </w:rPr>
              <w:t>[write in]</w:t>
            </w:r>
          </w:p>
          <w:p w14:paraId="6EA5F026" w14:textId="77777777" w:rsidR="005402C4" w:rsidRDefault="005402C4" w:rsidP="001F1278">
            <w:pPr>
              <w:rPr>
                <w:color w:val="8064A2" w:themeColor="accent4"/>
              </w:rPr>
            </w:pPr>
            <w:r>
              <w:rPr>
                <w:color w:val="8064A2" w:themeColor="accent4"/>
              </w:rPr>
              <w:t>Don’t know</w:t>
            </w:r>
          </w:p>
          <w:p w14:paraId="195786CE" w14:textId="3BCA9E2F" w:rsidR="005402C4" w:rsidRPr="00F94F7E" w:rsidRDefault="005402C4" w:rsidP="001F1278">
            <w:pPr>
              <w:rPr>
                <w:color w:val="8064A2" w:themeColor="accent4"/>
              </w:rPr>
            </w:pPr>
            <w:r>
              <w:rPr>
                <w:color w:val="8064A2" w:themeColor="accent4"/>
              </w:rPr>
              <w:t>Refused</w:t>
            </w:r>
          </w:p>
        </w:tc>
      </w:tr>
      <w:tr w:rsidR="005402C4" w:rsidRPr="00F94F7E" w14:paraId="435570B7" w14:textId="77777777" w:rsidTr="008354B2">
        <w:tc>
          <w:tcPr>
            <w:tcW w:w="648" w:type="dxa"/>
          </w:tcPr>
          <w:p w14:paraId="039A8A7E" w14:textId="0897A43C" w:rsidR="005402C4" w:rsidRPr="00F94F7E" w:rsidRDefault="005402C4" w:rsidP="006876BC">
            <w:pPr>
              <w:rPr>
                <w:color w:val="8064A2" w:themeColor="accent4"/>
              </w:rPr>
            </w:pPr>
            <w:r>
              <w:rPr>
                <w:color w:val="8064A2" w:themeColor="accent4"/>
              </w:rPr>
              <w:t>M2a</w:t>
            </w:r>
          </w:p>
        </w:tc>
        <w:tc>
          <w:tcPr>
            <w:tcW w:w="4355" w:type="dxa"/>
          </w:tcPr>
          <w:p w14:paraId="35B8A7F7" w14:textId="77777777" w:rsidR="005402C4" w:rsidRPr="00295CD9" w:rsidRDefault="005402C4" w:rsidP="006876BC">
            <w:pPr>
              <w:rPr>
                <w:color w:val="8064A2" w:themeColor="accent4"/>
              </w:rPr>
            </w:pPr>
            <w:r w:rsidRPr="00295CD9">
              <w:rPr>
                <w:color w:val="8064A2" w:themeColor="accent4"/>
              </w:rPr>
              <w:t>On your 15</w:t>
            </w:r>
            <w:r w:rsidRPr="00295CD9">
              <w:rPr>
                <w:color w:val="8064A2" w:themeColor="accent4"/>
                <w:vertAlign w:val="superscript"/>
              </w:rPr>
              <w:t>th</w:t>
            </w:r>
            <w:r w:rsidRPr="00295CD9">
              <w:rPr>
                <w:color w:val="8064A2" w:themeColor="accent4"/>
              </w:rPr>
              <w:t xml:space="preserve"> [x] birthday, where did you live?</w:t>
            </w:r>
          </w:p>
          <w:p w14:paraId="08BA9A5B" w14:textId="50A2C81F" w:rsidR="005402C4" w:rsidRPr="00295CD9" w:rsidRDefault="005402C4" w:rsidP="006876BC">
            <w:pPr>
              <w:rPr>
                <w:color w:val="8064A2" w:themeColor="accent4"/>
              </w:rPr>
            </w:pPr>
            <w:r w:rsidRPr="00295CD9">
              <w:rPr>
                <w:color w:val="8064A2" w:themeColor="accent4"/>
              </w:rPr>
              <w:t xml:space="preserve">  Country?</w:t>
            </w:r>
          </w:p>
        </w:tc>
        <w:tc>
          <w:tcPr>
            <w:tcW w:w="4735" w:type="dxa"/>
          </w:tcPr>
          <w:p w14:paraId="40D3A111" w14:textId="77777777" w:rsidR="005402C4" w:rsidRDefault="005402C4" w:rsidP="001F1278">
            <w:pPr>
              <w:rPr>
                <w:color w:val="8064A2" w:themeColor="accent4"/>
              </w:rPr>
            </w:pPr>
          </w:p>
          <w:p w14:paraId="15AF78EE" w14:textId="5B2622F4" w:rsidR="005402C4" w:rsidRPr="00F94F7E" w:rsidRDefault="005402C4" w:rsidP="009F7B28">
            <w:pPr>
              <w:rPr>
                <w:color w:val="8064A2" w:themeColor="accent4"/>
              </w:rPr>
            </w:pPr>
            <w:r w:rsidRPr="00F94F7E">
              <w:rPr>
                <w:color w:val="8064A2" w:themeColor="accent4"/>
              </w:rPr>
              <w:t>[if</w:t>
            </w:r>
            <w:r>
              <w:rPr>
                <w:color w:val="8064A2" w:themeColor="accent4"/>
              </w:rPr>
              <w:t xml:space="preserve"> outside the U.S. write in and skip to M3]</w:t>
            </w:r>
          </w:p>
        </w:tc>
      </w:tr>
      <w:tr w:rsidR="005402C4" w:rsidRPr="00F94F7E" w14:paraId="7A7C4AC6" w14:textId="77777777" w:rsidTr="008354B2">
        <w:tc>
          <w:tcPr>
            <w:tcW w:w="648" w:type="dxa"/>
          </w:tcPr>
          <w:p w14:paraId="3B67C97B" w14:textId="3C8443C6" w:rsidR="005402C4" w:rsidRPr="00F94F7E" w:rsidRDefault="005402C4" w:rsidP="006876BC">
            <w:pPr>
              <w:rPr>
                <w:color w:val="8064A2" w:themeColor="accent4"/>
              </w:rPr>
            </w:pPr>
            <w:r>
              <w:rPr>
                <w:color w:val="8064A2" w:themeColor="accent4"/>
              </w:rPr>
              <w:t>M2b</w:t>
            </w:r>
          </w:p>
        </w:tc>
        <w:tc>
          <w:tcPr>
            <w:tcW w:w="4355" w:type="dxa"/>
          </w:tcPr>
          <w:p w14:paraId="17A951CC" w14:textId="3843ABA2" w:rsidR="005402C4" w:rsidRPr="00295CD9" w:rsidRDefault="005402C4" w:rsidP="000E1857">
            <w:pPr>
              <w:rPr>
                <w:color w:val="8064A2" w:themeColor="accent4"/>
              </w:rPr>
            </w:pPr>
            <w:r w:rsidRPr="00295CD9">
              <w:rPr>
                <w:color w:val="8064A2" w:themeColor="accent4"/>
              </w:rPr>
              <w:t xml:space="preserve">  Which state? (Including Puerto Rico, or other U.S. territories)?</w:t>
            </w:r>
          </w:p>
        </w:tc>
        <w:tc>
          <w:tcPr>
            <w:tcW w:w="4735" w:type="dxa"/>
          </w:tcPr>
          <w:p w14:paraId="647CB7FA" w14:textId="77777777" w:rsidR="005402C4" w:rsidRPr="00F94F7E" w:rsidRDefault="005402C4" w:rsidP="005B2D75">
            <w:pPr>
              <w:rPr>
                <w:color w:val="8064A2" w:themeColor="accent4"/>
              </w:rPr>
            </w:pPr>
            <w:r w:rsidRPr="00F94F7E">
              <w:rPr>
                <w:color w:val="8064A2" w:themeColor="accent4"/>
              </w:rPr>
              <w:t>State [drop down]</w:t>
            </w:r>
          </w:p>
          <w:p w14:paraId="1FAAD22E" w14:textId="77777777" w:rsidR="005402C4" w:rsidRPr="00C520DE" w:rsidRDefault="005402C4" w:rsidP="005B2D75">
            <w:pPr>
              <w:rPr>
                <w:bCs/>
                <w:color w:val="8064A2" w:themeColor="accent4"/>
              </w:rPr>
            </w:pPr>
            <w:r w:rsidRPr="00C520DE">
              <w:rPr>
                <w:bCs/>
                <w:color w:val="8064A2" w:themeColor="accent4"/>
              </w:rPr>
              <w:t>Don’t know</w:t>
            </w:r>
          </w:p>
          <w:p w14:paraId="55B3B7FB" w14:textId="774DF8D0" w:rsidR="005402C4" w:rsidRPr="00F94F7E" w:rsidRDefault="005402C4" w:rsidP="001F1278">
            <w:pPr>
              <w:rPr>
                <w:color w:val="8064A2" w:themeColor="accent4"/>
              </w:rPr>
            </w:pPr>
            <w:r w:rsidRPr="00C520DE">
              <w:rPr>
                <w:bCs/>
                <w:color w:val="8064A2" w:themeColor="accent4"/>
              </w:rPr>
              <w:t>Refused</w:t>
            </w:r>
          </w:p>
        </w:tc>
      </w:tr>
      <w:tr w:rsidR="005402C4" w:rsidRPr="00F94F7E" w14:paraId="1F0DDF5F" w14:textId="77777777" w:rsidTr="008354B2">
        <w:tc>
          <w:tcPr>
            <w:tcW w:w="648" w:type="dxa"/>
          </w:tcPr>
          <w:p w14:paraId="2D3095CA" w14:textId="3928E2B0" w:rsidR="005402C4" w:rsidRPr="00F94F7E" w:rsidRDefault="005402C4" w:rsidP="006876BC">
            <w:pPr>
              <w:rPr>
                <w:color w:val="8064A2" w:themeColor="accent4"/>
              </w:rPr>
            </w:pPr>
            <w:r>
              <w:rPr>
                <w:color w:val="8064A2" w:themeColor="accent4"/>
              </w:rPr>
              <w:t>M2c</w:t>
            </w:r>
          </w:p>
        </w:tc>
        <w:tc>
          <w:tcPr>
            <w:tcW w:w="4355" w:type="dxa"/>
          </w:tcPr>
          <w:p w14:paraId="3BEF2699" w14:textId="1736D6E6" w:rsidR="005402C4" w:rsidRPr="00F94F7E" w:rsidRDefault="005402C4" w:rsidP="000E1857">
            <w:pPr>
              <w:rPr>
                <w:color w:val="8064A2" w:themeColor="accent4"/>
              </w:rPr>
            </w:pPr>
            <w:r>
              <w:rPr>
                <w:color w:val="8064A2" w:themeColor="accent4"/>
              </w:rPr>
              <w:t xml:space="preserve">  Which city?</w:t>
            </w:r>
          </w:p>
        </w:tc>
        <w:tc>
          <w:tcPr>
            <w:tcW w:w="4735" w:type="dxa"/>
          </w:tcPr>
          <w:p w14:paraId="4AD97F8B" w14:textId="77777777" w:rsidR="005402C4" w:rsidRDefault="005402C4" w:rsidP="005B2D75">
            <w:pPr>
              <w:rPr>
                <w:color w:val="8064A2" w:themeColor="accent4"/>
              </w:rPr>
            </w:pPr>
            <w:r>
              <w:rPr>
                <w:color w:val="8064A2" w:themeColor="accent4"/>
              </w:rPr>
              <w:t>City [write in]</w:t>
            </w:r>
          </w:p>
          <w:p w14:paraId="14FEC3C7" w14:textId="77777777" w:rsidR="005402C4" w:rsidRDefault="005402C4" w:rsidP="005B2D75">
            <w:pPr>
              <w:rPr>
                <w:color w:val="8064A2" w:themeColor="accent4"/>
              </w:rPr>
            </w:pPr>
            <w:r>
              <w:rPr>
                <w:color w:val="8064A2" w:themeColor="accent4"/>
              </w:rPr>
              <w:t>Don’t know</w:t>
            </w:r>
          </w:p>
          <w:p w14:paraId="60A8889B" w14:textId="0CA95953" w:rsidR="005402C4" w:rsidRDefault="005402C4" w:rsidP="009F7B28">
            <w:pPr>
              <w:rPr>
                <w:color w:val="8064A2" w:themeColor="accent4"/>
              </w:rPr>
            </w:pPr>
            <w:r>
              <w:rPr>
                <w:color w:val="8064A2" w:themeColor="accent4"/>
              </w:rPr>
              <w:t>Refused</w:t>
            </w:r>
          </w:p>
        </w:tc>
      </w:tr>
      <w:tr w:rsidR="005402C4" w:rsidRPr="00F94F7E" w14:paraId="291EEC92" w14:textId="77777777" w:rsidTr="008354B2">
        <w:tc>
          <w:tcPr>
            <w:tcW w:w="648" w:type="dxa"/>
          </w:tcPr>
          <w:p w14:paraId="2070F2AD" w14:textId="708D5905" w:rsidR="005402C4" w:rsidRPr="00F94F7E" w:rsidRDefault="005402C4" w:rsidP="006876BC">
            <w:pPr>
              <w:rPr>
                <w:color w:val="8064A2" w:themeColor="accent4"/>
              </w:rPr>
            </w:pPr>
            <w:r>
              <w:rPr>
                <w:color w:val="8064A2" w:themeColor="accent4"/>
              </w:rPr>
              <w:t>M2d</w:t>
            </w:r>
          </w:p>
        </w:tc>
        <w:tc>
          <w:tcPr>
            <w:tcW w:w="4355" w:type="dxa"/>
          </w:tcPr>
          <w:p w14:paraId="281AA3F3" w14:textId="37037721" w:rsidR="005402C4" w:rsidRPr="00F94F7E" w:rsidRDefault="005402C4" w:rsidP="000E1857">
            <w:pPr>
              <w:rPr>
                <w:color w:val="8064A2" w:themeColor="accent4"/>
              </w:rPr>
            </w:pPr>
            <w:r>
              <w:rPr>
                <w:color w:val="8064A2" w:themeColor="accent4"/>
              </w:rPr>
              <w:t xml:space="preserve">  What zip code [if known]?</w:t>
            </w:r>
          </w:p>
        </w:tc>
        <w:tc>
          <w:tcPr>
            <w:tcW w:w="4735" w:type="dxa"/>
          </w:tcPr>
          <w:p w14:paraId="0F9FCD95" w14:textId="5E09E4C2" w:rsidR="005402C4" w:rsidRDefault="005402C4" w:rsidP="005B2D75">
            <w:pPr>
              <w:rPr>
                <w:color w:val="8064A2" w:themeColor="accent4"/>
              </w:rPr>
            </w:pPr>
            <w:r w:rsidRPr="00F94F7E">
              <w:rPr>
                <w:color w:val="8064A2" w:themeColor="accent4"/>
              </w:rPr>
              <w:t>Zip code</w:t>
            </w:r>
          </w:p>
          <w:p w14:paraId="009E8A20" w14:textId="77777777" w:rsidR="005402C4" w:rsidRDefault="005402C4" w:rsidP="005B2D75">
            <w:pPr>
              <w:rPr>
                <w:color w:val="8064A2" w:themeColor="accent4"/>
              </w:rPr>
            </w:pPr>
            <w:r>
              <w:rPr>
                <w:color w:val="8064A2" w:themeColor="accent4"/>
              </w:rPr>
              <w:t>Don’t know</w:t>
            </w:r>
          </w:p>
          <w:p w14:paraId="21107799" w14:textId="5D259B8E" w:rsidR="005402C4" w:rsidRPr="00F94F7E" w:rsidRDefault="005402C4" w:rsidP="009F7B28">
            <w:pPr>
              <w:rPr>
                <w:color w:val="8064A2" w:themeColor="accent4"/>
              </w:rPr>
            </w:pPr>
            <w:r>
              <w:rPr>
                <w:color w:val="8064A2" w:themeColor="accent4"/>
              </w:rPr>
              <w:t>refused</w:t>
            </w:r>
          </w:p>
        </w:tc>
      </w:tr>
      <w:tr w:rsidR="005402C4" w:rsidRPr="00F94F7E" w14:paraId="561BB571" w14:textId="77777777" w:rsidTr="008354B2">
        <w:tc>
          <w:tcPr>
            <w:tcW w:w="648" w:type="dxa"/>
          </w:tcPr>
          <w:p w14:paraId="6CF0809B" w14:textId="799D01E9" w:rsidR="005402C4" w:rsidRPr="00F94F7E" w:rsidRDefault="005402C4" w:rsidP="006876BC">
            <w:pPr>
              <w:rPr>
                <w:color w:val="8064A2" w:themeColor="accent4"/>
              </w:rPr>
            </w:pPr>
            <w:r>
              <w:rPr>
                <w:color w:val="8064A2" w:themeColor="accent4"/>
              </w:rPr>
              <w:t>M2e</w:t>
            </w:r>
          </w:p>
        </w:tc>
        <w:tc>
          <w:tcPr>
            <w:tcW w:w="4355" w:type="dxa"/>
          </w:tcPr>
          <w:p w14:paraId="6182AA06" w14:textId="2271889C" w:rsidR="005402C4" w:rsidRPr="00F94F7E" w:rsidRDefault="005402C4" w:rsidP="009F7B28">
            <w:pPr>
              <w:rPr>
                <w:color w:val="8064A2" w:themeColor="accent4"/>
              </w:rPr>
            </w:pPr>
            <w:r>
              <w:rPr>
                <w:color w:val="8064A2" w:themeColor="accent4"/>
              </w:rPr>
              <w:t xml:space="preserve">  Do you remember the address or the cross streets? If so, please write it in here.</w:t>
            </w:r>
          </w:p>
        </w:tc>
        <w:tc>
          <w:tcPr>
            <w:tcW w:w="4735" w:type="dxa"/>
          </w:tcPr>
          <w:p w14:paraId="6DB552E3" w14:textId="77777777" w:rsidR="005402C4" w:rsidRDefault="005402C4" w:rsidP="005B2D75">
            <w:pPr>
              <w:rPr>
                <w:color w:val="8064A2" w:themeColor="accent4"/>
              </w:rPr>
            </w:pPr>
            <w:r>
              <w:rPr>
                <w:color w:val="8064A2" w:themeColor="accent4"/>
              </w:rPr>
              <w:t>[write in]</w:t>
            </w:r>
          </w:p>
          <w:p w14:paraId="6039CA05" w14:textId="77777777" w:rsidR="005402C4" w:rsidRDefault="005402C4" w:rsidP="005B2D75">
            <w:pPr>
              <w:rPr>
                <w:color w:val="8064A2" w:themeColor="accent4"/>
              </w:rPr>
            </w:pPr>
            <w:r>
              <w:rPr>
                <w:color w:val="8064A2" w:themeColor="accent4"/>
              </w:rPr>
              <w:t>Don’t know</w:t>
            </w:r>
          </w:p>
          <w:p w14:paraId="6CC1A1C9" w14:textId="24080FE3" w:rsidR="005402C4" w:rsidRPr="00F94F7E" w:rsidRDefault="005402C4" w:rsidP="001F1278">
            <w:pPr>
              <w:rPr>
                <w:color w:val="8064A2" w:themeColor="accent4"/>
              </w:rPr>
            </w:pPr>
            <w:r>
              <w:rPr>
                <w:color w:val="8064A2" w:themeColor="accent4"/>
              </w:rPr>
              <w:t>Refused</w:t>
            </w:r>
          </w:p>
        </w:tc>
      </w:tr>
      <w:tr w:rsidR="005402C4" w:rsidRPr="00F94F7E" w14:paraId="58645764" w14:textId="77777777" w:rsidTr="008354B2">
        <w:tc>
          <w:tcPr>
            <w:tcW w:w="648" w:type="dxa"/>
          </w:tcPr>
          <w:p w14:paraId="5744AD3E" w14:textId="1C7985DA" w:rsidR="005402C4" w:rsidRDefault="005402C4" w:rsidP="006876BC">
            <w:pPr>
              <w:rPr>
                <w:color w:val="8064A2" w:themeColor="accent4"/>
              </w:rPr>
            </w:pPr>
            <w:r>
              <w:rPr>
                <w:color w:val="8064A2" w:themeColor="accent4"/>
              </w:rPr>
              <w:t>M3a</w:t>
            </w:r>
          </w:p>
        </w:tc>
        <w:tc>
          <w:tcPr>
            <w:tcW w:w="4355" w:type="dxa"/>
          </w:tcPr>
          <w:p w14:paraId="1DAD817B" w14:textId="71AE48DF" w:rsidR="005402C4" w:rsidRPr="007F36EA" w:rsidRDefault="005402C4" w:rsidP="00542351">
            <w:pPr>
              <w:rPr>
                <w:color w:val="8064A2" w:themeColor="accent4"/>
              </w:rPr>
            </w:pPr>
            <w:r w:rsidRPr="00F94F7E">
              <w:rPr>
                <w:color w:val="8064A2" w:themeColor="accent4"/>
              </w:rPr>
              <w:t>On your 15</w:t>
            </w:r>
            <w:r w:rsidRPr="00F94F7E">
              <w:rPr>
                <w:color w:val="8064A2" w:themeColor="accent4"/>
                <w:vertAlign w:val="superscript"/>
              </w:rPr>
              <w:t>th</w:t>
            </w:r>
            <w:r w:rsidRPr="00F94F7E">
              <w:rPr>
                <w:color w:val="8064A2" w:themeColor="accent4"/>
              </w:rPr>
              <w:t xml:space="preserve"> [x] birthday, </w:t>
            </w:r>
            <w:r>
              <w:rPr>
                <w:color w:val="8064A2" w:themeColor="accent4"/>
              </w:rPr>
              <w:t xml:space="preserve">how many people lived in your </w:t>
            </w:r>
            <w:r w:rsidRPr="007F36EA">
              <w:rPr>
                <w:color w:val="8064A2" w:themeColor="accent4"/>
              </w:rPr>
              <w:t>household</w:t>
            </w:r>
            <w:r>
              <w:rPr>
                <w:color w:val="8064A2" w:themeColor="accent4"/>
              </w:rPr>
              <w:t>, including you</w:t>
            </w:r>
            <w:r w:rsidRPr="007F36EA">
              <w:rPr>
                <w:color w:val="8064A2" w:themeColor="accent4"/>
              </w:rPr>
              <w:t>? If you don’t remember exactly, just give us your best guess.</w:t>
            </w:r>
          </w:p>
          <w:p w14:paraId="00B6FF64" w14:textId="77777777" w:rsidR="005402C4" w:rsidRPr="00F94F7E" w:rsidRDefault="005402C4" w:rsidP="000E1857">
            <w:pPr>
              <w:rPr>
                <w:color w:val="8064A2" w:themeColor="accent4"/>
              </w:rPr>
            </w:pPr>
          </w:p>
        </w:tc>
        <w:tc>
          <w:tcPr>
            <w:tcW w:w="4735" w:type="dxa"/>
          </w:tcPr>
          <w:p w14:paraId="715B7E47" w14:textId="77777777" w:rsidR="005402C4" w:rsidRDefault="005402C4" w:rsidP="001F1278">
            <w:pPr>
              <w:rPr>
                <w:color w:val="8064A2" w:themeColor="accent4"/>
              </w:rPr>
            </w:pPr>
            <w:r>
              <w:rPr>
                <w:color w:val="8064A2" w:themeColor="accent4"/>
              </w:rPr>
              <w:t>#</w:t>
            </w:r>
          </w:p>
          <w:p w14:paraId="5E086DE4" w14:textId="77777777" w:rsidR="005402C4" w:rsidRDefault="005402C4" w:rsidP="007F36EA">
            <w:pPr>
              <w:rPr>
                <w:color w:val="8064A2" w:themeColor="accent4"/>
              </w:rPr>
            </w:pPr>
            <w:r>
              <w:rPr>
                <w:color w:val="8064A2" w:themeColor="accent4"/>
              </w:rPr>
              <w:t>Don’t know</w:t>
            </w:r>
          </w:p>
          <w:p w14:paraId="077046F8" w14:textId="046CA6AA" w:rsidR="005402C4" w:rsidRPr="00F94F7E" w:rsidRDefault="005402C4" w:rsidP="007F36EA">
            <w:pPr>
              <w:rPr>
                <w:color w:val="8064A2" w:themeColor="accent4"/>
              </w:rPr>
            </w:pPr>
            <w:r>
              <w:rPr>
                <w:color w:val="8064A2" w:themeColor="accent4"/>
              </w:rPr>
              <w:t>Refused</w:t>
            </w:r>
          </w:p>
        </w:tc>
      </w:tr>
      <w:tr w:rsidR="005402C4" w:rsidRPr="00F94F7E" w14:paraId="2DD5E65C" w14:textId="77777777" w:rsidTr="008354B2">
        <w:tc>
          <w:tcPr>
            <w:tcW w:w="648" w:type="dxa"/>
          </w:tcPr>
          <w:p w14:paraId="3FD1EA1B" w14:textId="4DD22917" w:rsidR="005402C4" w:rsidRPr="00F94F7E" w:rsidRDefault="005402C4" w:rsidP="006876BC">
            <w:pPr>
              <w:rPr>
                <w:color w:val="8064A2" w:themeColor="accent4"/>
              </w:rPr>
            </w:pPr>
            <w:r>
              <w:rPr>
                <w:color w:val="8064A2" w:themeColor="accent4"/>
              </w:rPr>
              <w:t>M3b</w:t>
            </w:r>
          </w:p>
        </w:tc>
        <w:tc>
          <w:tcPr>
            <w:tcW w:w="4355" w:type="dxa"/>
          </w:tcPr>
          <w:p w14:paraId="730EEE8A" w14:textId="77777777" w:rsidR="005402C4" w:rsidRPr="00F94F7E" w:rsidRDefault="005402C4" w:rsidP="000E1857">
            <w:pPr>
              <w:rPr>
                <w:color w:val="8064A2" w:themeColor="accent4"/>
              </w:rPr>
            </w:pPr>
            <w:r w:rsidRPr="00F94F7E">
              <w:rPr>
                <w:color w:val="8064A2" w:themeColor="accent4"/>
              </w:rPr>
              <w:t>On your 15</w:t>
            </w:r>
            <w:r w:rsidRPr="00F94F7E">
              <w:rPr>
                <w:color w:val="8064A2" w:themeColor="accent4"/>
                <w:vertAlign w:val="superscript"/>
              </w:rPr>
              <w:t>th</w:t>
            </w:r>
            <w:r w:rsidRPr="00F94F7E">
              <w:rPr>
                <w:color w:val="8064A2" w:themeColor="accent4"/>
              </w:rPr>
              <w:t xml:space="preserve"> [x] birthday, who did you live with? (CHECK ALL THAT APPLY)</w:t>
            </w:r>
          </w:p>
          <w:p w14:paraId="1EE21115" w14:textId="77777777" w:rsidR="005402C4" w:rsidRPr="00F94F7E" w:rsidRDefault="005402C4" w:rsidP="006876BC">
            <w:pPr>
              <w:rPr>
                <w:color w:val="8064A2" w:themeColor="accent4"/>
              </w:rPr>
            </w:pPr>
          </w:p>
        </w:tc>
        <w:tc>
          <w:tcPr>
            <w:tcW w:w="4735" w:type="dxa"/>
          </w:tcPr>
          <w:p w14:paraId="61B60A26" w14:textId="77777777" w:rsidR="005402C4" w:rsidRDefault="005402C4" w:rsidP="001F1278">
            <w:pPr>
              <w:rPr>
                <w:color w:val="8064A2" w:themeColor="accent4"/>
              </w:rPr>
            </w:pPr>
            <w:r w:rsidRPr="00F94F7E">
              <w:rPr>
                <w:color w:val="8064A2" w:themeColor="accent4"/>
              </w:rPr>
              <w:t>Alone</w:t>
            </w:r>
          </w:p>
          <w:p w14:paraId="13B1DA67" w14:textId="61D21EDB" w:rsidR="005402C4" w:rsidRDefault="005402C4" w:rsidP="001F1278">
            <w:pPr>
              <w:rPr>
                <w:color w:val="8064A2" w:themeColor="accent4"/>
              </w:rPr>
            </w:pPr>
            <w:r>
              <w:rPr>
                <w:color w:val="8064A2" w:themeColor="accent4"/>
              </w:rPr>
              <w:t>With parent(s)/guardian(s)</w:t>
            </w:r>
          </w:p>
          <w:p w14:paraId="161C5F49" w14:textId="2359F035" w:rsidR="005402C4" w:rsidRPr="00F94F7E" w:rsidRDefault="005402C4" w:rsidP="001F1278">
            <w:pPr>
              <w:rPr>
                <w:color w:val="8064A2" w:themeColor="accent4"/>
              </w:rPr>
            </w:pPr>
            <w:r>
              <w:rPr>
                <w:color w:val="8064A2" w:themeColor="accent4"/>
              </w:rPr>
              <w:t>With my child/</w:t>
            </w:r>
            <w:proofErr w:type="spellStart"/>
            <w:r>
              <w:rPr>
                <w:color w:val="8064A2" w:themeColor="accent4"/>
              </w:rPr>
              <w:t>ren</w:t>
            </w:r>
            <w:proofErr w:type="spellEnd"/>
            <w:r>
              <w:rPr>
                <w:color w:val="8064A2" w:themeColor="accent4"/>
              </w:rPr>
              <w:t xml:space="preserve"> (biological or adoptive)</w:t>
            </w:r>
          </w:p>
          <w:p w14:paraId="2998B320" w14:textId="621C917D" w:rsidR="005402C4" w:rsidRDefault="005402C4" w:rsidP="00287240">
            <w:pPr>
              <w:rPr>
                <w:color w:val="8064A2" w:themeColor="accent4"/>
              </w:rPr>
            </w:pPr>
            <w:r>
              <w:rPr>
                <w:color w:val="8064A2" w:themeColor="accent4"/>
              </w:rPr>
              <w:t>With [other?] family (not a parent/guardian/child)</w:t>
            </w:r>
          </w:p>
          <w:p w14:paraId="1FB04480" w14:textId="2797E52E" w:rsidR="005402C4" w:rsidRPr="00F94F7E" w:rsidRDefault="005402C4" w:rsidP="001F1278">
            <w:pPr>
              <w:rPr>
                <w:color w:val="8064A2" w:themeColor="accent4"/>
              </w:rPr>
            </w:pPr>
            <w:r>
              <w:rPr>
                <w:color w:val="8064A2" w:themeColor="accent4"/>
              </w:rPr>
              <w:t>With</w:t>
            </w:r>
            <w:r w:rsidRPr="00F94F7E">
              <w:rPr>
                <w:color w:val="8064A2" w:themeColor="accent4"/>
              </w:rPr>
              <w:t xml:space="preserve"> friend</w:t>
            </w:r>
            <w:r>
              <w:rPr>
                <w:color w:val="8064A2" w:themeColor="accent4"/>
              </w:rPr>
              <w:t>(</w:t>
            </w:r>
            <w:r w:rsidRPr="00F94F7E">
              <w:rPr>
                <w:color w:val="8064A2" w:themeColor="accent4"/>
              </w:rPr>
              <w:t>s</w:t>
            </w:r>
            <w:r>
              <w:rPr>
                <w:color w:val="8064A2" w:themeColor="accent4"/>
              </w:rPr>
              <w:t>)</w:t>
            </w:r>
          </w:p>
          <w:p w14:paraId="71DA5D13" w14:textId="093FD87A" w:rsidR="005402C4" w:rsidRPr="00F94F7E" w:rsidRDefault="005402C4" w:rsidP="001F1278">
            <w:pPr>
              <w:rPr>
                <w:color w:val="8064A2" w:themeColor="accent4"/>
              </w:rPr>
            </w:pPr>
            <w:r>
              <w:rPr>
                <w:color w:val="8064A2" w:themeColor="accent4"/>
              </w:rPr>
              <w:lastRenderedPageBreak/>
              <w:t>With a</w:t>
            </w:r>
            <w:r w:rsidRPr="00F94F7E">
              <w:rPr>
                <w:color w:val="8064A2" w:themeColor="accent4"/>
              </w:rPr>
              <w:t xml:space="preserve"> romantic partner</w:t>
            </w:r>
          </w:p>
          <w:p w14:paraId="1E69D0CB" w14:textId="77777777" w:rsidR="005402C4" w:rsidRDefault="005402C4" w:rsidP="00C74B79">
            <w:pPr>
              <w:rPr>
                <w:color w:val="8064A2" w:themeColor="accent4"/>
              </w:rPr>
            </w:pPr>
            <w:r w:rsidRPr="00F94F7E">
              <w:rPr>
                <w:color w:val="8064A2" w:themeColor="accent4"/>
              </w:rPr>
              <w:t>Other (specify)</w:t>
            </w:r>
          </w:p>
          <w:p w14:paraId="11AE1651" w14:textId="77777777" w:rsidR="005402C4" w:rsidRDefault="005402C4" w:rsidP="00C74B79">
            <w:pPr>
              <w:rPr>
                <w:color w:val="8064A2" w:themeColor="accent4"/>
              </w:rPr>
            </w:pPr>
            <w:r>
              <w:rPr>
                <w:color w:val="8064A2" w:themeColor="accent4"/>
              </w:rPr>
              <w:t>Don’t know</w:t>
            </w:r>
          </w:p>
          <w:p w14:paraId="46478D06" w14:textId="002773B1" w:rsidR="005402C4" w:rsidRPr="00F94F7E" w:rsidRDefault="005402C4" w:rsidP="00C74B79">
            <w:pPr>
              <w:rPr>
                <w:color w:val="8064A2" w:themeColor="accent4"/>
              </w:rPr>
            </w:pPr>
            <w:r>
              <w:rPr>
                <w:color w:val="8064A2" w:themeColor="accent4"/>
              </w:rPr>
              <w:t>Refused</w:t>
            </w:r>
          </w:p>
        </w:tc>
      </w:tr>
    </w:tbl>
    <w:p w14:paraId="21FD701C" w14:textId="77777777" w:rsidR="008D599B" w:rsidRDefault="008D599B"/>
    <w:p w14:paraId="12C2B306" w14:textId="77777777" w:rsidR="008D599B" w:rsidRDefault="008D599B"/>
    <w:p w14:paraId="525AA048" w14:textId="77777777" w:rsidR="008D599B" w:rsidRDefault="008D599B"/>
    <w:p w14:paraId="491577E1" w14:textId="54D78A1F" w:rsidR="008D599B" w:rsidRDefault="008D599B">
      <w:pPr>
        <w:rPr>
          <w:color w:val="8064A2" w:themeColor="accent4"/>
        </w:rPr>
      </w:pPr>
      <w:r w:rsidRPr="00F94F7E">
        <w:rPr>
          <w:color w:val="8064A2" w:themeColor="accent4"/>
        </w:rPr>
        <w:t>FOR THE NEXT FEW QUESTIONS I AM GOING TO ASK YOU ABOUT WHERE YOU WERE LIVING WHEN YOU WERE [X+5].</w:t>
      </w:r>
    </w:p>
    <w:p w14:paraId="6BDAB195" w14:textId="77777777" w:rsidR="008D599B" w:rsidRDefault="008D599B"/>
    <w:tbl>
      <w:tblPr>
        <w:tblStyle w:val="TableGrid"/>
        <w:tblW w:w="0" w:type="auto"/>
        <w:tblLook w:val="04A0" w:firstRow="1" w:lastRow="0" w:firstColumn="1" w:lastColumn="0" w:noHBand="0" w:noVBand="1"/>
      </w:tblPr>
      <w:tblGrid>
        <w:gridCol w:w="921"/>
        <w:gridCol w:w="4220"/>
        <w:gridCol w:w="4597"/>
        <w:gridCol w:w="14"/>
      </w:tblGrid>
      <w:tr w:rsidR="005402C4" w:rsidRPr="00F94F7E" w14:paraId="10C0E0E3" w14:textId="77777777" w:rsidTr="00D96FB1">
        <w:tc>
          <w:tcPr>
            <w:tcW w:w="921" w:type="dxa"/>
          </w:tcPr>
          <w:p w14:paraId="11B0A230" w14:textId="4C5B3824" w:rsidR="005402C4" w:rsidRPr="00F94F7E" w:rsidRDefault="005402C4" w:rsidP="006876BC">
            <w:pPr>
              <w:rPr>
                <w:color w:val="8064A2" w:themeColor="accent4"/>
              </w:rPr>
            </w:pPr>
            <w:r>
              <w:rPr>
                <w:color w:val="8064A2" w:themeColor="accent4"/>
              </w:rPr>
              <w:t>M4</w:t>
            </w:r>
          </w:p>
        </w:tc>
        <w:tc>
          <w:tcPr>
            <w:tcW w:w="4220" w:type="dxa"/>
          </w:tcPr>
          <w:p w14:paraId="404ACF2C" w14:textId="630F059F" w:rsidR="005402C4" w:rsidRPr="00F94F7E" w:rsidRDefault="005402C4" w:rsidP="0051771B">
            <w:pPr>
              <w:rPr>
                <w:color w:val="8064A2" w:themeColor="accent4"/>
              </w:rPr>
            </w:pPr>
            <w:r w:rsidRPr="00F94F7E">
              <w:rPr>
                <w:color w:val="8064A2" w:themeColor="accent4"/>
              </w:rPr>
              <w:t>On your 20</w:t>
            </w:r>
            <w:r w:rsidRPr="00F94F7E">
              <w:rPr>
                <w:color w:val="8064A2" w:themeColor="accent4"/>
                <w:vertAlign w:val="superscript"/>
              </w:rPr>
              <w:t>th</w:t>
            </w:r>
            <w:r w:rsidRPr="00F94F7E">
              <w:rPr>
                <w:color w:val="8064A2" w:themeColor="accent4"/>
              </w:rPr>
              <w:t xml:space="preserve"> [x+5] birthday, did you live the same </w:t>
            </w:r>
            <w:r>
              <w:rPr>
                <w:color w:val="8064A2" w:themeColor="accent4"/>
              </w:rPr>
              <w:t>address</w:t>
            </w:r>
            <w:r w:rsidRPr="00F94F7E">
              <w:rPr>
                <w:color w:val="8064A2" w:themeColor="accent4"/>
              </w:rPr>
              <w:t xml:space="preserve"> [insert address/place] as on your 15</w:t>
            </w:r>
            <w:r w:rsidRPr="00F94F7E">
              <w:rPr>
                <w:color w:val="8064A2" w:themeColor="accent4"/>
                <w:vertAlign w:val="superscript"/>
              </w:rPr>
              <w:t>th</w:t>
            </w:r>
            <w:r w:rsidRPr="00F94F7E">
              <w:rPr>
                <w:color w:val="8064A2" w:themeColor="accent4"/>
              </w:rPr>
              <w:t xml:space="preserve"> [X] </w:t>
            </w:r>
            <w:r>
              <w:rPr>
                <w:color w:val="8064A2" w:themeColor="accent4"/>
              </w:rPr>
              <w:t>birthday?</w:t>
            </w:r>
          </w:p>
        </w:tc>
        <w:tc>
          <w:tcPr>
            <w:tcW w:w="4611" w:type="dxa"/>
            <w:gridSpan w:val="2"/>
          </w:tcPr>
          <w:p w14:paraId="10FAAC9E" w14:textId="1825F33B" w:rsidR="005402C4" w:rsidRPr="00F94F7E" w:rsidRDefault="005402C4" w:rsidP="006876BC">
            <w:pPr>
              <w:rPr>
                <w:color w:val="8064A2" w:themeColor="accent4"/>
              </w:rPr>
            </w:pPr>
            <w:r w:rsidRPr="00F94F7E">
              <w:rPr>
                <w:color w:val="8064A2" w:themeColor="accent4"/>
              </w:rPr>
              <w:t xml:space="preserve">Yes [skip to </w:t>
            </w:r>
            <w:r>
              <w:rPr>
                <w:color w:val="8064A2" w:themeColor="accent4"/>
              </w:rPr>
              <w:t>M10]</w:t>
            </w:r>
          </w:p>
          <w:p w14:paraId="108F017F" w14:textId="77777777" w:rsidR="005402C4" w:rsidRDefault="005402C4" w:rsidP="001F1278">
            <w:pPr>
              <w:rPr>
                <w:color w:val="8064A2" w:themeColor="accent4"/>
              </w:rPr>
            </w:pPr>
            <w:r w:rsidRPr="00F94F7E">
              <w:rPr>
                <w:color w:val="8064A2" w:themeColor="accent4"/>
              </w:rPr>
              <w:t>No [answer following questions]</w:t>
            </w:r>
          </w:p>
          <w:p w14:paraId="226D1114" w14:textId="77777777" w:rsidR="005402C4" w:rsidRDefault="005402C4" w:rsidP="001F1278">
            <w:pPr>
              <w:rPr>
                <w:color w:val="8064A2" w:themeColor="accent4"/>
              </w:rPr>
            </w:pPr>
            <w:r>
              <w:rPr>
                <w:color w:val="8064A2" w:themeColor="accent4"/>
              </w:rPr>
              <w:t>Don’t know</w:t>
            </w:r>
          </w:p>
          <w:p w14:paraId="7BBCF6DF" w14:textId="54549815" w:rsidR="005402C4" w:rsidRPr="00F94F7E" w:rsidRDefault="005402C4" w:rsidP="001F1278">
            <w:pPr>
              <w:rPr>
                <w:color w:val="8064A2" w:themeColor="accent4"/>
              </w:rPr>
            </w:pPr>
            <w:r>
              <w:rPr>
                <w:color w:val="8064A2" w:themeColor="accent4"/>
              </w:rPr>
              <w:t>Refused</w:t>
            </w:r>
          </w:p>
        </w:tc>
      </w:tr>
      <w:tr w:rsidR="005402C4" w:rsidRPr="00F94F7E" w14:paraId="704D254A" w14:textId="77777777" w:rsidTr="00D96FB1">
        <w:tc>
          <w:tcPr>
            <w:tcW w:w="921" w:type="dxa"/>
          </w:tcPr>
          <w:p w14:paraId="52802234" w14:textId="6285A71A" w:rsidR="005402C4" w:rsidRPr="00F94F7E" w:rsidRDefault="005402C4" w:rsidP="006876BC">
            <w:pPr>
              <w:rPr>
                <w:color w:val="8064A2" w:themeColor="accent4"/>
              </w:rPr>
            </w:pPr>
            <w:r>
              <w:rPr>
                <w:color w:val="8064A2" w:themeColor="accent4"/>
              </w:rPr>
              <w:t>M4a</w:t>
            </w:r>
          </w:p>
        </w:tc>
        <w:tc>
          <w:tcPr>
            <w:tcW w:w="4220" w:type="dxa"/>
          </w:tcPr>
          <w:p w14:paraId="520C22D1" w14:textId="77777777" w:rsidR="005402C4" w:rsidRDefault="005402C4" w:rsidP="00CE490D">
            <w:pPr>
              <w:rPr>
                <w:color w:val="8064A2" w:themeColor="accent4"/>
              </w:rPr>
            </w:pPr>
            <w:r w:rsidRPr="00F94F7E">
              <w:rPr>
                <w:color w:val="8064A2" w:themeColor="accent4"/>
              </w:rPr>
              <w:t>If no, where did you live on your 20</w:t>
            </w:r>
            <w:r w:rsidRPr="00F94F7E">
              <w:rPr>
                <w:color w:val="8064A2" w:themeColor="accent4"/>
                <w:vertAlign w:val="superscript"/>
              </w:rPr>
              <w:t>th</w:t>
            </w:r>
            <w:r w:rsidRPr="00F94F7E">
              <w:rPr>
                <w:color w:val="8064A2" w:themeColor="accent4"/>
              </w:rPr>
              <w:t xml:space="preserve"> [x+5] birthday?</w:t>
            </w:r>
          </w:p>
          <w:p w14:paraId="18AD1882" w14:textId="36A09DF8" w:rsidR="005402C4" w:rsidRPr="00F94F7E" w:rsidRDefault="005402C4" w:rsidP="00CE490D">
            <w:pPr>
              <w:rPr>
                <w:color w:val="8064A2" w:themeColor="accent4"/>
              </w:rPr>
            </w:pPr>
            <w:r>
              <w:rPr>
                <w:color w:val="8064A2" w:themeColor="accent4"/>
              </w:rPr>
              <w:t xml:space="preserve">  Which country</w:t>
            </w:r>
          </w:p>
        </w:tc>
        <w:tc>
          <w:tcPr>
            <w:tcW w:w="4611" w:type="dxa"/>
            <w:gridSpan w:val="2"/>
          </w:tcPr>
          <w:p w14:paraId="69A629EB" w14:textId="77777777" w:rsidR="005402C4" w:rsidRDefault="005402C4" w:rsidP="00DC049A">
            <w:pPr>
              <w:rPr>
                <w:color w:val="8064A2" w:themeColor="accent4"/>
              </w:rPr>
            </w:pPr>
          </w:p>
          <w:p w14:paraId="26A31BE7" w14:textId="77777777" w:rsidR="005402C4" w:rsidRDefault="005402C4" w:rsidP="00DC049A">
            <w:pPr>
              <w:rPr>
                <w:color w:val="8064A2" w:themeColor="accent4"/>
              </w:rPr>
            </w:pPr>
          </w:p>
          <w:p w14:paraId="281903F1" w14:textId="413F19EB" w:rsidR="005402C4" w:rsidRPr="00F94F7E" w:rsidRDefault="005402C4" w:rsidP="00DC049A">
            <w:pPr>
              <w:rPr>
                <w:color w:val="8064A2" w:themeColor="accent4"/>
              </w:rPr>
            </w:pPr>
            <w:r w:rsidRPr="00F94F7E">
              <w:rPr>
                <w:color w:val="8064A2" w:themeColor="accent4"/>
              </w:rPr>
              <w:t>[if</w:t>
            </w:r>
            <w:r>
              <w:rPr>
                <w:color w:val="8064A2" w:themeColor="accent4"/>
              </w:rPr>
              <w:t xml:space="preserve"> outside the U.S. write in and skip to M5]</w:t>
            </w:r>
          </w:p>
        </w:tc>
      </w:tr>
      <w:tr w:rsidR="005402C4" w:rsidRPr="00F94F7E" w14:paraId="5F348C68" w14:textId="77777777" w:rsidTr="00D96FB1">
        <w:tc>
          <w:tcPr>
            <w:tcW w:w="921" w:type="dxa"/>
          </w:tcPr>
          <w:p w14:paraId="02DFB45C" w14:textId="31E5A607" w:rsidR="005402C4" w:rsidRDefault="005402C4" w:rsidP="006876BC">
            <w:pPr>
              <w:rPr>
                <w:color w:val="8064A2" w:themeColor="accent4"/>
              </w:rPr>
            </w:pPr>
            <w:r>
              <w:rPr>
                <w:color w:val="8064A2" w:themeColor="accent4"/>
              </w:rPr>
              <w:t>M4b</w:t>
            </w:r>
          </w:p>
        </w:tc>
        <w:tc>
          <w:tcPr>
            <w:tcW w:w="4220" w:type="dxa"/>
          </w:tcPr>
          <w:p w14:paraId="5B16D68E" w14:textId="3D65B239" w:rsidR="005402C4" w:rsidRPr="00F94F7E" w:rsidRDefault="005402C4" w:rsidP="00CE490D">
            <w:pPr>
              <w:rPr>
                <w:color w:val="8064A2" w:themeColor="accent4"/>
              </w:rPr>
            </w:pPr>
            <w:r>
              <w:rPr>
                <w:color w:val="8064A2" w:themeColor="accent4"/>
              </w:rPr>
              <w:t xml:space="preserve">  Which state</w:t>
            </w:r>
            <w:r w:rsidRPr="007F36EA">
              <w:rPr>
                <w:color w:val="8064A2" w:themeColor="accent4"/>
              </w:rPr>
              <w:t>? (Including Puerto Rico, or other U.S. territories)?</w:t>
            </w:r>
          </w:p>
        </w:tc>
        <w:tc>
          <w:tcPr>
            <w:tcW w:w="4611" w:type="dxa"/>
            <w:gridSpan w:val="2"/>
          </w:tcPr>
          <w:p w14:paraId="2CF7C918" w14:textId="77777777" w:rsidR="005402C4" w:rsidRPr="00F94F7E" w:rsidRDefault="005402C4" w:rsidP="005B2D75">
            <w:pPr>
              <w:rPr>
                <w:color w:val="8064A2" w:themeColor="accent4"/>
              </w:rPr>
            </w:pPr>
            <w:r w:rsidRPr="00F94F7E">
              <w:rPr>
                <w:color w:val="8064A2" w:themeColor="accent4"/>
              </w:rPr>
              <w:t>State [drop down]</w:t>
            </w:r>
          </w:p>
          <w:p w14:paraId="38EA69D9" w14:textId="77777777" w:rsidR="005402C4" w:rsidRPr="00C520DE" w:rsidRDefault="005402C4" w:rsidP="005B2D75">
            <w:pPr>
              <w:rPr>
                <w:bCs/>
                <w:color w:val="8064A2" w:themeColor="accent4"/>
              </w:rPr>
            </w:pPr>
            <w:r w:rsidRPr="00C520DE">
              <w:rPr>
                <w:bCs/>
                <w:color w:val="8064A2" w:themeColor="accent4"/>
              </w:rPr>
              <w:t>Don’t know</w:t>
            </w:r>
          </w:p>
          <w:p w14:paraId="1631FB14" w14:textId="13EB724A" w:rsidR="005402C4" w:rsidRPr="00F94F7E" w:rsidRDefault="005402C4" w:rsidP="00DC049A">
            <w:pPr>
              <w:rPr>
                <w:color w:val="8064A2" w:themeColor="accent4"/>
              </w:rPr>
            </w:pPr>
            <w:r w:rsidRPr="00C520DE">
              <w:rPr>
                <w:bCs/>
                <w:color w:val="8064A2" w:themeColor="accent4"/>
              </w:rPr>
              <w:t>Refused</w:t>
            </w:r>
          </w:p>
        </w:tc>
      </w:tr>
      <w:tr w:rsidR="005402C4" w:rsidRPr="00F94F7E" w14:paraId="6B223829" w14:textId="77777777" w:rsidTr="00D96FB1">
        <w:tc>
          <w:tcPr>
            <w:tcW w:w="921" w:type="dxa"/>
          </w:tcPr>
          <w:p w14:paraId="753B3E47" w14:textId="521F1D14" w:rsidR="005402C4" w:rsidRDefault="005402C4" w:rsidP="006876BC">
            <w:pPr>
              <w:rPr>
                <w:color w:val="8064A2" w:themeColor="accent4"/>
              </w:rPr>
            </w:pPr>
            <w:r>
              <w:rPr>
                <w:color w:val="8064A2" w:themeColor="accent4"/>
              </w:rPr>
              <w:t>M4c</w:t>
            </w:r>
          </w:p>
        </w:tc>
        <w:tc>
          <w:tcPr>
            <w:tcW w:w="4220" w:type="dxa"/>
          </w:tcPr>
          <w:p w14:paraId="7CD12AF7" w14:textId="4A8C4D29" w:rsidR="005402C4" w:rsidRPr="00F94F7E" w:rsidRDefault="005402C4" w:rsidP="00CE490D">
            <w:pPr>
              <w:rPr>
                <w:color w:val="8064A2" w:themeColor="accent4"/>
              </w:rPr>
            </w:pPr>
            <w:r>
              <w:rPr>
                <w:color w:val="8064A2" w:themeColor="accent4"/>
              </w:rPr>
              <w:t xml:space="preserve">  Which city?</w:t>
            </w:r>
          </w:p>
        </w:tc>
        <w:tc>
          <w:tcPr>
            <w:tcW w:w="4611" w:type="dxa"/>
            <w:gridSpan w:val="2"/>
          </w:tcPr>
          <w:p w14:paraId="0378F44A" w14:textId="77777777" w:rsidR="005402C4" w:rsidRDefault="005402C4" w:rsidP="005B2D75">
            <w:pPr>
              <w:rPr>
                <w:color w:val="8064A2" w:themeColor="accent4"/>
              </w:rPr>
            </w:pPr>
            <w:r>
              <w:rPr>
                <w:color w:val="8064A2" w:themeColor="accent4"/>
              </w:rPr>
              <w:t>City [write in]</w:t>
            </w:r>
          </w:p>
          <w:p w14:paraId="52407EEB" w14:textId="77777777" w:rsidR="005402C4" w:rsidRDefault="005402C4" w:rsidP="005B2D75">
            <w:pPr>
              <w:rPr>
                <w:color w:val="8064A2" w:themeColor="accent4"/>
              </w:rPr>
            </w:pPr>
            <w:r>
              <w:rPr>
                <w:color w:val="8064A2" w:themeColor="accent4"/>
              </w:rPr>
              <w:t>Don’t know</w:t>
            </w:r>
          </w:p>
          <w:p w14:paraId="7F6A4BA0" w14:textId="0F51D484" w:rsidR="005402C4" w:rsidRPr="00F94F7E" w:rsidRDefault="005402C4" w:rsidP="00DC049A">
            <w:pPr>
              <w:rPr>
                <w:color w:val="8064A2" w:themeColor="accent4"/>
              </w:rPr>
            </w:pPr>
            <w:r>
              <w:rPr>
                <w:color w:val="8064A2" w:themeColor="accent4"/>
              </w:rPr>
              <w:t>Refused</w:t>
            </w:r>
          </w:p>
        </w:tc>
      </w:tr>
      <w:tr w:rsidR="005402C4" w:rsidRPr="00F94F7E" w14:paraId="5FAD057C" w14:textId="77777777" w:rsidTr="00D96FB1">
        <w:tc>
          <w:tcPr>
            <w:tcW w:w="921" w:type="dxa"/>
          </w:tcPr>
          <w:p w14:paraId="63DF043A" w14:textId="19BBDCF3" w:rsidR="005402C4" w:rsidRDefault="005402C4" w:rsidP="006876BC">
            <w:pPr>
              <w:rPr>
                <w:color w:val="8064A2" w:themeColor="accent4"/>
              </w:rPr>
            </w:pPr>
            <w:r>
              <w:rPr>
                <w:color w:val="8064A2" w:themeColor="accent4"/>
              </w:rPr>
              <w:t>M4d</w:t>
            </w:r>
          </w:p>
        </w:tc>
        <w:tc>
          <w:tcPr>
            <w:tcW w:w="4220" w:type="dxa"/>
          </w:tcPr>
          <w:p w14:paraId="7DB20D71" w14:textId="006654A8" w:rsidR="005402C4" w:rsidRPr="00F94F7E" w:rsidRDefault="005402C4" w:rsidP="00CE490D">
            <w:pPr>
              <w:rPr>
                <w:color w:val="8064A2" w:themeColor="accent4"/>
              </w:rPr>
            </w:pPr>
            <w:r>
              <w:rPr>
                <w:color w:val="8064A2" w:themeColor="accent4"/>
              </w:rPr>
              <w:t xml:space="preserve">  What zip code [if known]?</w:t>
            </w:r>
          </w:p>
        </w:tc>
        <w:tc>
          <w:tcPr>
            <w:tcW w:w="4611" w:type="dxa"/>
            <w:gridSpan w:val="2"/>
          </w:tcPr>
          <w:p w14:paraId="665C8035" w14:textId="70CA6388" w:rsidR="005402C4" w:rsidRDefault="005402C4" w:rsidP="005B2D75">
            <w:pPr>
              <w:rPr>
                <w:color w:val="8064A2" w:themeColor="accent4"/>
              </w:rPr>
            </w:pPr>
            <w:r w:rsidRPr="00F94F7E">
              <w:rPr>
                <w:color w:val="8064A2" w:themeColor="accent4"/>
              </w:rPr>
              <w:t xml:space="preserve">Zip code </w:t>
            </w:r>
          </w:p>
          <w:p w14:paraId="05AF585C" w14:textId="77777777" w:rsidR="005402C4" w:rsidRDefault="005402C4" w:rsidP="005B2D75">
            <w:pPr>
              <w:rPr>
                <w:color w:val="8064A2" w:themeColor="accent4"/>
              </w:rPr>
            </w:pPr>
            <w:r>
              <w:rPr>
                <w:color w:val="8064A2" w:themeColor="accent4"/>
              </w:rPr>
              <w:t>Don’t know</w:t>
            </w:r>
          </w:p>
          <w:p w14:paraId="32BAA93A" w14:textId="32DD7280" w:rsidR="005402C4" w:rsidRPr="00F94F7E" w:rsidRDefault="005402C4" w:rsidP="00DC049A">
            <w:pPr>
              <w:rPr>
                <w:color w:val="8064A2" w:themeColor="accent4"/>
              </w:rPr>
            </w:pPr>
            <w:r>
              <w:rPr>
                <w:color w:val="8064A2" w:themeColor="accent4"/>
              </w:rPr>
              <w:t>refused</w:t>
            </w:r>
          </w:p>
        </w:tc>
      </w:tr>
      <w:tr w:rsidR="005402C4" w:rsidRPr="00F94F7E" w14:paraId="1EE328D1" w14:textId="77777777" w:rsidTr="00D96FB1">
        <w:tc>
          <w:tcPr>
            <w:tcW w:w="921" w:type="dxa"/>
          </w:tcPr>
          <w:p w14:paraId="7677D1BC" w14:textId="571823D4" w:rsidR="005402C4" w:rsidRDefault="005402C4" w:rsidP="006876BC">
            <w:pPr>
              <w:rPr>
                <w:color w:val="8064A2" w:themeColor="accent4"/>
              </w:rPr>
            </w:pPr>
            <w:r>
              <w:rPr>
                <w:color w:val="8064A2" w:themeColor="accent4"/>
              </w:rPr>
              <w:t>M4e</w:t>
            </w:r>
          </w:p>
        </w:tc>
        <w:tc>
          <w:tcPr>
            <w:tcW w:w="4220" w:type="dxa"/>
          </w:tcPr>
          <w:p w14:paraId="6DB618AC" w14:textId="747E715D" w:rsidR="005402C4" w:rsidRPr="00F94F7E" w:rsidRDefault="005402C4" w:rsidP="00CE490D">
            <w:pPr>
              <w:rPr>
                <w:color w:val="8064A2" w:themeColor="accent4"/>
              </w:rPr>
            </w:pPr>
            <w:r>
              <w:rPr>
                <w:color w:val="8064A2" w:themeColor="accent4"/>
              </w:rPr>
              <w:t xml:space="preserve">  Do you remember the address or the cross streets? If so, please write it in here.</w:t>
            </w:r>
          </w:p>
        </w:tc>
        <w:tc>
          <w:tcPr>
            <w:tcW w:w="4611" w:type="dxa"/>
            <w:gridSpan w:val="2"/>
          </w:tcPr>
          <w:p w14:paraId="31CFE6F6" w14:textId="77777777" w:rsidR="005402C4" w:rsidRDefault="005402C4" w:rsidP="005B2D75">
            <w:pPr>
              <w:rPr>
                <w:color w:val="8064A2" w:themeColor="accent4"/>
              </w:rPr>
            </w:pPr>
            <w:r>
              <w:rPr>
                <w:color w:val="8064A2" w:themeColor="accent4"/>
              </w:rPr>
              <w:t>[write in]</w:t>
            </w:r>
          </w:p>
          <w:p w14:paraId="0FDC2DAF" w14:textId="77777777" w:rsidR="005402C4" w:rsidRDefault="005402C4" w:rsidP="005B2D75">
            <w:pPr>
              <w:rPr>
                <w:color w:val="8064A2" w:themeColor="accent4"/>
              </w:rPr>
            </w:pPr>
            <w:r>
              <w:rPr>
                <w:color w:val="8064A2" w:themeColor="accent4"/>
              </w:rPr>
              <w:t>Don’t know</w:t>
            </w:r>
          </w:p>
          <w:p w14:paraId="7DDD7697" w14:textId="0CD13C8A" w:rsidR="005402C4" w:rsidRPr="00F94F7E" w:rsidRDefault="005402C4" w:rsidP="00DC049A">
            <w:pPr>
              <w:rPr>
                <w:color w:val="8064A2" w:themeColor="accent4"/>
              </w:rPr>
            </w:pPr>
            <w:r>
              <w:rPr>
                <w:color w:val="8064A2" w:themeColor="accent4"/>
              </w:rPr>
              <w:t>Refused</w:t>
            </w:r>
          </w:p>
        </w:tc>
      </w:tr>
      <w:tr w:rsidR="005402C4" w:rsidRPr="00F94F7E" w14:paraId="37C86B4E" w14:textId="77777777" w:rsidTr="00203F93">
        <w:tc>
          <w:tcPr>
            <w:tcW w:w="921" w:type="dxa"/>
          </w:tcPr>
          <w:p w14:paraId="20147AB8" w14:textId="2A3393AE" w:rsidR="005402C4" w:rsidRDefault="005402C4" w:rsidP="006876BC">
            <w:pPr>
              <w:rPr>
                <w:color w:val="8064A2" w:themeColor="accent4"/>
              </w:rPr>
            </w:pPr>
            <w:r>
              <w:rPr>
                <w:color w:val="8064A2" w:themeColor="accent4"/>
              </w:rPr>
              <w:t>M5</w:t>
            </w:r>
          </w:p>
        </w:tc>
        <w:tc>
          <w:tcPr>
            <w:tcW w:w="4220" w:type="dxa"/>
          </w:tcPr>
          <w:p w14:paraId="4CB4A07C" w14:textId="1EC95ADE" w:rsidR="005402C4" w:rsidRDefault="005402C4" w:rsidP="00CE490D">
            <w:pPr>
              <w:rPr>
                <w:color w:val="8064A2" w:themeColor="accent4"/>
              </w:rPr>
            </w:pPr>
            <w:r>
              <w:rPr>
                <w:color w:val="8064A2" w:themeColor="accent4"/>
              </w:rPr>
              <w:t>How long did you live at this address?</w:t>
            </w:r>
          </w:p>
        </w:tc>
        <w:tc>
          <w:tcPr>
            <w:tcW w:w="4611" w:type="dxa"/>
            <w:gridSpan w:val="2"/>
          </w:tcPr>
          <w:p w14:paraId="2DAFADB9" w14:textId="77777777" w:rsidR="005402C4" w:rsidRDefault="005402C4" w:rsidP="005B2D75">
            <w:pPr>
              <w:rPr>
                <w:color w:val="8064A2" w:themeColor="accent4"/>
              </w:rPr>
            </w:pPr>
            <w:r>
              <w:rPr>
                <w:color w:val="8064A2" w:themeColor="accent4"/>
              </w:rPr>
              <w:t>Years</w:t>
            </w:r>
          </w:p>
          <w:p w14:paraId="206E9AC1" w14:textId="77777777" w:rsidR="005402C4" w:rsidRDefault="005402C4" w:rsidP="005B2D75">
            <w:pPr>
              <w:rPr>
                <w:color w:val="8064A2" w:themeColor="accent4"/>
              </w:rPr>
            </w:pPr>
            <w:r>
              <w:rPr>
                <w:color w:val="8064A2" w:themeColor="accent4"/>
              </w:rPr>
              <w:t>Months</w:t>
            </w:r>
          </w:p>
          <w:p w14:paraId="11C96E6B" w14:textId="77777777" w:rsidR="005402C4" w:rsidRDefault="005402C4" w:rsidP="005B2D75">
            <w:pPr>
              <w:rPr>
                <w:color w:val="8064A2" w:themeColor="accent4"/>
              </w:rPr>
            </w:pPr>
            <w:r>
              <w:rPr>
                <w:color w:val="8064A2" w:themeColor="accent4"/>
              </w:rPr>
              <w:t>don’t know</w:t>
            </w:r>
          </w:p>
          <w:p w14:paraId="487DA55D" w14:textId="78C42702" w:rsidR="005402C4" w:rsidRDefault="005402C4" w:rsidP="005B2D75">
            <w:pPr>
              <w:rPr>
                <w:color w:val="8064A2" w:themeColor="accent4"/>
              </w:rPr>
            </w:pPr>
            <w:r>
              <w:rPr>
                <w:color w:val="8064A2" w:themeColor="accent4"/>
              </w:rPr>
              <w:t>refused</w:t>
            </w:r>
          </w:p>
        </w:tc>
      </w:tr>
      <w:tr w:rsidR="005402C4" w:rsidRPr="00F94F7E" w14:paraId="5BA54EA7" w14:textId="77777777" w:rsidTr="00203F93">
        <w:tc>
          <w:tcPr>
            <w:tcW w:w="921" w:type="dxa"/>
          </w:tcPr>
          <w:p w14:paraId="2E7DCCBE" w14:textId="3B048F12" w:rsidR="005402C4" w:rsidRDefault="005402C4" w:rsidP="006876BC">
            <w:pPr>
              <w:rPr>
                <w:color w:val="8064A2" w:themeColor="accent4"/>
              </w:rPr>
            </w:pPr>
            <w:r>
              <w:rPr>
                <w:color w:val="8064A2" w:themeColor="accent4"/>
              </w:rPr>
              <w:t>M6</w:t>
            </w:r>
          </w:p>
        </w:tc>
        <w:tc>
          <w:tcPr>
            <w:tcW w:w="4220" w:type="dxa"/>
          </w:tcPr>
          <w:p w14:paraId="2B24577D" w14:textId="6FC740FF" w:rsidR="005402C4" w:rsidRDefault="005402C4" w:rsidP="00CE490D">
            <w:pPr>
              <w:rPr>
                <w:color w:val="8064A2" w:themeColor="accent4"/>
              </w:rPr>
            </w:pPr>
            <w:r>
              <w:rPr>
                <w:color w:val="8064A2" w:themeColor="accent4"/>
              </w:rPr>
              <w:t>Do you still live at this address?</w:t>
            </w:r>
          </w:p>
        </w:tc>
        <w:tc>
          <w:tcPr>
            <w:tcW w:w="4611" w:type="dxa"/>
            <w:gridSpan w:val="2"/>
          </w:tcPr>
          <w:p w14:paraId="4A1558CB" w14:textId="1BBE1972" w:rsidR="005402C4" w:rsidRPr="009D2527" w:rsidRDefault="005402C4" w:rsidP="005B2D75">
            <w:pPr>
              <w:rPr>
                <w:color w:val="8064A2" w:themeColor="accent4"/>
              </w:rPr>
            </w:pPr>
            <w:r>
              <w:rPr>
                <w:color w:val="8064A2" w:themeColor="accent4"/>
              </w:rPr>
              <w:t>Y</w:t>
            </w:r>
            <w:r w:rsidRPr="009D2527">
              <w:rPr>
                <w:color w:val="8064A2" w:themeColor="accent4"/>
              </w:rPr>
              <w:t>es</w:t>
            </w:r>
          </w:p>
          <w:p w14:paraId="7A88B886" w14:textId="1AA48DBA" w:rsidR="005402C4" w:rsidRPr="009D2527" w:rsidRDefault="005402C4" w:rsidP="005B2D75">
            <w:pPr>
              <w:rPr>
                <w:color w:val="8064A2" w:themeColor="accent4"/>
              </w:rPr>
            </w:pPr>
            <w:r>
              <w:rPr>
                <w:color w:val="8064A2" w:themeColor="accent4"/>
              </w:rPr>
              <w:t>N</w:t>
            </w:r>
            <w:r w:rsidRPr="009D2527">
              <w:rPr>
                <w:color w:val="8064A2" w:themeColor="accent4"/>
              </w:rPr>
              <w:t>o</w:t>
            </w:r>
          </w:p>
          <w:p w14:paraId="579DB814" w14:textId="47BC4AF2" w:rsidR="005402C4" w:rsidRPr="009D2527" w:rsidRDefault="005402C4" w:rsidP="005B2D75">
            <w:pPr>
              <w:rPr>
                <w:color w:val="8064A2" w:themeColor="accent4"/>
              </w:rPr>
            </w:pPr>
            <w:r>
              <w:rPr>
                <w:color w:val="8064A2" w:themeColor="accent4"/>
              </w:rPr>
              <w:t>D</w:t>
            </w:r>
            <w:r w:rsidRPr="009D2527">
              <w:rPr>
                <w:color w:val="8064A2" w:themeColor="accent4"/>
              </w:rPr>
              <w:t>on’t know</w:t>
            </w:r>
          </w:p>
          <w:p w14:paraId="2C3D0E4F" w14:textId="5268598B" w:rsidR="005402C4" w:rsidRPr="0079433F" w:rsidRDefault="005402C4" w:rsidP="005B2D75">
            <w:pPr>
              <w:rPr>
                <w:color w:val="8064A2" w:themeColor="accent4"/>
                <w:highlight w:val="yellow"/>
              </w:rPr>
            </w:pPr>
            <w:r>
              <w:rPr>
                <w:color w:val="8064A2" w:themeColor="accent4"/>
              </w:rPr>
              <w:t>R</w:t>
            </w:r>
            <w:r w:rsidRPr="009D2527">
              <w:rPr>
                <w:color w:val="8064A2" w:themeColor="accent4"/>
              </w:rPr>
              <w:t>efused</w:t>
            </w:r>
          </w:p>
        </w:tc>
      </w:tr>
      <w:tr w:rsidR="005402C4" w:rsidRPr="00F94F7E" w14:paraId="76E7CA27" w14:textId="77777777" w:rsidTr="00767B0C">
        <w:tc>
          <w:tcPr>
            <w:tcW w:w="921" w:type="dxa"/>
          </w:tcPr>
          <w:p w14:paraId="5CCAB744" w14:textId="23770080" w:rsidR="005402C4" w:rsidRPr="00F94F7E" w:rsidRDefault="005402C4" w:rsidP="006876BC">
            <w:pPr>
              <w:rPr>
                <w:color w:val="8064A2" w:themeColor="accent4"/>
              </w:rPr>
            </w:pPr>
            <w:r>
              <w:rPr>
                <w:color w:val="8064A2" w:themeColor="accent4"/>
              </w:rPr>
              <w:t>M7</w:t>
            </w:r>
          </w:p>
        </w:tc>
        <w:tc>
          <w:tcPr>
            <w:tcW w:w="4220" w:type="dxa"/>
          </w:tcPr>
          <w:p w14:paraId="6F7CC841" w14:textId="2B2C66D7" w:rsidR="005402C4" w:rsidRPr="007F36EA" w:rsidRDefault="005402C4" w:rsidP="005B2D75">
            <w:pPr>
              <w:rPr>
                <w:color w:val="8064A2" w:themeColor="accent4"/>
              </w:rPr>
            </w:pPr>
            <w:r w:rsidRPr="007F36EA">
              <w:rPr>
                <w:color w:val="8064A2" w:themeColor="accent4"/>
              </w:rPr>
              <w:t>Why did you move to the place you lived when you were 20 [x+5]? (Mark all that apply)</w:t>
            </w:r>
          </w:p>
          <w:p w14:paraId="67E58F6E" w14:textId="16981674" w:rsidR="005402C4" w:rsidRPr="007F36EA" w:rsidRDefault="005402C4" w:rsidP="003939E3">
            <w:pPr>
              <w:rPr>
                <w:color w:val="8064A2" w:themeColor="accent4"/>
              </w:rPr>
            </w:pPr>
          </w:p>
        </w:tc>
        <w:tc>
          <w:tcPr>
            <w:tcW w:w="4611" w:type="dxa"/>
            <w:gridSpan w:val="2"/>
          </w:tcPr>
          <w:p w14:paraId="5159CF08" w14:textId="6DC28C50" w:rsidR="005402C4" w:rsidRPr="007F36EA" w:rsidRDefault="005402C4" w:rsidP="005B2D75">
            <w:pPr>
              <w:rPr>
                <w:color w:val="8064A2" w:themeColor="accent4"/>
              </w:rPr>
            </w:pPr>
            <w:r w:rsidRPr="007F36EA">
              <w:rPr>
                <w:color w:val="8064A2" w:themeColor="accent4"/>
              </w:rPr>
              <w:t>Work (i.e. new job, lost job)</w:t>
            </w:r>
          </w:p>
          <w:p w14:paraId="7D6857A5" w14:textId="6B959A4B" w:rsidR="005402C4" w:rsidRPr="007F36EA" w:rsidRDefault="005402C4" w:rsidP="005B2D75">
            <w:pPr>
              <w:rPr>
                <w:color w:val="8064A2" w:themeColor="accent4"/>
              </w:rPr>
            </w:pPr>
            <w:r w:rsidRPr="007F36EA">
              <w:rPr>
                <w:color w:val="8064A2" w:themeColor="accent4"/>
              </w:rPr>
              <w:t>Money (i.e. rent increase)</w:t>
            </w:r>
          </w:p>
          <w:p w14:paraId="5588CF27" w14:textId="7C8000F4" w:rsidR="005402C4" w:rsidRPr="007F36EA" w:rsidRDefault="005402C4" w:rsidP="005B2D75">
            <w:pPr>
              <w:rPr>
                <w:color w:val="8064A2" w:themeColor="accent4"/>
              </w:rPr>
            </w:pPr>
            <w:r w:rsidRPr="007F36EA">
              <w:rPr>
                <w:color w:val="8064A2" w:themeColor="accent4"/>
              </w:rPr>
              <w:t>Location (i.e. to be closer to work/school/other)</w:t>
            </w:r>
          </w:p>
          <w:p w14:paraId="26F74ACE" w14:textId="1096A9CC" w:rsidR="005402C4" w:rsidRPr="007F36EA" w:rsidRDefault="005402C4" w:rsidP="005B2D75">
            <w:pPr>
              <w:rPr>
                <w:color w:val="8064A2" w:themeColor="accent4"/>
              </w:rPr>
            </w:pPr>
            <w:r w:rsidRPr="007F36EA">
              <w:rPr>
                <w:color w:val="8064A2" w:themeColor="accent4"/>
              </w:rPr>
              <w:t>Family (i.e., caring for family, not getting along with family)</w:t>
            </w:r>
          </w:p>
          <w:p w14:paraId="77FD9008" w14:textId="182F85BD" w:rsidR="005402C4" w:rsidRPr="007F36EA" w:rsidRDefault="005402C4" w:rsidP="005B2D75">
            <w:pPr>
              <w:rPr>
                <w:color w:val="8064A2" w:themeColor="accent4"/>
              </w:rPr>
            </w:pPr>
            <w:r w:rsidRPr="007F36EA">
              <w:rPr>
                <w:color w:val="8064A2" w:themeColor="accent4"/>
              </w:rPr>
              <w:t>Romantic relationship (i.e., moving in with partner or breakup)</w:t>
            </w:r>
          </w:p>
          <w:p w14:paraId="5A731F5B" w14:textId="77777777" w:rsidR="005402C4" w:rsidRPr="007F36EA" w:rsidRDefault="005402C4" w:rsidP="001F1278">
            <w:pPr>
              <w:rPr>
                <w:color w:val="8064A2" w:themeColor="accent4"/>
              </w:rPr>
            </w:pPr>
            <w:r w:rsidRPr="007F36EA">
              <w:rPr>
                <w:color w:val="8064A2" w:themeColor="accent4"/>
              </w:rPr>
              <w:t>Education (i.e. move to college)</w:t>
            </w:r>
            <w:r w:rsidRPr="007F36EA">
              <w:rPr>
                <w:color w:val="8064A2" w:themeColor="accent4"/>
              </w:rPr>
              <w:br/>
              <w:t>Health reasons</w:t>
            </w:r>
          </w:p>
          <w:p w14:paraId="6CBC6618" w14:textId="0D86D94D" w:rsidR="005402C4" w:rsidRPr="007F36EA" w:rsidRDefault="005402C4" w:rsidP="001F1278">
            <w:pPr>
              <w:rPr>
                <w:color w:val="8064A2" w:themeColor="accent4"/>
              </w:rPr>
            </w:pPr>
            <w:r w:rsidRPr="007F36EA">
              <w:rPr>
                <w:color w:val="8064A2" w:themeColor="accent4"/>
              </w:rPr>
              <w:t>Other (specify)</w:t>
            </w:r>
          </w:p>
        </w:tc>
      </w:tr>
      <w:tr w:rsidR="005402C4" w:rsidRPr="00F94F7E" w14:paraId="1E573FCF" w14:textId="77777777" w:rsidTr="00767B0C">
        <w:tc>
          <w:tcPr>
            <w:tcW w:w="921" w:type="dxa"/>
          </w:tcPr>
          <w:p w14:paraId="79D50D6C" w14:textId="275AE739" w:rsidR="005402C4" w:rsidRDefault="005402C4" w:rsidP="006876BC">
            <w:pPr>
              <w:rPr>
                <w:color w:val="8064A2" w:themeColor="accent4"/>
              </w:rPr>
            </w:pPr>
            <w:r>
              <w:rPr>
                <w:color w:val="8064A2" w:themeColor="accent4"/>
              </w:rPr>
              <w:t>M8</w:t>
            </w:r>
          </w:p>
        </w:tc>
        <w:tc>
          <w:tcPr>
            <w:tcW w:w="4220" w:type="dxa"/>
          </w:tcPr>
          <w:p w14:paraId="393015E9" w14:textId="001F73E3" w:rsidR="005402C4" w:rsidRPr="008124DE" w:rsidRDefault="005402C4" w:rsidP="007F36EA">
            <w:pPr>
              <w:rPr>
                <w:rFonts w:eastAsia="Times New Roman" w:cs="Arial"/>
                <w:color w:val="8064A2" w:themeColor="accent4"/>
              </w:rPr>
            </w:pPr>
            <w:r w:rsidRPr="007F36EA">
              <w:rPr>
                <w:rFonts w:eastAsia="Times New Roman" w:cs="Arial"/>
                <w:color w:val="8064A2" w:themeColor="accent4"/>
              </w:rPr>
              <w:t xml:space="preserve">People’s reasons for selecting a new neighborhood may be different from their reasons for choosing a particular home. What attracted you to this </w:t>
            </w:r>
            <w:r w:rsidRPr="007F36EA">
              <w:rPr>
                <w:rFonts w:eastAsia="Times New Roman" w:cs="Arial"/>
                <w:color w:val="8064A2" w:themeColor="accent4"/>
              </w:rPr>
              <w:lastRenderedPageBreak/>
              <w:t>NEIGHBORHOOD?</w:t>
            </w:r>
            <w:r>
              <w:rPr>
                <w:rFonts w:eastAsia="Times New Roman" w:cs="Arial"/>
                <w:color w:val="8064A2" w:themeColor="accent4"/>
              </w:rPr>
              <w:t xml:space="preserve"> </w:t>
            </w:r>
            <w:r w:rsidRPr="007F36EA">
              <w:rPr>
                <w:color w:val="8064A2" w:themeColor="accent4"/>
              </w:rPr>
              <w:t>(Mark all that apply)</w:t>
            </w:r>
          </w:p>
          <w:p w14:paraId="7D70F0E7" w14:textId="77777777" w:rsidR="005402C4" w:rsidRPr="007F36EA" w:rsidDel="005D674D" w:rsidRDefault="005402C4" w:rsidP="0079433F">
            <w:pPr>
              <w:rPr>
                <w:color w:val="8064A2" w:themeColor="accent4"/>
              </w:rPr>
            </w:pPr>
          </w:p>
        </w:tc>
        <w:tc>
          <w:tcPr>
            <w:tcW w:w="4611" w:type="dxa"/>
            <w:gridSpan w:val="2"/>
          </w:tcPr>
          <w:p w14:paraId="3AD20266" w14:textId="6CBCA783" w:rsidR="005402C4" w:rsidRPr="007F36EA" w:rsidRDefault="005402C4" w:rsidP="007F36EA">
            <w:pPr>
              <w:rPr>
                <w:rFonts w:eastAsia="Times New Roman" w:cs="Arial"/>
                <w:color w:val="8064A2" w:themeColor="accent4"/>
              </w:rPr>
            </w:pPr>
            <w:r w:rsidRPr="007F36EA">
              <w:rPr>
                <w:rFonts w:eastAsia="Times New Roman" w:cs="Arial"/>
                <w:color w:val="8064A2" w:themeColor="accent4"/>
              </w:rPr>
              <w:lastRenderedPageBreak/>
              <w:t>Convenient to job</w:t>
            </w:r>
          </w:p>
          <w:p w14:paraId="25B2CD03" w14:textId="701C8691" w:rsidR="005402C4" w:rsidRPr="007F36EA" w:rsidRDefault="005402C4" w:rsidP="007F36EA">
            <w:pPr>
              <w:rPr>
                <w:rFonts w:eastAsia="Times New Roman" w:cs="Arial"/>
                <w:color w:val="8064A2" w:themeColor="accent4"/>
              </w:rPr>
            </w:pPr>
            <w:r w:rsidRPr="007F36EA">
              <w:rPr>
                <w:rFonts w:eastAsia="Times New Roman" w:cs="Arial"/>
                <w:color w:val="8064A2" w:themeColor="accent4"/>
              </w:rPr>
              <w:t>Convenient to friends or relatives</w:t>
            </w:r>
          </w:p>
          <w:p w14:paraId="576FAA47" w14:textId="30694126" w:rsidR="005402C4" w:rsidRPr="007F36EA" w:rsidRDefault="005402C4" w:rsidP="007F36EA">
            <w:pPr>
              <w:rPr>
                <w:rFonts w:eastAsia="Times New Roman" w:cs="Arial"/>
                <w:color w:val="8064A2" w:themeColor="accent4"/>
              </w:rPr>
            </w:pPr>
            <w:r w:rsidRPr="007F36EA">
              <w:rPr>
                <w:rFonts w:eastAsia="Times New Roman" w:cs="Arial"/>
                <w:color w:val="8064A2" w:themeColor="accent4"/>
              </w:rPr>
              <w:t>Convenient to leisure activities</w:t>
            </w:r>
          </w:p>
          <w:p w14:paraId="71E45CDA" w14:textId="26DDDE9A" w:rsidR="005402C4" w:rsidRPr="007F36EA" w:rsidRDefault="005402C4" w:rsidP="007F36EA">
            <w:pPr>
              <w:rPr>
                <w:rFonts w:eastAsia="Times New Roman" w:cs="Arial"/>
                <w:color w:val="8064A2" w:themeColor="accent4"/>
              </w:rPr>
            </w:pPr>
            <w:r w:rsidRPr="007F36EA">
              <w:rPr>
                <w:rFonts w:eastAsia="Times New Roman" w:cs="Arial"/>
                <w:color w:val="8064A2" w:themeColor="accent4"/>
              </w:rPr>
              <w:t>Convenient to public transportation</w:t>
            </w:r>
          </w:p>
          <w:p w14:paraId="60CB0916" w14:textId="70316417" w:rsidR="005402C4" w:rsidRPr="007F36EA" w:rsidRDefault="005402C4" w:rsidP="007F36EA">
            <w:pPr>
              <w:rPr>
                <w:rFonts w:eastAsia="Times New Roman" w:cs="Arial"/>
                <w:color w:val="8064A2" w:themeColor="accent4"/>
              </w:rPr>
            </w:pPr>
            <w:r w:rsidRPr="007F36EA">
              <w:rPr>
                <w:rFonts w:eastAsia="Times New Roman" w:cs="Arial"/>
                <w:color w:val="8064A2" w:themeColor="accent4"/>
              </w:rPr>
              <w:lastRenderedPageBreak/>
              <w:t>Good schools</w:t>
            </w:r>
          </w:p>
          <w:p w14:paraId="68286E6D" w14:textId="7C26A2B4" w:rsidR="005402C4" w:rsidRPr="007F36EA" w:rsidRDefault="005402C4" w:rsidP="007F36EA">
            <w:pPr>
              <w:rPr>
                <w:rFonts w:eastAsia="Times New Roman" w:cs="Arial"/>
                <w:color w:val="8064A2" w:themeColor="accent4"/>
              </w:rPr>
            </w:pPr>
            <w:r w:rsidRPr="007F36EA">
              <w:rPr>
                <w:rFonts w:eastAsia="Times New Roman" w:cs="Arial"/>
                <w:color w:val="8064A2" w:themeColor="accent4"/>
              </w:rPr>
              <w:t>Other public services</w:t>
            </w:r>
          </w:p>
          <w:p w14:paraId="722138D7" w14:textId="6E575A9E" w:rsidR="005402C4" w:rsidRDefault="005402C4" w:rsidP="007F36EA">
            <w:pPr>
              <w:rPr>
                <w:rFonts w:eastAsia="Times New Roman" w:cs="Arial"/>
                <w:color w:val="8064A2" w:themeColor="accent4"/>
              </w:rPr>
            </w:pPr>
            <w:r w:rsidRPr="007F36EA">
              <w:rPr>
                <w:rFonts w:eastAsia="Times New Roman" w:cs="Arial"/>
                <w:color w:val="8064A2" w:themeColor="accent4"/>
              </w:rPr>
              <w:t>Looks/design of neighborhood</w:t>
            </w:r>
          </w:p>
          <w:p w14:paraId="51AD8AA1" w14:textId="09AC210E" w:rsidR="005402C4" w:rsidRPr="007F36EA" w:rsidRDefault="005402C4" w:rsidP="007F36EA">
            <w:pPr>
              <w:rPr>
                <w:rFonts w:eastAsia="Times New Roman" w:cs="Arial"/>
                <w:color w:val="8064A2" w:themeColor="accent4"/>
              </w:rPr>
            </w:pPr>
            <w:r>
              <w:rPr>
                <w:rFonts w:eastAsia="Times New Roman" w:cs="Arial"/>
                <w:color w:val="8064A2" w:themeColor="accent4"/>
              </w:rPr>
              <w:t>Qualities of neighbors</w:t>
            </w:r>
          </w:p>
          <w:p w14:paraId="7F8E89DC" w14:textId="5979A614" w:rsidR="005402C4" w:rsidRPr="007F36EA" w:rsidRDefault="005402C4" w:rsidP="007F36EA">
            <w:pPr>
              <w:rPr>
                <w:rFonts w:eastAsia="Times New Roman" w:cs="Arial"/>
                <w:color w:val="8064A2" w:themeColor="accent4"/>
              </w:rPr>
            </w:pPr>
            <w:r w:rsidRPr="007F36EA">
              <w:rPr>
                <w:rFonts w:eastAsia="Times New Roman" w:cs="Arial"/>
                <w:color w:val="8064A2" w:themeColor="accent4"/>
              </w:rPr>
              <w:t>House was an important consideration</w:t>
            </w:r>
          </w:p>
          <w:p w14:paraId="1A4BC392" w14:textId="08FD6E7D" w:rsidR="005402C4" w:rsidRPr="007F36EA" w:rsidRDefault="005402C4" w:rsidP="007F36EA">
            <w:pPr>
              <w:rPr>
                <w:rFonts w:eastAsia="Times New Roman" w:cs="Arial"/>
                <w:color w:val="8064A2" w:themeColor="accent4"/>
              </w:rPr>
            </w:pPr>
            <w:r w:rsidRPr="007F36EA">
              <w:rPr>
                <w:rFonts w:eastAsia="Times New Roman" w:cs="Arial"/>
                <w:color w:val="8064A2" w:themeColor="accent4"/>
              </w:rPr>
              <w:t>Other</w:t>
            </w:r>
            <w:r>
              <w:rPr>
                <w:rFonts w:eastAsia="Times New Roman" w:cs="Arial"/>
                <w:color w:val="8064A2" w:themeColor="accent4"/>
              </w:rPr>
              <w:t xml:space="preserve"> (specify)</w:t>
            </w:r>
          </w:p>
          <w:p w14:paraId="1347840F" w14:textId="77777777" w:rsidR="005402C4" w:rsidRDefault="005402C4" w:rsidP="007F36EA">
            <w:pPr>
              <w:rPr>
                <w:rFonts w:eastAsia="Times New Roman" w:cs="Arial"/>
                <w:color w:val="8064A2" w:themeColor="accent4"/>
              </w:rPr>
            </w:pPr>
            <w:r w:rsidRPr="007F36EA">
              <w:rPr>
                <w:rFonts w:eastAsia="Times New Roman" w:cs="Arial"/>
                <w:color w:val="8064A2" w:themeColor="accent4"/>
              </w:rPr>
              <w:t>Don’t know</w:t>
            </w:r>
          </w:p>
          <w:p w14:paraId="70D6BF48" w14:textId="1244ADDC" w:rsidR="005402C4" w:rsidRPr="007F36EA" w:rsidDel="005D674D" w:rsidRDefault="005402C4" w:rsidP="009776CA">
            <w:pPr>
              <w:rPr>
                <w:rFonts w:eastAsia="Times New Roman" w:cs="Arial"/>
                <w:color w:val="8064A2" w:themeColor="accent4"/>
              </w:rPr>
            </w:pPr>
            <w:r w:rsidRPr="007F36EA">
              <w:rPr>
                <w:rFonts w:eastAsia="Times New Roman" w:cs="Arial"/>
                <w:color w:val="8064A2" w:themeColor="accent4"/>
              </w:rPr>
              <w:t>Refused</w:t>
            </w:r>
          </w:p>
        </w:tc>
      </w:tr>
      <w:tr w:rsidR="005402C4" w:rsidRPr="00F94F7E" w14:paraId="7CC661FA" w14:textId="77777777" w:rsidTr="00B23246">
        <w:trPr>
          <w:gridAfter w:val="1"/>
          <w:wAfter w:w="14" w:type="dxa"/>
        </w:trPr>
        <w:tc>
          <w:tcPr>
            <w:tcW w:w="921" w:type="dxa"/>
          </w:tcPr>
          <w:p w14:paraId="08159716" w14:textId="4C4DC55F" w:rsidR="005402C4" w:rsidRDefault="005402C4" w:rsidP="00310167">
            <w:pPr>
              <w:rPr>
                <w:color w:val="8064A2" w:themeColor="accent4"/>
              </w:rPr>
            </w:pPr>
            <w:r>
              <w:rPr>
                <w:color w:val="8064A2" w:themeColor="accent4"/>
              </w:rPr>
              <w:lastRenderedPageBreak/>
              <w:t>M9a</w:t>
            </w:r>
          </w:p>
        </w:tc>
        <w:tc>
          <w:tcPr>
            <w:tcW w:w="4220" w:type="dxa"/>
          </w:tcPr>
          <w:p w14:paraId="3F51DC6B" w14:textId="210EB870" w:rsidR="005402C4" w:rsidRPr="007F36EA" w:rsidRDefault="005402C4" w:rsidP="00310167">
            <w:pPr>
              <w:rPr>
                <w:color w:val="8064A2" w:themeColor="accent4"/>
              </w:rPr>
            </w:pPr>
            <w:r>
              <w:rPr>
                <w:color w:val="8064A2" w:themeColor="accent4"/>
              </w:rPr>
              <w:t>On your 20</w:t>
            </w:r>
            <w:r w:rsidRPr="00F94F7E">
              <w:rPr>
                <w:color w:val="8064A2" w:themeColor="accent4"/>
                <w:vertAlign w:val="superscript"/>
              </w:rPr>
              <w:t>th</w:t>
            </w:r>
            <w:r w:rsidRPr="00F94F7E">
              <w:rPr>
                <w:color w:val="8064A2" w:themeColor="accent4"/>
              </w:rPr>
              <w:t xml:space="preserve"> [x</w:t>
            </w:r>
            <w:r>
              <w:rPr>
                <w:color w:val="8064A2" w:themeColor="accent4"/>
              </w:rPr>
              <w:t>+5</w:t>
            </w:r>
            <w:r w:rsidRPr="00F94F7E">
              <w:rPr>
                <w:color w:val="8064A2" w:themeColor="accent4"/>
              </w:rPr>
              <w:t xml:space="preserve">] birthday, </w:t>
            </w:r>
            <w:r>
              <w:rPr>
                <w:color w:val="8064A2" w:themeColor="accent4"/>
              </w:rPr>
              <w:t xml:space="preserve">how many people lived in your </w:t>
            </w:r>
            <w:r w:rsidRPr="007F36EA">
              <w:rPr>
                <w:color w:val="8064A2" w:themeColor="accent4"/>
              </w:rPr>
              <w:t>household</w:t>
            </w:r>
            <w:r>
              <w:rPr>
                <w:color w:val="8064A2" w:themeColor="accent4"/>
              </w:rPr>
              <w:t>, including you</w:t>
            </w:r>
            <w:r w:rsidRPr="007F36EA">
              <w:rPr>
                <w:color w:val="8064A2" w:themeColor="accent4"/>
              </w:rPr>
              <w:t>? If you don’t remember exactly, just give us your best guess.</w:t>
            </w:r>
          </w:p>
          <w:p w14:paraId="4281BBE7" w14:textId="77777777" w:rsidR="005402C4" w:rsidRPr="00F94F7E" w:rsidRDefault="005402C4" w:rsidP="00310167">
            <w:pPr>
              <w:rPr>
                <w:color w:val="8064A2" w:themeColor="accent4"/>
              </w:rPr>
            </w:pPr>
          </w:p>
        </w:tc>
        <w:tc>
          <w:tcPr>
            <w:tcW w:w="4597" w:type="dxa"/>
          </w:tcPr>
          <w:p w14:paraId="06126E41" w14:textId="77777777" w:rsidR="005402C4" w:rsidRDefault="005402C4" w:rsidP="00310167">
            <w:pPr>
              <w:rPr>
                <w:color w:val="8064A2" w:themeColor="accent4"/>
              </w:rPr>
            </w:pPr>
            <w:r>
              <w:rPr>
                <w:color w:val="8064A2" w:themeColor="accent4"/>
              </w:rPr>
              <w:t>#</w:t>
            </w:r>
          </w:p>
          <w:p w14:paraId="0C1C6538" w14:textId="77777777" w:rsidR="005402C4" w:rsidRDefault="005402C4" w:rsidP="00310167">
            <w:pPr>
              <w:rPr>
                <w:color w:val="8064A2" w:themeColor="accent4"/>
              </w:rPr>
            </w:pPr>
            <w:r>
              <w:rPr>
                <w:color w:val="8064A2" w:themeColor="accent4"/>
              </w:rPr>
              <w:t>Don’t know</w:t>
            </w:r>
          </w:p>
          <w:p w14:paraId="3863D243" w14:textId="77777777" w:rsidR="005402C4" w:rsidRPr="00F94F7E" w:rsidRDefault="005402C4" w:rsidP="00310167">
            <w:pPr>
              <w:rPr>
                <w:color w:val="8064A2" w:themeColor="accent4"/>
              </w:rPr>
            </w:pPr>
            <w:r>
              <w:rPr>
                <w:color w:val="8064A2" w:themeColor="accent4"/>
              </w:rPr>
              <w:t>Refused</w:t>
            </w:r>
          </w:p>
        </w:tc>
      </w:tr>
      <w:tr w:rsidR="005402C4" w:rsidRPr="00F94F7E" w14:paraId="2D5AEA89" w14:textId="77777777" w:rsidTr="00767B0C">
        <w:tc>
          <w:tcPr>
            <w:tcW w:w="921" w:type="dxa"/>
          </w:tcPr>
          <w:p w14:paraId="5A9C8A7B" w14:textId="4BFB8F05" w:rsidR="005402C4" w:rsidRPr="00F94F7E" w:rsidRDefault="005402C4" w:rsidP="006876BC">
            <w:pPr>
              <w:rPr>
                <w:color w:val="8064A2" w:themeColor="accent4"/>
              </w:rPr>
            </w:pPr>
            <w:r>
              <w:rPr>
                <w:color w:val="8064A2" w:themeColor="accent4"/>
              </w:rPr>
              <w:t>M9b</w:t>
            </w:r>
          </w:p>
        </w:tc>
        <w:tc>
          <w:tcPr>
            <w:tcW w:w="4220" w:type="dxa"/>
          </w:tcPr>
          <w:p w14:paraId="4279819A" w14:textId="77777777" w:rsidR="005402C4" w:rsidRPr="00B23246" w:rsidRDefault="005402C4" w:rsidP="003939E3">
            <w:pPr>
              <w:rPr>
                <w:color w:val="8064A2" w:themeColor="accent4"/>
              </w:rPr>
            </w:pPr>
            <w:r w:rsidRPr="00B23246">
              <w:rPr>
                <w:color w:val="8064A2" w:themeColor="accent4"/>
              </w:rPr>
              <w:t>On your 20</w:t>
            </w:r>
            <w:r w:rsidRPr="00B23246">
              <w:rPr>
                <w:color w:val="8064A2" w:themeColor="accent4"/>
                <w:vertAlign w:val="superscript"/>
              </w:rPr>
              <w:t>th</w:t>
            </w:r>
            <w:r w:rsidRPr="00B23246">
              <w:rPr>
                <w:color w:val="8064A2" w:themeColor="accent4"/>
              </w:rPr>
              <w:t xml:space="preserve"> [x+5] birthday, who did you live with? (CHECK ALL THAT APPLY)</w:t>
            </w:r>
          </w:p>
          <w:p w14:paraId="4A6DC085" w14:textId="77777777" w:rsidR="005402C4" w:rsidRPr="00B23246" w:rsidRDefault="005402C4" w:rsidP="006876BC">
            <w:pPr>
              <w:rPr>
                <w:color w:val="8064A2" w:themeColor="accent4"/>
              </w:rPr>
            </w:pPr>
          </w:p>
        </w:tc>
        <w:tc>
          <w:tcPr>
            <w:tcW w:w="4611" w:type="dxa"/>
            <w:gridSpan w:val="2"/>
          </w:tcPr>
          <w:p w14:paraId="7681946F" w14:textId="57107DFD" w:rsidR="005402C4" w:rsidRDefault="005402C4" w:rsidP="009776CA">
            <w:pPr>
              <w:rPr>
                <w:color w:val="8064A2" w:themeColor="accent4"/>
              </w:rPr>
            </w:pPr>
            <w:r w:rsidRPr="00F94F7E">
              <w:rPr>
                <w:color w:val="8064A2" w:themeColor="accent4"/>
              </w:rPr>
              <w:t>Alone</w:t>
            </w:r>
            <w:r>
              <w:rPr>
                <w:color w:val="8064A2" w:themeColor="accent4"/>
              </w:rPr>
              <w:t xml:space="preserve"> (Skip to M7)</w:t>
            </w:r>
          </w:p>
          <w:p w14:paraId="64287091" w14:textId="3CF58371" w:rsidR="005402C4" w:rsidRDefault="005402C4" w:rsidP="009776CA">
            <w:pPr>
              <w:rPr>
                <w:color w:val="8064A2" w:themeColor="accent4"/>
              </w:rPr>
            </w:pPr>
            <w:r>
              <w:rPr>
                <w:color w:val="8064A2" w:themeColor="accent4"/>
              </w:rPr>
              <w:t>With parent(s)/guardian(s)</w:t>
            </w:r>
          </w:p>
          <w:p w14:paraId="5CF497D3" w14:textId="2E716B78" w:rsidR="005402C4" w:rsidRDefault="005402C4" w:rsidP="009776CA">
            <w:pPr>
              <w:rPr>
                <w:color w:val="8064A2" w:themeColor="accent4"/>
              </w:rPr>
            </w:pPr>
            <w:r>
              <w:rPr>
                <w:color w:val="8064A2" w:themeColor="accent4"/>
              </w:rPr>
              <w:t>With my child/</w:t>
            </w:r>
            <w:proofErr w:type="spellStart"/>
            <w:r>
              <w:rPr>
                <w:color w:val="8064A2" w:themeColor="accent4"/>
              </w:rPr>
              <w:t>ren</w:t>
            </w:r>
            <w:proofErr w:type="spellEnd"/>
            <w:r>
              <w:rPr>
                <w:color w:val="8064A2" w:themeColor="accent4"/>
              </w:rPr>
              <w:t xml:space="preserve"> (biological or adoptive)</w:t>
            </w:r>
          </w:p>
          <w:p w14:paraId="7E734975" w14:textId="10797DD2" w:rsidR="005402C4" w:rsidRPr="00F94F7E" w:rsidRDefault="005402C4" w:rsidP="009776CA">
            <w:pPr>
              <w:rPr>
                <w:color w:val="8064A2" w:themeColor="accent4"/>
              </w:rPr>
            </w:pPr>
            <w:r>
              <w:rPr>
                <w:color w:val="8064A2" w:themeColor="accent4"/>
              </w:rPr>
              <w:t>With other family (not a parent/guardian/child)</w:t>
            </w:r>
          </w:p>
          <w:p w14:paraId="27D60517" w14:textId="3C99D8D1" w:rsidR="005402C4" w:rsidRPr="00F94F7E" w:rsidRDefault="005402C4" w:rsidP="009776CA">
            <w:pPr>
              <w:rPr>
                <w:color w:val="8064A2" w:themeColor="accent4"/>
              </w:rPr>
            </w:pPr>
            <w:r>
              <w:rPr>
                <w:color w:val="8064A2" w:themeColor="accent4"/>
              </w:rPr>
              <w:t>With</w:t>
            </w:r>
            <w:r w:rsidRPr="00F94F7E">
              <w:rPr>
                <w:color w:val="8064A2" w:themeColor="accent4"/>
              </w:rPr>
              <w:t xml:space="preserve"> friend</w:t>
            </w:r>
            <w:r>
              <w:rPr>
                <w:color w:val="8064A2" w:themeColor="accent4"/>
              </w:rPr>
              <w:t>(</w:t>
            </w:r>
            <w:r w:rsidRPr="00F94F7E">
              <w:rPr>
                <w:color w:val="8064A2" w:themeColor="accent4"/>
              </w:rPr>
              <w:t>s</w:t>
            </w:r>
            <w:r>
              <w:rPr>
                <w:color w:val="8064A2" w:themeColor="accent4"/>
              </w:rPr>
              <w:t>)</w:t>
            </w:r>
          </w:p>
          <w:p w14:paraId="588E194C" w14:textId="2C4B30CE" w:rsidR="005402C4" w:rsidRPr="00F94F7E" w:rsidRDefault="005402C4" w:rsidP="009776CA">
            <w:pPr>
              <w:rPr>
                <w:color w:val="8064A2" w:themeColor="accent4"/>
              </w:rPr>
            </w:pPr>
            <w:r>
              <w:rPr>
                <w:color w:val="8064A2" w:themeColor="accent4"/>
              </w:rPr>
              <w:t>With a</w:t>
            </w:r>
            <w:r w:rsidRPr="00F94F7E">
              <w:rPr>
                <w:color w:val="8064A2" w:themeColor="accent4"/>
              </w:rPr>
              <w:t xml:space="preserve"> romantic partner</w:t>
            </w:r>
          </w:p>
          <w:p w14:paraId="5E6D5F8F" w14:textId="77777777" w:rsidR="005402C4" w:rsidRDefault="005402C4" w:rsidP="009776CA">
            <w:pPr>
              <w:rPr>
                <w:color w:val="8064A2" w:themeColor="accent4"/>
              </w:rPr>
            </w:pPr>
            <w:r w:rsidRPr="00F94F7E">
              <w:rPr>
                <w:color w:val="8064A2" w:themeColor="accent4"/>
              </w:rPr>
              <w:t>Other (specify)</w:t>
            </w:r>
          </w:p>
          <w:p w14:paraId="24F7E0D2" w14:textId="77777777" w:rsidR="005402C4" w:rsidRDefault="005402C4" w:rsidP="009776CA">
            <w:pPr>
              <w:rPr>
                <w:color w:val="8064A2" w:themeColor="accent4"/>
              </w:rPr>
            </w:pPr>
            <w:r>
              <w:rPr>
                <w:color w:val="8064A2" w:themeColor="accent4"/>
              </w:rPr>
              <w:t>Don’t know</w:t>
            </w:r>
          </w:p>
          <w:p w14:paraId="4DA150B7" w14:textId="54789308" w:rsidR="005402C4" w:rsidRPr="00F94F7E" w:rsidRDefault="005402C4" w:rsidP="009776CA">
            <w:pPr>
              <w:rPr>
                <w:color w:val="8064A2" w:themeColor="accent4"/>
              </w:rPr>
            </w:pPr>
            <w:r>
              <w:rPr>
                <w:color w:val="8064A2" w:themeColor="accent4"/>
              </w:rPr>
              <w:t>Refused</w:t>
            </w:r>
          </w:p>
        </w:tc>
      </w:tr>
      <w:tr w:rsidR="005402C4" w:rsidRPr="00F94F7E" w14:paraId="5ABF1796" w14:textId="77777777" w:rsidTr="00767B0C">
        <w:tc>
          <w:tcPr>
            <w:tcW w:w="921" w:type="dxa"/>
          </w:tcPr>
          <w:p w14:paraId="6B68B963" w14:textId="081C011A" w:rsidR="005402C4" w:rsidRDefault="005402C4" w:rsidP="006876BC">
            <w:pPr>
              <w:rPr>
                <w:color w:val="8064A2" w:themeColor="accent4"/>
              </w:rPr>
            </w:pPr>
            <w:r>
              <w:rPr>
                <w:color w:val="8064A2" w:themeColor="accent4"/>
              </w:rPr>
              <w:t>M9c</w:t>
            </w:r>
          </w:p>
        </w:tc>
        <w:tc>
          <w:tcPr>
            <w:tcW w:w="4220" w:type="dxa"/>
          </w:tcPr>
          <w:p w14:paraId="2B9D09BF" w14:textId="5F8F4EEA" w:rsidR="005402C4" w:rsidRPr="00B23246" w:rsidRDefault="005402C4" w:rsidP="00B62AD1">
            <w:pPr>
              <w:rPr>
                <w:color w:val="8064A2" w:themeColor="accent4"/>
              </w:rPr>
            </w:pPr>
            <w:r w:rsidRPr="00B23246">
              <w:rPr>
                <w:rStyle w:val="CommentReference"/>
                <w:color w:val="8064A2" w:themeColor="accent4"/>
                <w:sz w:val="22"/>
                <w:szCs w:val="22"/>
              </w:rPr>
              <w:t>[If lived with romantic partner in M3 and  M6a, ask:] Did you live with the same romantic partner on your 20</w:t>
            </w:r>
            <w:r w:rsidRPr="00B23246">
              <w:rPr>
                <w:rStyle w:val="CommentReference"/>
                <w:color w:val="8064A2" w:themeColor="accent4"/>
                <w:sz w:val="22"/>
                <w:szCs w:val="22"/>
                <w:vertAlign w:val="superscript"/>
              </w:rPr>
              <w:t>th</w:t>
            </w:r>
            <w:r>
              <w:rPr>
                <w:rStyle w:val="CommentReference"/>
                <w:color w:val="8064A2" w:themeColor="accent4"/>
                <w:sz w:val="22"/>
                <w:szCs w:val="22"/>
              </w:rPr>
              <w:t xml:space="preserve"> [x+5]</w:t>
            </w:r>
            <w:r w:rsidRPr="00B23246">
              <w:rPr>
                <w:rStyle w:val="CommentReference"/>
                <w:color w:val="8064A2" w:themeColor="accent4"/>
                <w:sz w:val="22"/>
                <w:szCs w:val="22"/>
              </w:rPr>
              <w:t xml:space="preserve"> birthday as on your 15</w:t>
            </w:r>
            <w:r w:rsidRPr="00B23246">
              <w:rPr>
                <w:rStyle w:val="CommentReference"/>
                <w:color w:val="8064A2" w:themeColor="accent4"/>
                <w:sz w:val="22"/>
                <w:szCs w:val="22"/>
                <w:vertAlign w:val="superscript"/>
              </w:rPr>
              <w:t>th</w:t>
            </w:r>
            <w:r w:rsidRPr="00B23246">
              <w:rPr>
                <w:rStyle w:val="CommentReference"/>
                <w:color w:val="8064A2" w:themeColor="accent4"/>
                <w:sz w:val="22"/>
                <w:szCs w:val="22"/>
              </w:rPr>
              <w:t xml:space="preserve"> [x] birthday?</w:t>
            </w:r>
          </w:p>
        </w:tc>
        <w:tc>
          <w:tcPr>
            <w:tcW w:w="4611" w:type="dxa"/>
            <w:gridSpan w:val="2"/>
          </w:tcPr>
          <w:p w14:paraId="18730801" w14:textId="77777777" w:rsidR="005402C4" w:rsidRDefault="005402C4" w:rsidP="00203F93">
            <w:pPr>
              <w:rPr>
                <w:color w:val="8064A2" w:themeColor="accent4"/>
              </w:rPr>
            </w:pPr>
            <w:r>
              <w:rPr>
                <w:color w:val="8064A2" w:themeColor="accent4"/>
              </w:rPr>
              <w:t>Yes</w:t>
            </w:r>
          </w:p>
          <w:p w14:paraId="478D01FF" w14:textId="02F0E612" w:rsidR="005402C4" w:rsidRDefault="005402C4" w:rsidP="00203F93">
            <w:pPr>
              <w:rPr>
                <w:color w:val="8064A2" w:themeColor="accent4"/>
              </w:rPr>
            </w:pPr>
            <w:r>
              <w:rPr>
                <w:color w:val="8064A2" w:themeColor="accent4"/>
              </w:rPr>
              <w:t>No</w:t>
            </w:r>
          </w:p>
          <w:p w14:paraId="48E9BA9F" w14:textId="214F6182" w:rsidR="005402C4" w:rsidRDefault="005402C4" w:rsidP="006876BC">
            <w:pPr>
              <w:rPr>
                <w:color w:val="8064A2" w:themeColor="accent4"/>
              </w:rPr>
            </w:pPr>
            <w:r>
              <w:rPr>
                <w:color w:val="8064A2" w:themeColor="accent4"/>
              </w:rPr>
              <w:t>Don’t know</w:t>
            </w:r>
          </w:p>
          <w:p w14:paraId="428BA4C0" w14:textId="7D5C84BA" w:rsidR="005402C4" w:rsidRPr="00F94F7E" w:rsidRDefault="005402C4" w:rsidP="006876BC">
            <w:pPr>
              <w:rPr>
                <w:color w:val="8064A2" w:themeColor="accent4"/>
              </w:rPr>
            </w:pPr>
            <w:r>
              <w:rPr>
                <w:color w:val="8064A2" w:themeColor="accent4"/>
              </w:rPr>
              <w:t>Refused</w:t>
            </w:r>
          </w:p>
        </w:tc>
      </w:tr>
      <w:tr w:rsidR="005402C4" w:rsidRPr="00F94F7E" w14:paraId="5853BBF6" w14:textId="77777777" w:rsidTr="00767B0C">
        <w:tc>
          <w:tcPr>
            <w:tcW w:w="921" w:type="dxa"/>
          </w:tcPr>
          <w:p w14:paraId="13E443B1" w14:textId="2B8A280E" w:rsidR="005402C4" w:rsidRPr="00F94F7E" w:rsidRDefault="005402C4" w:rsidP="006876BC">
            <w:pPr>
              <w:rPr>
                <w:color w:val="8064A2" w:themeColor="accent4"/>
              </w:rPr>
            </w:pPr>
            <w:r>
              <w:rPr>
                <w:color w:val="8064A2" w:themeColor="accent4"/>
              </w:rPr>
              <w:t>M10</w:t>
            </w:r>
          </w:p>
        </w:tc>
        <w:tc>
          <w:tcPr>
            <w:tcW w:w="4220" w:type="dxa"/>
          </w:tcPr>
          <w:p w14:paraId="3705A070" w14:textId="7DFB4FA5" w:rsidR="005402C4" w:rsidRPr="00B23246" w:rsidRDefault="005402C4" w:rsidP="00E910BA">
            <w:pPr>
              <w:rPr>
                <w:color w:val="8064A2" w:themeColor="accent4"/>
              </w:rPr>
            </w:pPr>
            <w:r w:rsidRPr="00B23246">
              <w:rPr>
                <w:color w:val="8064A2" w:themeColor="accent4"/>
              </w:rPr>
              <w:t>How many times did you move to a different address between ages 15 [x] and 20 [x+5]? (by move, we mean how many times did you move with your possessions to live at a new address).</w:t>
            </w:r>
          </w:p>
        </w:tc>
        <w:tc>
          <w:tcPr>
            <w:tcW w:w="4611" w:type="dxa"/>
            <w:gridSpan w:val="2"/>
          </w:tcPr>
          <w:p w14:paraId="6DE8B8EF" w14:textId="77777777" w:rsidR="005402C4" w:rsidRPr="00F94F7E" w:rsidRDefault="005402C4" w:rsidP="006876BC">
            <w:pPr>
              <w:rPr>
                <w:color w:val="8064A2" w:themeColor="accent4"/>
              </w:rPr>
            </w:pPr>
            <w:r w:rsidRPr="00F94F7E">
              <w:rPr>
                <w:color w:val="8064A2" w:themeColor="accent4"/>
              </w:rPr>
              <w:t>Zero</w:t>
            </w:r>
          </w:p>
          <w:p w14:paraId="140B9746" w14:textId="77777777" w:rsidR="005402C4" w:rsidRPr="00F94F7E" w:rsidRDefault="005402C4" w:rsidP="006876BC">
            <w:pPr>
              <w:rPr>
                <w:color w:val="8064A2" w:themeColor="accent4"/>
              </w:rPr>
            </w:pPr>
            <w:r w:rsidRPr="00F94F7E">
              <w:rPr>
                <w:color w:val="8064A2" w:themeColor="accent4"/>
              </w:rPr>
              <w:t>Just once</w:t>
            </w:r>
          </w:p>
          <w:p w14:paraId="1BB701DE" w14:textId="77777777" w:rsidR="005402C4" w:rsidRPr="00F94F7E" w:rsidRDefault="005402C4" w:rsidP="006876BC">
            <w:pPr>
              <w:rPr>
                <w:color w:val="8064A2" w:themeColor="accent4"/>
              </w:rPr>
            </w:pPr>
            <w:r w:rsidRPr="00F94F7E">
              <w:rPr>
                <w:color w:val="8064A2" w:themeColor="accent4"/>
              </w:rPr>
              <w:t>2-3 times</w:t>
            </w:r>
          </w:p>
          <w:p w14:paraId="30166954" w14:textId="77777777" w:rsidR="005402C4" w:rsidRDefault="005402C4" w:rsidP="006876BC">
            <w:pPr>
              <w:rPr>
                <w:color w:val="8064A2" w:themeColor="accent4"/>
              </w:rPr>
            </w:pPr>
            <w:r w:rsidRPr="00F94F7E">
              <w:rPr>
                <w:color w:val="8064A2" w:themeColor="accent4"/>
              </w:rPr>
              <w:t>4 or more times</w:t>
            </w:r>
          </w:p>
          <w:p w14:paraId="364B8335" w14:textId="77777777" w:rsidR="005402C4" w:rsidRDefault="005402C4" w:rsidP="006876BC">
            <w:pPr>
              <w:rPr>
                <w:color w:val="8064A2" w:themeColor="accent4"/>
              </w:rPr>
            </w:pPr>
            <w:r>
              <w:rPr>
                <w:color w:val="8064A2" w:themeColor="accent4"/>
              </w:rPr>
              <w:t>Don’t know</w:t>
            </w:r>
          </w:p>
          <w:p w14:paraId="56CF6648" w14:textId="55F25F9E" w:rsidR="005402C4" w:rsidRPr="00F94F7E" w:rsidRDefault="005402C4" w:rsidP="006876BC">
            <w:pPr>
              <w:rPr>
                <w:color w:val="8064A2" w:themeColor="accent4"/>
              </w:rPr>
            </w:pPr>
            <w:r>
              <w:rPr>
                <w:color w:val="8064A2" w:themeColor="accent4"/>
              </w:rPr>
              <w:t>Refused</w:t>
            </w:r>
          </w:p>
        </w:tc>
      </w:tr>
      <w:tr w:rsidR="005402C4" w:rsidRPr="00F94F7E" w14:paraId="3E457BE3" w14:textId="77777777" w:rsidTr="00767B0C">
        <w:tc>
          <w:tcPr>
            <w:tcW w:w="921" w:type="dxa"/>
          </w:tcPr>
          <w:p w14:paraId="789FCB3F" w14:textId="2A589824" w:rsidR="005402C4" w:rsidRPr="00F94F7E" w:rsidRDefault="005402C4" w:rsidP="001413F4">
            <w:pPr>
              <w:rPr>
                <w:color w:val="8064A2" w:themeColor="accent4"/>
              </w:rPr>
            </w:pPr>
            <w:r>
              <w:rPr>
                <w:color w:val="8064A2" w:themeColor="accent4"/>
              </w:rPr>
              <w:t>M11</w:t>
            </w:r>
          </w:p>
        </w:tc>
        <w:tc>
          <w:tcPr>
            <w:tcW w:w="4220" w:type="dxa"/>
          </w:tcPr>
          <w:p w14:paraId="254524B4" w14:textId="14EDBF76" w:rsidR="005402C4" w:rsidRPr="00F94F7E" w:rsidRDefault="005402C4" w:rsidP="004926AE">
            <w:pPr>
              <w:rPr>
                <w:color w:val="8064A2" w:themeColor="accent4"/>
              </w:rPr>
            </w:pPr>
            <w:r w:rsidRPr="00F94F7E">
              <w:rPr>
                <w:color w:val="8064A2" w:themeColor="accent4"/>
              </w:rPr>
              <w:t xml:space="preserve">Between when you were 15 [x] and 20 [x+5], were you ever homeless for a week or longer? (that is, you slept in a place where people </w:t>
            </w:r>
            <w:r>
              <w:rPr>
                <w:color w:val="8064A2" w:themeColor="accent4"/>
              </w:rPr>
              <w:t>don’t typically sleep</w:t>
            </w:r>
            <w:r w:rsidRPr="00F94F7E">
              <w:rPr>
                <w:color w:val="8064A2" w:themeColor="accent4"/>
              </w:rPr>
              <w:t>, slept in a homeless shelter, or didn’t have a regular residence in which to sleep.)</w:t>
            </w:r>
          </w:p>
        </w:tc>
        <w:tc>
          <w:tcPr>
            <w:tcW w:w="4611" w:type="dxa"/>
            <w:gridSpan w:val="2"/>
          </w:tcPr>
          <w:p w14:paraId="689DC7C2" w14:textId="77777777" w:rsidR="005402C4" w:rsidRPr="00F94F7E" w:rsidRDefault="005402C4" w:rsidP="001413F4">
            <w:pPr>
              <w:autoSpaceDE w:val="0"/>
              <w:autoSpaceDN w:val="0"/>
              <w:adjustRightInd w:val="0"/>
              <w:ind w:right="172"/>
              <w:rPr>
                <w:color w:val="8064A2" w:themeColor="accent4"/>
              </w:rPr>
            </w:pPr>
            <w:r w:rsidRPr="00F94F7E">
              <w:rPr>
                <w:color w:val="8064A2" w:themeColor="accent4"/>
              </w:rPr>
              <w:t>No</w:t>
            </w:r>
          </w:p>
          <w:p w14:paraId="08054A6D" w14:textId="77777777" w:rsidR="005402C4" w:rsidRPr="00F94F7E" w:rsidRDefault="005402C4" w:rsidP="001413F4">
            <w:pPr>
              <w:autoSpaceDE w:val="0"/>
              <w:autoSpaceDN w:val="0"/>
              <w:adjustRightInd w:val="0"/>
              <w:ind w:right="172"/>
              <w:rPr>
                <w:color w:val="8064A2" w:themeColor="accent4"/>
              </w:rPr>
            </w:pPr>
            <w:r w:rsidRPr="00F94F7E">
              <w:rPr>
                <w:color w:val="8064A2" w:themeColor="accent4"/>
              </w:rPr>
              <w:t>Yes</w:t>
            </w:r>
          </w:p>
          <w:p w14:paraId="49D5CECC" w14:textId="77777777" w:rsidR="005402C4" w:rsidRDefault="005402C4" w:rsidP="001413F4">
            <w:pPr>
              <w:autoSpaceDE w:val="0"/>
              <w:autoSpaceDN w:val="0"/>
              <w:adjustRightInd w:val="0"/>
              <w:ind w:right="172"/>
              <w:rPr>
                <w:color w:val="8064A2" w:themeColor="accent4"/>
              </w:rPr>
            </w:pPr>
            <w:r>
              <w:rPr>
                <w:color w:val="8064A2" w:themeColor="accent4"/>
              </w:rPr>
              <w:t>Don’t know</w:t>
            </w:r>
          </w:p>
          <w:p w14:paraId="6D66B49F" w14:textId="5EDCC1FD" w:rsidR="005402C4" w:rsidRDefault="005402C4" w:rsidP="001413F4">
            <w:pPr>
              <w:autoSpaceDE w:val="0"/>
              <w:autoSpaceDN w:val="0"/>
              <w:adjustRightInd w:val="0"/>
              <w:ind w:right="172"/>
              <w:rPr>
                <w:color w:val="8064A2" w:themeColor="accent4"/>
              </w:rPr>
            </w:pPr>
            <w:r>
              <w:rPr>
                <w:color w:val="8064A2" w:themeColor="accent4"/>
              </w:rPr>
              <w:t>Refused</w:t>
            </w:r>
          </w:p>
          <w:p w14:paraId="4E04EF1E" w14:textId="0FEB1D75" w:rsidR="005402C4" w:rsidRPr="00F94F7E" w:rsidRDefault="005402C4" w:rsidP="001413F4">
            <w:pPr>
              <w:autoSpaceDE w:val="0"/>
              <w:autoSpaceDN w:val="0"/>
              <w:adjustRightInd w:val="0"/>
              <w:ind w:right="172"/>
              <w:rPr>
                <w:color w:val="8064A2" w:themeColor="accent4"/>
              </w:rPr>
            </w:pPr>
          </w:p>
        </w:tc>
      </w:tr>
    </w:tbl>
    <w:p w14:paraId="658686A0" w14:textId="77777777" w:rsidR="00CA4760" w:rsidRPr="00F94F7E" w:rsidRDefault="00580EA5" w:rsidP="00580EA5">
      <w:pPr>
        <w:rPr>
          <w:color w:val="8064A2" w:themeColor="accent4"/>
        </w:rPr>
      </w:pPr>
      <w:r w:rsidRPr="00F94F7E">
        <w:rPr>
          <w:color w:val="8064A2" w:themeColor="accent4"/>
        </w:rPr>
        <w:t>Repeat</w:t>
      </w:r>
      <w:r w:rsidR="001F1278" w:rsidRPr="00F94F7E">
        <w:rPr>
          <w:color w:val="8064A2" w:themeColor="accent4"/>
        </w:rPr>
        <w:t xml:space="preserve"> previous set of questions</w:t>
      </w:r>
      <w:r w:rsidRPr="00F94F7E">
        <w:rPr>
          <w:color w:val="8064A2" w:themeColor="accent4"/>
        </w:rPr>
        <w:t xml:space="preserve"> until most recent birthday</w:t>
      </w:r>
      <w:r w:rsidR="00CE109C" w:rsidRPr="00F94F7E">
        <w:rPr>
          <w:color w:val="8064A2" w:themeColor="accent4"/>
        </w:rPr>
        <w:t xml:space="preserve"> (for example, if subject is 42 years old, he would be asked about his 15</w:t>
      </w:r>
      <w:r w:rsidR="00CE109C" w:rsidRPr="00F94F7E">
        <w:rPr>
          <w:color w:val="8064A2" w:themeColor="accent4"/>
          <w:vertAlign w:val="superscript"/>
        </w:rPr>
        <w:t>th</w:t>
      </w:r>
      <w:r w:rsidR="00CE109C" w:rsidRPr="00F94F7E">
        <w:rPr>
          <w:color w:val="8064A2" w:themeColor="accent4"/>
        </w:rPr>
        <w:t>, 20</w:t>
      </w:r>
      <w:r w:rsidR="00CE109C" w:rsidRPr="00F94F7E">
        <w:rPr>
          <w:color w:val="8064A2" w:themeColor="accent4"/>
          <w:vertAlign w:val="superscript"/>
        </w:rPr>
        <w:t>th</w:t>
      </w:r>
      <w:r w:rsidR="00CE109C" w:rsidRPr="00F94F7E">
        <w:rPr>
          <w:color w:val="8064A2" w:themeColor="accent4"/>
        </w:rPr>
        <w:t>, 25</w:t>
      </w:r>
      <w:r w:rsidR="00CE109C" w:rsidRPr="00F94F7E">
        <w:rPr>
          <w:color w:val="8064A2" w:themeColor="accent4"/>
          <w:vertAlign w:val="superscript"/>
        </w:rPr>
        <w:t>th</w:t>
      </w:r>
      <w:r w:rsidR="00CE109C" w:rsidRPr="00F94F7E">
        <w:rPr>
          <w:color w:val="8064A2" w:themeColor="accent4"/>
        </w:rPr>
        <w:t>, 30</w:t>
      </w:r>
      <w:r w:rsidR="00CE109C" w:rsidRPr="00F94F7E">
        <w:rPr>
          <w:color w:val="8064A2" w:themeColor="accent4"/>
          <w:vertAlign w:val="superscript"/>
        </w:rPr>
        <w:t>th</w:t>
      </w:r>
      <w:r w:rsidR="00CE109C" w:rsidRPr="00F94F7E">
        <w:rPr>
          <w:color w:val="8064A2" w:themeColor="accent4"/>
        </w:rPr>
        <w:t>, 35</w:t>
      </w:r>
      <w:r w:rsidR="00CE109C" w:rsidRPr="00F94F7E">
        <w:rPr>
          <w:color w:val="8064A2" w:themeColor="accent4"/>
          <w:vertAlign w:val="superscript"/>
        </w:rPr>
        <w:t>th</w:t>
      </w:r>
      <w:r w:rsidR="00CE109C" w:rsidRPr="00F94F7E">
        <w:rPr>
          <w:color w:val="8064A2" w:themeColor="accent4"/>
        </w:rPr>
        <w:t>, and 40</w:t>
      </w:r>
      <w:r w:rsidR="00CE109C" w:rsidRPr="00F94F7E">
        <w:rPr>
          <w:color w:val="8064A2" w:themeColor="accent4"/>
          <w:vertAlign w:val="superscript"/>
        </w:rPr>
        <w:t>th</w:t>
      </w:r>
      <w:r w:rsidR="00CE109C" w:rsidRPr="00F94F7E">
        <w:rPr>
          <w:color w:val="8064A2" w:themeColor="accent4"/>
        </w:rPr>
        <w:t xml:space="preserve"> birthdays)</w:t>
      </w:r>
      <w:r w:rsidRPr="00F94F7E">
        <w:rPr>
          <w:color w:val="8064A2" w:themeColor="accent4"/>
        </w:rPr>
        <w:t xml:space="preserve">.  Then proceed with </w:t>
      </w:r>
      <w:r w:rsidR="00207E61" w:rsidRPr="00F94F7E">
        <w:rPr>
          <w:color w:val="8064A2" w:themeColor="accent4"/>
        </w:rPr>
        <w:t>next series of questions:</w:t>
      </w:r>
    </w:p>
    <w:p w14:paraId="74E784F5" w14:textId="77777777" w:rsidR="00237A52" w:rsidRDefault="00237A52"/>
    <w:p w14:paraId="3AFC2917" w14:textId="77777777" w:rsidR="002E3F88" w:rsidRDefault="002E3F88"/>
    <w:tbl>
      <w:tblPr>
        <w:tblStyle w:val="TableGrid"/>
        <w:tblW w:w="0" w:type="auto"/>
        <w:tblLook w:val="04A0" w:firstRow="1" w:lastRow="0" w:firstColumn="1" w:lastColumn="0" w:noHBand="0" w:noVBand="1"/>
      </w:tblPr>
      <w:tblGrid>
        <w:gridCol w:w="855"/>
        <w:gridCol w:w="4258"/>
        <w:gridCol w:w="4639"/>
      </w:tblGrid>
      <w:tr w:rsidR="005402C4" w:rsidRPr="0074251A" w14:paraId="5385046D" w14:textId="77777777" w:rsidTr="00542351">
        <w:tc>
          <w:tcPr>
            <w:tcW w:w="855" w:type="dxa"/>
          </w:tcPr>
          <w:p w14:paraId="6D32B534" w14:textId="0601F9D1" w:rsidR="005402C4" w:rsidRDefault="005402C4" w:rsidP="00542351">
            <w:pPr>
              <w:rPr>
                <w:color w:val="8064A2" w:themeColor="accent4"/>
              </w:rPr>
            </w:pPr>
            <w:r>
              <w:rPr>
                <w:color w:val="8064A2" w:themeColor="accent4"/>
              </w:rPr>
              <w:t>M12</w:t>
            </w:r>
          </w:p>
        </w:tc>
        <w:tc>
          <w:tcPr>
            <w:tcW w:w="4258" w:type="dxa"/>
          </w:tcPr>
          <w:p w14:paraId="4D5E7EC1" w14:textId="292064C6" w:rsidR="005402C4" w:rsidRPr="0074251A" w:rsidRDefault="005402C4" w:rsidP="002E3F88">
            <w:pPr>
              <w:rPr>
                <w:color w:val="8064A2" w:themeColor="accent4"/>
              </w:rPr>
            </w:pPr>
            <w:r>
              <w:rPr>
                <w:color w:val="8064A2" w:themeColor="accent4"/>
              </w:rPr>
              <w:t xml:space="preserve">How many times did you move to a different address </w:t>
            </w:r>
            <w:r w:rsidRPr="0074623B">
              <w:rPr>
                <w:color w:val="8064A2" w:themeColor="accent4"/>
              </w:rPr>
              <w:t>between x [last 5 year time point] and today? (by move, we mean how many times did you move with your possessions to live at a different address).</w:t>
            </w:r>
          </w:p>
        </w:tc>
        <w:tc>
          <w:tcPr>
            <w:tcW w:w="4639" w:type="dxa"/>
          </w:tcPr>
          <w:p w14:paraId="3D319D7C" w14:textId="77777777" w:rsidR="005402C4" w:rsidRPr="00F94F7E" w:rsidRDefault="005402C4" w:rsidP="00542351">
            <w:pPr>
              <w:rPr>
                <w:color w:val="8064A2" w:themeColor="accent4"/>
              </w:rPr>
            </w:pPr>
            <w:r w:rsidRPr="00F94F7E">
              <w:rPr>
                <w:color w:val="8064A2" w:themeColor="accent4"/>
              </w:rPr>
              <w:t>Zero</w:t>
            </w:r>
          </w:p>
          <w:p w14:paraId="3373830D" w14:textId="77777777" w:rsidR="005402C4" w:rsidRPr="00F94F7E" w:rsidRDefault="005402C4" w:rsidP="00542351">
            <w:pPr>
              <w:rPr>
                <w:color w:val="8064A2" w:themeColor="accent4"/>
              </w:rPr>
            </w:pPr>
            <w:r w:rsidRPr="00F94F7E">
              <w:rPr>
                <w:color w:val="8064A2" w:themeColor="accent4"/>
              </w:rPr>
              <w:t>Just once</w:t>
            </w:r>
          </w:p>
          <w:p w14:paraId="71775DDD" w14:textId="77777777" w:rsidR="005402C4" w:rsidRPr="00F94F7E" w:rsidRDefault="005402C4" w:rsidP="00542351">
            <w:pPr>
              <w:rPr>
                <w:color w:val="8064A2" w:themeColor="accent4"/>
              </w:rPr>
            </w:pPr>
            <w:r w:rsidRPr="00F94F7E">
              <w:rPr>
                <w:color w:val="8064A2" w:themeColor="accent4"/>
              </w:rPr>
              <w:t>2-3 times</w:t>
            </w:r>
          </w:p>
          <w:p w14:paraId="0B58E6D1" w14:textId="77777777" w:rsidR="005402C4" w:rsidRDefault="005402C4" w:rsidP="00542351">
            <w:pPr>
              <w:rPr>
                <w:color w:val="8064A2" w:themeColor="accent4"/>
              </w:rPr>
            </w:pPr>
            <w:r w:rsidRPr="00F94F7E">
              <w:rPr>
                <w:color w:val="8064A2" w:themeColor="accent4"/>
              </w:rPr>
              <w:t>4 or more times</w:t>
            </w:r>
          </w:p>
          <w:p w14:paraId="6C9B993E" w14:textId="77777777" w:rsidR="005402C4" w:rsidRDefault="005402C4" w:rsidP="00542351">
            <w:pPr>
              <w:rPr>
                <w:color w:val="8064A2" w:themeColor="accent4"/>
              </w:rPr>
            </w:pPr>
            <w:r>
              <w:rPr>
                <w:color w:val="8064A2" w:themeColor="accent4"/>
              </w:rPr>
              <w:t>Don’t know</w:t>
            </w:r>
          </w:p>
          <w:p w14:paraId="2852DE01" w14:textId="77777777" w:rsidR="005402C4" w:rsidRPr="0074251A" w:rsidRDefault="005402C4" w:rsidP="00542351">
            <w:pPr>
              <w:rPr>
                <w:color w:val="8064A2" w:themeColor="accent4"/>
              </w:rPr>
            </w:pPr>
            <w:r>
              <w:rPr>
                <w:color w:val="8064A2" w:themeColor="accent4"/>
              </w:rPr>
              <w:t>Refused</w:t>
            </w:r>
          </w:p>
        </w:tc>
      </w:tr>
    </w:tbl>
    <w:p w14:paraId="76C1359D" w14:textId="77777777" w:rsidR="002E3F88" w:rsidRDefault="002E3F88"/>
    <w:p w14:paraId="5676BDDB" w14:textId="77777777" w:rsidR="002E3F88" w:rsidRDefault="002E3F88"/>
    <w:p w14:paraId="245E646F" w14:textId="77777777" w:rsidR="002E3F88" w:rsidRPr="00474FC9" w:rsidRDefault="002E3F88"/>
    <w:p w14:paraId="70E4AD3A" w14:textId="77777777" w:rsidR="00C0461C" w:rsidRDefault="00C0461C">
      <w:pPr>
        <w:rPr>
          <w:b/>
          <w:color w:val="8064A2" w:themeColor="accent4"/>
        </w:rPr>
      </w:pPr>
      <w:r w:rsidRPr="0074251A">
        <w:rPr>
          <w:b/>
          <w:color w:val="8064A2" w:themeColor="accent4"/>
        </w:rPr>
        <w:t>ONE-YEAR RETROSPECTIVE QUESTIONS</w:t>
      </w:r>
      <w:r w:rsidR="00813048" w:rsidRPr="0074251A">
        <w:rPr>
          <w:b/>
          <w:color w:val="8064A2" w:themeColor="accent4"/>
        </w:rPr>
        <w:t>-MIGRATION</w:t>
      </w:r>
    </w:p>
    <w:p w14:paraId="560AF2E1" w14:textId="77777777" w:rsidR="00A66588" w:rsidRDefault="00A66588">
      <w:pPr>
        <w:rPr>
          <w:b/>
          <w:color w:val="8064A2" w:themeColor="accent4"/>
        </w:rPr>
      </w:pPr>
    </w:p>
    <w:p w14:paraId="7D14981F" w14:textId="0A28F0A8" w:rsidR="00A66588" w:rsidRPr="00A66588" w:rsidRDefault="00A66588">
      <w:pPr>
        <w:rPr>
          <w:color w:val="8064A2" w:themeColor="accent4"/>
        </w:rPr>
      </w:pPr>
      <w:r w:rsidRPr="00A66588">
        <w:rPr>
          <w:color w:val="8064A2" w:themeColor="accent4"/>
        </w:rPr>
        <w:t>For the next group of questions, we will ask you about where you have lived in the past year.</w:t>
      </w:r>
    </w:p>
    <w:p w14:paraId="63ECB001" w14:textId="77777777" w:rsidR="00A66588" w:rsidRPr="0074251A" w:rsidRDefault="00A66588">
      <w:pPr>
        <w:rPr>
          <w:b/>
          <w:color w:val="8064A2" w:themeColor="accent4"/>
        </w:rPr>
      </w:pPr>
    </w:p>
    <w:tbl>
      <w:tblPr>
        <w:tblStyle w:val="TableGrid"/>
        <w:tblW w:w="0" w:type="auto"/>
        <w:tblLook w:val="04A0" w:firstRow="1" w:lastRow="0" w:firstColumn="1" w:lastColumn="0" w:noHBand="0" w:noVBand="1"/>
      </w:tblPr>
      <w:tblGrid>
        <w:gridCol w:w="755"/>
        <w:gridCol w:w="4308"/>
        <w:gridCol w:w="4687"/>
        <w:gridCol w:w="7"/>
      </w:tblGrid>
      <w:tr w:rsidR="005402C4" w:rsidRPr="0074251A" w14:paraId="47E4BFBF" w14:textId="77777777" w:rsidTr="0074623B">
        <w:tc>
          <w:tcPr>
            <w:tcW w:w="743" w:type="dxa"/>
          </w:tcPr>
          <w:p w14:paraId="0FD67E70" w14:textId="77777777" w:rsidR="005402C4" w:rsidRPr="0074251A" w:rsidRDefault="005402C4" w:rsidP="001413F4">
            <w:pPr>
              <w:rPr>
                <w:color w:val="8064A2" w:themeColor="accent4"/>
              </w:rPr>
            </w:pPr>
            <w:r w:rsidRPr="0074251A">
              <w:rPr>
                <w:color w:val="8064A2" w:themeColor="accent4"/>
              </w:rPr>
              <w:t>Q#</w:t>
            </w:r>
          </w:p>
        </w:tc>
        <w:tc>
          <w:tcPr>
            <w:tcW w:w="4308" w:type="dxa"/>
          </w:tcPr>
          <w:p w14:paraId="32BD459C" w14:textId="77777777" w:rsidR="005402C4" w:rsidRPr="0074251A" w:rsidRDefault="005402C4" w:rsidP="001413F4">
            <w:pPr>
              <w:rPr>
                <w:color w:val="8064A2" w:themeColor="accent4"/>
              </w:rPr>
            </w:pPr>
            <w:r w:rsidRPr="0074251A">
              <w:rPr>
                <w:color w:val="8064A2" w:themeColor="accent4"/>
              </w:rPr>
              <w:t>Question</w:t>
            </w:r>
          </w:p>
        </w:tc>
        <w:tc>
          <w:tcPr>
            <w:tcW w:w="4694" w:type="dxa"/>
            <w:gridSpan w:val="2"/>
          </w:tcPr>
          <w:p w14:paraId="222450FC" w14:textId="77777777" w:rsidR="005402C4" w:rsidRPr="0074251A" w:rsidRDefault="005402C4" w:rsidP="001413F4">
            <w:pPr>
              <w:rPr>
                <w:color w:val="8064A2" w:themeColor="accent4"/>
              </w:rPr>
            </w:pPr>
            <w:r w:rsidRPr="0074251A">
              <w:rPr>
                <w:color w:val="8064A2" w:themeColor="accent4"/>
              </w:rPr>
              <w:t>Responses</w:t>
            </w:r>
          </w:p>
        </w:tc>
      </w:tr>
      <w:tr w:rsidR="005402C4" w:rsidRPr="0074251A" w14:paraId="2F879AA0" w14:textId="77777777" w:rsidTr="0074623B">
        <w:tc>
          <w:tcPr>
            <w:tcW w:w="743" w:type="dxa"/>
          </w:tcPr>
          <w:p w14:paraId="2D9CEBF6" w14:textId="5675E838" w:rsidR="005402C4" w:rsidRPr="0074251A" w:rsidRDefault="005402C4" w:rsidP="001413F4">
            <w:pPr>
              <w:rPr>
                <w:color w:val="8064A2" w:themeColor="accent4"/>
              </w:rPr>
            </w:pPr>
            <w:r>
              <w:rPr>
                <w:color w:val="8064A2" w:themeColor="accent4"/>
              </w:rPr>
              <w:t>M13a</w:t>
            </w:r>
          </w:p>
        </w:tc>
        <w:tc>
          <w:tcPr>
            <w:tcW w:w="4308" w:type="dxa"/>
          </w:tcPr>
          <w:p w14:paraId="1F724D36" w14:textId="77777777" w:rsidR="005402C4" w:rsidRPr="0074623B" w:rsidRDefault="005402C4" w:rsidP="001413F4">
            <w:pPr>
              <w:rPr>
                <w:color w:val="8064A2" w:themeColor="accent4"/>
              </w:rPr>
            </w:pPr>
            <w:r w:rsidRPr="0074251A">
              <w:rPr>
                <w:color w:val="8064A2" w:themeColor="accent4"/>
              </w:rPr>
              <w:t xml:space="preserve">Where do you live now? (Remember, when we ask where you are living we mean where do you spend most </w:t>
            </w:r>
            <w:r w:rsidRPr="0074623B">
              <w:rPr>
                <w:color w:val="8064A2" w:themeColor="accent4"/>
              </w:rPr>
              <w:t>nights)</w:t>
            </w:r>
          </w:p>
          <w:p w14:paraId="78151395" w14:textId="5AF7CCBC" w:rsidR="005402C4" w:rsidRPr="0074251A" w:rsidRDefault="005402C4" w:rsidP="001413F4">
            <w:pPr>
              <w:rPr>
                <w:color w:val="8064A2" w:themeColor="accent4"/>
              </w:rPr>
            </w:pPr>
            <w:r w:rsidRPr="0074623B">
              <w:rPr>
                <w:color w:val="8064A2" w:themeColor="accent4"/>
              </w:rPr>
              <w:t xml:space="preserve">  Which state? (including DC, Puerto Rico, or other U.S. territories)?</w:t>
            </w:r>
          </w:p>
        </w:tc>
        <w:tc>
          <w:tcPr>
            <w:tcW w:w="4694" w:type="dxa"/>
            <w:gridSpan w:val="2"/>
          </w:tcPr>
          <w:p w14:paraId="4F1CAB5C" w14:textId="77777777" w:rsidR="005402C4" w:rsidRPr="00F94F7E" w:rsidRDefault="005402C4" w:rsidP="00A66588">
            <w:pPr>
              <w:rPr>
                <w:color w:val="8064A2" w:themeColor="accent4"/>
              </w:rPr>
            </w:pPr>
            <w:r w:rsidRPr="00F94F7E">
              <w:rPr>
                <w:color w:val="8064A2" w:themeColor="accent4"/>
              </w:rPr>
              <w:t>State [drop down]</w:t>
            </w:r>
          </w:p>
          <w:p w14:paraId="19E6CA81" w14:textId="77777777" w:rsidR="005402C4" w:rsidRPr="00C520DE" w:rsidRDefault="005402C4" w:rsidP="00A66588">
            <w:pPr>
              <w:rPr>
                <w:bCs/>
                <w:color w:val="8064A2" w:themeColor="accent4"/>
              </w:rPr>
            </w:pPr>
            <w:r w:rsidRPr="00C520DE">
              <w:rPr>
                <w:bCs/>
                <w:color w:val="8064A2" w:themeColor="accent4"/>
              </w:rPr>
              <w:t>Don’t know</w:t>
            </w:r>
          </w:p>
          <w:p w14:paraId="7E32FB68" w14:textId="45F387C9" w:rsidR="005402C4" w:rsidRPr="0074251A" w:rsidRDefault="005402C4" w:rsidP="00A66588">
            <w:pPr>
              <w:rPr>
                <w:color w:val="8064A2" w:themeColor="accent4"/>
              </w:rPr>
            </w:pPr>
            <w:r w:rsidRPr="00C520DE">
              <w:rPr>
                <w:bCs/>
                <w:color w:val="8064A2" w:themeColor="accent4"/>
              </w:rPr>
              <w:t>Refused</w:t>
            </w:r>
          </w:p>
        </w:tc>
      </w:tr>
      <w:tr w:rsidR="005402C4" w:rsidRPr="0074251A" w14:paraId="091F017A" w14:textId="77777777" w:rsidTr="0074623B">
        <w:tc>
          <w:tcPr>
            <w:tcW w:w="743" w:type="dxa"/>
          </w:tcPr>
          <w:p w14:paraId="4DDD19E5" w14:textId="6A282AFA" w:rsidR="005402C4" w:rsidRDefault="005402C4" w:rsidP="001413F4">
            <w:pPr>
              <w:rPr>
                <w:color w:val="8064A2" w:themeColor="accent4"/>
              </w:rPr>
            </w:pPr>
            <w:r>
              <w:rPr>
                <w:color w:val="8064A2" w:themeColor="accent4"/>
              </w:rPr>
              <w:t>M13b</w:t>
            </w:r>
          </w:p>
        </w:tc>
        <w:tc>
          <w:tcPr>
            <w:tcW w:w="4308" w:type="dxa"/>
          </w:tcPr>
          <w:p w14:paraId="3637364A" w14:textId="5ED5CA5E" w:rsidR="005402C4" w:rsidRPr="0074251A" w:rsidRDefault="005402C4" w:rsidP="001413F4">
            <w:pPr>
              <w:rPr>
                <w:color w:val="8064A2" w:themeColor="accent4"/>
              </w:rPr>
            </w:pPr>
            <w:r>
              <w:rPr>
                <w:color w:val="8064A2" w:themeColor="accent4"/>
              </w:rPr>
              <w:t xml:space="preserve">  Which city?</w:t>
            </w:r>
          </w:p>
        </w:tc>
        <w:tc>
          <w:tcPr>
            <w:tcW w:w="4694" w:type="dxa"/>
            <w:gridSpan w:val="2"/>
          </w:tcPr>
          <w:p w14:paraId="4AC15668" w14:textId="77777777" w:rsidR="005402C4" w:rsidRDefault="005402C4" w:rsidP="005B2D75">
            <w:pPr>
              <w:rPr>
                <w:color w:val="8064A2" w:themeColor="accent4"/>
              </w:rPr>
            </w:pPr>
            <w:r>
              <w:rPr>
                <w:color w:val="8064A2" w:themeColor="accent4"/>
              </w:rPr>
              <w:t>City [write in]</w:t>
            </w:r>
          </w:p>
          <w:p w14:paraId="761CC0F3" w14:textId="77777777" w:rsidR="005402C4" w:rsidRDefault="005402C4" w:rsidP="005B2D75">
            <w:pPr>
              <w:rPr>
                <w:color w:val="8064A2" w:themeColor="accent4"/>
              </w:rPr>
            </w:pPr>
            <w:r>
              <w:rPr>
                <w:color w:val="8064A2" w:themeColor="accent4"/>
              </w:rPr>
              <w:t>Don’t know</w:t>
            </w:r>
          </w:p>
          <w:p w14:paraId="7F2A9563" w14:textId="48231D11" w:rsidR="005402C4" w:rsidRPr="0074251A" w:rsidRDefault="005402C4" w:rsidP="00633C18">
            <w:pPr>
              <w:rPr>
                <w:color w:val="8064A2" w:themeColor="accent4"/>
              </w:rPr>
            </w:pPr>
            <w:r>
              <w:rPr>
                <w:color w:val="8064A2" w:themeColor="accent4"/>
              </w:rPr>
              <w:t>Refused</w:t>
            </w:r>
          </w:p>
        </w:tc>
      </w:tr>
      <w:tr w:rsidR="005402C4" w:rsidRPr="0074251A" w14:paraId="34571F0D" w14:textId="77777777" w:rsidTr="0074623B">
        <w:tc>
          <w:tcPr>
            <w:tcW w:w="743" w:type="dxa"/>
          </w:tcPr>
          <w:p w14:paraId="48D25AA5" w14:textId="740DD475" w:rsidR="005402C4" w:rsidRDefault="005402C4" w:rsidP="001413F4">
            <w:pPr>
              <w:rPr>
                <w:color w:val="8064A2" w:themeColor="accent4"/>
              </w:rPr>
            </w:pPr>
            <w:r>
              <w:rPr>
                <w:color w:val="8064A2" w:themeColor="accent4"/>
              </w:rPr>
              <w:t>M13c</w:t>
            </w:r>
          </w:p>
        </w:tc>
        <w:tc>
          <w:tcPr>
            <w:tcW w:w="4308" w:type="dxa"/>
          </w:tcPr>
          <w:p w14:paraId="48EC59F0" w14:textId="061EF982" w:rsidR="005402C4" w:rsidRPr="0074251A" w:rsidRDefault="005402C4" w:rsidP="001413F4">
            <w:pPr>
              <w:rPr>
                <w:color w:val="8064A2" w:themeColor="accent4"/>
              </w:rPr>
            </w:pPr>
            <w:r>
              <w:rPr>
                <w:color w:val="8064A2" w:themeColor="accent4"/>
              </w:rPr>
              <w:t xml:space="preserve">  What zip code [if know]?</w:t>
            </w:r>
          </w:p>
        </w:tc>
        <w:tc>
          <w:tcPr>
            <w:tcW w:w="4694" w:type="dxa"/>
            <w:gridSpan w:val="2"/>
          </w:tcPr>
          <w:p w14:paraId="6D56AC04" w14:textId="77777777" w:rsidR="005402C4" w:rsidRDefault="005402C4" w:rsidP="005B2D75">
            <w:pPr>
              <w:rPr>
                <w:color w:val="8064A2" w:themeColor="accent4"/>
              </w:rPr>
            </w:pPr>
            <w:r w:rsidRPr="00F94F7E">
              <w:rPr>
                <w:color w:val="8064A2" w:themeColor="accent4"/>
              </w:rPr>
              <w:t>Zip code [if known]</w:t>
            </w:r>
          </w:p>
          <w:p w14:paraId="311213B5" w14:textId="77777777" w:rsidR="005402C4" w:rsidRDefault="005402C4" w:rsidP="005B2D75">
            <w:pPr>
              <w:rPr>
                <w:color w:val="8064A2" w:themeColor="accent4"/>
              </w:rPr>
            </w:pPr>
            <w:r>
              <w:rPr>
                <w:color w:val="8064A2" w:themeColor="accent4"/>
              </w:rPr>
              <w:t>Don’t know</w:t>
            </w:r>
          </w:p>
          <w:p w14:paraId="2E43188A" w14:textId="1D8AE325" w:rsidR="005402C4" w:rsidRPr="0074251A" w:rsidRDefault="005402C4" w:rsidP="00633C18">
            <w:pPr>
              <w:rPr>
                <w:color w:val="8064A2" w:themeColor="accent4"/>
              </w:rPr>
            </w:pPr>
            <w:r>
              <w:rPr>
                <w:color w:val="8064A2" w:themeColor="accent4"/>
              </w:rPr>
              <w:t>refused</w:t>
            </w:r>
          </w:p>
        </w:tc>
      </w:tr>
      <w:tr w:rsidR="005402C4" w:rsidRPr="0074251A" w14:paraId="67B53A41" w14:textId="77777777" w:rsidTr="0074623B">
        <w:tc>
          <w:tcPr>
            <w:tcW w:w="743" w:type="dxa"/>
          </w:tcPr>
          <w:p w14:paraId="39A8DED2" w14:textId="07A16E44" w:rsidR="005402C4" w:rsidRDefault="005402C4" w:rsidP="001413F4">
            <w:pPr>
              <w:rPr>
                <w:color w:val="8064A2" w:themeColor="accent4"/>
              </w:rPr>
            </w:pPr>
            <w:r>
              <w:rPr>
                <w:color w:val="8064A2" w:themeColor="accent4"/>
              </w:rPr>
              <w:t>M13d</w:t>
            </w:r>
          </w:p>
        </w:tc>
        <w:tc>
          <w:tcPr>
            <w:tcW w:w="4308" w:type="dxa"/>
          </w:tcPr>
          <w:p w14:paraId="1E790338" w14:textId="3284DDBB" w:rsidR="005402C4" w:rsidRPr="0074251A" w:rsidRDefault="005402C4" w:rsidP="0017748B">
            <w:pPr>
              <w:rPr>
                <w:color w:val="8064A2" w:themeColor="accent4"/>
              </w:rPr>
            </w:pPr>
            <w:r>
              <w:rPr>
                <w:color w:val="8064A2" w:themeColor="accent4"/>
              </w:rPr>
              <w:t xml:space="preserve">  Do you know the address or the cross streets? If so, please write it in here.</w:t>
            </w:r>
          </w:p>
        </w:tc>
        <w:tc>
          <w:tcPr>
            <w:tcW w:w="4694" w:type="dxa"/>
            <w:gridSpan w:val="2"/>
          </w:tcPr>
          <w:p w14:paraId="57043443" w14:textId="77777777" w:rsidR="005402C4" w:rsidRDefault="005402C4" w:rsidP="005B2D75">
            <w:pPr>
              <w:rPr>
                <w:color w:val="8064A2" w:themeColor="accent4"/>
              </w:rPr>
            </w:pPr>
            <w:r>
              <w:rPr>
                <w:color w:val="8064A2" w:themeColor="accent4"/>
              </w:rPr>
              <w:t>[write in]</w:t>
            </w:r>
          </w:p>
          <w:p w14:paraId="5755DF68" w14:textId="77777777" w:rsidR="005402C4" w:rsidRDefault="005402C4" w:rsidP="005B2D75">
            <w:pPr>
              <w:rPr>
                <w:color w:val="8064A2" w:themeColor="accent4"/>
              </w:rPr>
            </w:pPr>
            <w:r>
              <w:rPr>
                <w:color w:val="8064A2" w:themeColor="accent4"/>
              </w:rPr>
              <w:t>Don’t know</w:t>
            </w:r>
          </w:p>
          <w:p w14:paraId="237D4886" w14:textId="1468764B" w:rsidR="005402C4" w:rsidRPr="0074251A" w:rsidRDefault="005402C4" w:rsidP="00633C18">
            <w:pPr>
              <w:rPr>
                <w:color w:val="8064A2" w:themeColor="accent4"/>
              </w:rPr>
            </w:pPr>
            <w:r>
              <w:rPr>
                <w:color w:val="8064A2" w:themeColor="accent4"/>
              </w:rPr>
              <w:t>Refused</w:t>
            </w:r>
          </w:p>
        </w:tc>
      </w:tr>
      <w:tr w:rsidR="005402C4" w:rsidRPr="00F94F7E" w14:paraId="2BC9571E" w14:textId="77777777" w:rsidTr="0074623B">
        <w:trPr>
          <w:gridAfter w:val="1"/>
          <w:wAfter w:w="7" w:type="dxa"/>
        </w:trPr>
        <w:tc>
          <w:tcPr>
            <w:tcW w:w="743" w:type="dxa"/>
          </w:tcPr>
          <w:p w14:paraId="570E1D7D" w14:textId="487C3C00" w:rsidR="005402C4" w:rsidRDefault="005402C4" w:rsidP="00310167">
            <w:pPr>
              <w:rPr>
                <w:color w:val="8064A2" w:themeColor="accent4"/>
              </w:rPr>
            </w:pPr>
            <w:r>
              <w:rPr>
                <w:color w:val="8064A2" w:themeColor="accent4"/>
              </w:rPr>
              <w:t>M14a</w:t>
            </w:r>
          </w:p>
        </w:tc>
        <w:tc>
          <w:tcPr>
            <w:tcW w:w="4308" w:type="dxa"/>
          </w:tcPr>
          <w:p w14:paraId="538E1BB3" w14:textId="24377BFC" w:rsidR="005402C4" w:rsidRPr="007F36EA" w:rsidRDefault="005402C4" w:rsidP="00310167">
            <w:pPr>
              <w:rPr>
                <w:color w:val="8064A2" w:themeColor="accent4"/>
              </w:rPr>
            </w:pPr>
            <w:r>
              <w:rPr>
                <w:color w:val="8064A2" w:themeColor="accent4"/>
              </w:rPr>
              <w:t xml:space="preserve">How many people live in your </w:t>
            </w:r>
            <w:r w:rsidRPr="007F36EA">
              <w:rPr>
                <w:color w:val="8064A2" w:themeColor="accent4"/>
              </w:rPr>
              <w:t>household</w:t>
            </w:r>
            <w:r>
              <w:rPr>
                <w:color w:val="8064A2" w:themeColor="accent4"/>
              </w:rPr>
              <w:t>, including you</w:t>
            </w:r>
            <w:r w:rsidRPr="007F36EA">
              <w:rPr>
                <w:color w:val="8064A2" w:themeColor="accent4"/>
              </w:rPr>
              <w:t>? If you don’t remember exactly, just give us your best guess.</w:t>
            </w:r>
          </w:p>
          <w:p w14:paraId="0DC99353" w14:textId="77777777" w:rsidR="005402C4" w:rsidRPr="00F94F7E" w:rsidRDefault="005402C4" w:rsidP="00310167">
            <w:pPr>
              <w:rPr>
                <w:color w:val="8064A2" w:themeColor="accent4"/>
              </w:rPr>
            </w:pPr>
          </w:p>
        </w:tc>
        <w:tc>
          <w:tcPr>
            <w:tcW w:w="4687" w:type="dxa"/>
          </w:tcPr>
          <w:p w14:paraId="09257CD8" w14:textId="77777777" w:rsidR="005402C4" w:rsidRDefault="005402C4" w:rsidP="00310167">
            <w:pPr>
              <w:rPr>
                <w:color w:val="8064A2" w:themeColor="accent4"/>
              </w:rPr>
            </w:pPr>
            <w:r>
              <w:rPr>
                <w:color w:val="8064A2" w:themeColor="accent4"/>
              </w:rPr>
              <w:t>#</w:t>
            </w:r>
          </w:p>
          <w:p w14:paraId="7E332BF4" w14:textId="77777777" w:rsidR="005402C4" w:rsidRDefault="005402C4" w:rsidP="00310167">
            <w:pPr>
              <w:rPr>
                <w:color w:val="8064A2" w:themeColor="accent4"/>
              </w:rPr>
            </w:pPr>
            <w:r>
              <w:rPr>
                <w:color w:val="8064A2" w:themeColor="accent4"/>
              </w:rPr>
              <w:t>Don’t know</w:t>
            </w:r>
          </w:p>
          <w:p w14:paraId="0C2A2668" w14:textId="77777777" w:rsidR="005402C4" w:rsidRPr="00F94F7E" w:rsidRDefault="005402C4" w:rsidP="00310167">
            <w:pPr>
              <w:rPr>
                <w:color w:val="8064A2" w:themeColor="accent4"/>
              </w:rPr>
            </w:pPr>
            <w:r>
              <w:rPr>
                <w:color w:val="8064A2" w:themeColor="accent4"/>
              </w:rPr>
              <w:t>Refused</w:t>
            </w:r>
          </w:p>
        </w:tc>
      </w:tr>
      <w:tr w:rsidR="005402C4" w:rsidRPr="0074251A" w14:paraId="0F081B04" w14:textId="77777777" w:rsidTr="0074623B">
        <w:tc>
          <w:tcPr>
            <w:tcW w:w="743" w:type="dxa"/>
          </w:tcPr>
          <w:p w14:paraId="0043B542" w14:textId="3A6F771A" w:rsidR="005402C4" w:rsidRPr="0074251A" w:rsidRDefault="005402C4" w:rsidP="001413F4">
            <w:pPr>
              <w:rPr>
                <w:color w:val="8064A2" w:themeColor="accent4"/>
              </w:rPr>
            </w:pPr>
            <w:r>
              <w:rPr>
                <w:color w:val="8064A2" w:themeColor="accent4"/>
              </w:rPr>
              <w:t>M14b</w:t>
            </w:r>
          </w:p>
        </w:tc>
        <w:tc>
          <w:tcPr>
            <w:tcW w:w="4308" w:type="dxa"/>
          </w:tcPr>
          <w:p w14:paraId="408D633E" w14:textId="77777777" w:rsidR="005402C4" w:rsidRPr="0074251A" w:rsidRDefault="005402C4" w:rsidP="00D04E6D">
            <w:pPr>
              <w:rPr>
                <w:color w:val="8064A2" w:themeColor="accent4"/>
              </w:rPr>
            </w:pPr>
            <w:r w:rsidRPr="0074251A">
              <w:rPr>
                <w:color w:val="8064A2" w:themeColor="accent4"/>
              </w:rPr>
              <w:t>Who do you live with in this place?</w:t>
            </w:r>
          </w:p>
          <w:p w14:paraId="0B251932" w14:textId="77777777" w:rsidR="005402C4" w:rsidRPr="0074251A" w:rsidRDefault="005402C4" w:rsidP="00D04E6D">
            <w:pPr>
              <w:rPr>
                <w:color w:val="8064A2" w:themeColor="accent4"/>
              </w:rPr>
            </w:pPr>
          </w:p>
        </w:tc>
        <w:tc>
          <w:tcPr>
            <w:tcW w:w="4694" w:type="dxa"/>
            <w:gridSpan w:val="2"/>
          </w:tcPr>
          <w:p w14:paraId="23066120" w14:textId="77777777" w:rsidR="005402C4" w:rsidRDefault="005402C4" w:rsidP="00CE1AEF">
            <w:pPr>
              <w:rPr>
                <w:color w:val="8064A2" w:themeColor="accent4"/>
              </w:rPr>
            </w:pPr>
            <w:r w:rsidRPr="00F94F7E">
              <w:rPr>
                <w:color w:val="8064A2" w:themeColor="accent4"/>
              </w:rPr>
              <w:t>Alone</w:t>
            </w:r>
          </w:p>
          <w:p w14:paraId="46C8D880" w14:textId="034F1954" w:rsidR="005402C4" w:rsidRDefault="005402C4" w:rsidP="00CE1AEF">
            <w:pPr>
              <w:rPr>
                <w:color w:val="8064A2" w:themeColor="accent4"/>
              </w:rPr>
            </w:pPr>
            <w:r>
              <w:rPr>
                <w:color w:val="8064A2" w:themeColor="accent4"/>
              </w:rPr>
              <w:t>With parent(s)/guardian(s)</w:t>
            </w:r>
          </w:p>
          <w:p w14:paraId="1FDC8DF3" w14:textId="6B3E60A4" w:rsidR="005402C4" w:rsidRDefault="005402C4" w:rsidP="00CE1AEF">
            <w:pPr>
              <w:rPr>
                <w:color w:val="8064A2" w:themeColor="accent4"/>
              </w:rPr>
            </w:pPr>
            <w:r>
              <w:rPr>
                <w:color w:val="8064A2" w:themeColor="accent4"/>
              </w:rPr>
              <w:t>With my child/</w:t>
            </w:r>
            <w:proofErr w:type="spellStart"/>
            <w:r>
              <w:rPr>
                <w:color w:val="8064A2" w:themeColor="accent4"/>
              </w:rPr>
              <w:t>ren</w:t>
            </w:r>
            <w:proofErr w:type="spellEnd"/>
            <w:r>
              <w:rPr>
                <w:color w:val="8064A2" w:themeColor="accent4"/>
              </w:rPr>
              <w:t xml:space="preserve"> (biological or adoptive)</w:t>
            </w:r>
          </w:p>
          <w:p w14:paraId="2226721B" w14:textId="530E6AB7" w:rsidR="005402C4" w:rsidRPr="00F94F7E" w:rsidRDefault="005402C4" w:rsidP="00CE1AEF">
            <w:pPr>
              <w:rPr>
                <w:color w:val="8064A2" w:themeColor="accent4"/>
              </w:rPr>
            </w:pPr>
            <w:r>
              <w:rPr>
                <w:color w:val="8064A2" w:themeColor="accent4"/>
              </w:rPr>
              <w:t>With other family (not a parent/guardian/child)</w:t>
            </w:r>
          </w:p>
          <w:p w14:paraId="37F433DA" w14:textId="7DA1AF43" w:rsidR="005402C4" w:rsidRPr="00F94F7E" w:rsidRDefault="005402C4" w:rsidP="00CE1AEF">
            <w:pPr>
              <w:rPr>
                <w:color w:val="8064A2" w:themeColor="accent4"/>
              </w:rPr>
            </w:pPr>
            <w:r>
              <w:rPr>
                <w:color w:val="8064A2" w:themeColor="accent4"/>
              </w:rPr>
              <w:t>With</w:t>
            </w:r>
            <w:r w:rsidRPr="00F94F7E">
              <w:rPr>
                <w:color w:val="8064A2" w:themeColor="accent4"/>
              </w:rPr>
              <w:t xml:space="preserve"> friend</w:t>
            </w:r>
            <w:r>
              <w:rPr>
                <w:color w:val="8064A2" w:themeColor="accent4"/>
              </w:rPr>
              <w:t>(</w:t>
            </w:r>
            <w:r w:rsidRPr="00F94F7E">
              <w:rPr>
                <w:color w:val="8064A2" w:themeColor="accent4"/>
              </w:rPr>
              <w:t>s</w:t>
            </w:r>
            <w:r>
              <w:rPr>
                <w:color w:val="8064A2" w:themeColor="accent4"/>
              </w:rPr>
              <w:t>)</w:t>
            </w:r>
          </w:p>
          <w:p w14:paraId="2E75F4F5" w14:textId="3ECD99CC" w:rsidR="005402C4" w:rsidRPr="00F94F7E" w:rsidRDefault="005402C4" w:rsidP="00CE1AEF">
            <w:pPr>
              <w:rPr>
                <w:color w:val="8064A2" w:themeColor="accent4"/>
              </w:rPr>
            </w:pPr>
            <w:r>
              <w:rPr>
                <w:color w:val="8064A2" w:themeColor="accent4"/>
              </w:rPr>
              <w:t>With a</w:t>
            </w:r>
            <w:r w:rsidRPr="00F94F7E">
              <w:rPr>
                <w:color w:val="8064A2" w:themeColor="accent4"/>
              </w:rPr>
              <w:t xml:space="preserve"> romantic partner</w:t>
            </w:r>
          </w:p>
          <w:p w14:paraId="7E432EC5" w14:textId="77777777" w:rsidR="005402C4" w:rsidRDefault="005402C4" w:rsidP="00CE1AEF">
            <w:pPr>
              <w:rPr>
                <w:color w:val="8064A2" w:themeColor="accent4"/>
              </w:rPr>
            </w:pPr>
            <w:r w:rsidRPr="00F94F7E">
              <w:rPr>
                <w:color w:val="8064A2" w:themeColor="accent4"/>
              </w:rPr>
              <w:t>Other (specify)</w:t>
            </w:r>
          </w:p>
          <w:p w14:paraId="72663E9D" w14:textId="77777777" w:rsidR="005402C4" w:rsidRDefault="005402C4" w:rsidP="00CE1AEF">
            <w:pPr>
              <w:rPr>
                <w:color w:val="8064A2" w:themeColor="accent4"/>
              </w:rPr>
            </w:pPr>
            <w:r>
              <w:rPr>
                <w:color w:val="8064A2" w:themeColor="accent4"/>
              </w:rPr>
              <w:t>Don’t know</w:t>
            </w:r>
          </w:p>
          <w:p w14:paraId="1757ADE3" w14:textId="577D0166" w:rsidR="005402C4" w:rsidRPr="0074251A" w:rsidRDefault="005402C4" w:rsidP="00CE1AEF">
            <w:pPr>
              <w:rPr>
                <w:color w:val="8064A2" w:themeColor="accent4"/>
              </w:rPr>
            </w:pPr>
            <w:r>
              <w:rPr>
                <w:color w:val="8064A2" w:themeColor="accent4"/>
              </w:rPr>
              <w:t>Refused</w:t>
            </w:r>
          </w:p>
        </w:tc>
      </w:tr>
      <w:tr w:rsidR="005402C4" w:rsidRPr="0074251A" w14:paraId="63D73F26" w14:textId="77777777" w:rsidTr="0074623B">
        <w:tc>
          <w:tcPr>
            <w:tcW w:w="743" w:type="dxa"/>
          </w:tcPr>
          <w:p w14:paraId="4501187B" w14:textId="5F1AD464" w:rsidR="005402C4" w:rsidRPr="0074623B" w:rsidRDefault="005402C4" w:rsidP="001413F4">
            <w:pPr>
              <w:rPr>
                <w:color w:val="8064A2" w:themeColor="accent4"/>
              </w:rPr>
            </w:pPr>
            <w:r w:rsidRPr="0074623B">
              <w:rPr>
                <w:color w:val="8064A2" w:themeColor="accent4"/>
              </w:rPr>
              <w:t>M1</w:t>
            </w:r>
            <w:r>
              <w:rPr>
                <w:color w:val="8064A2" w:themeColor="accent4"/>
              </w:rPr>
              <w:t>5</w:t>
            </w:r>
          </w:p>
        </w:tc>
        <w:tc>
          <w:tcPr>
            <w:tcW w:w="4308" w:type="dxa"/>
          </w:tcPr>
          <w:p w14:paraId="5FA5CE77" w14:textId="5DD7618C" w:rsidR="005402C4" w:rsidRPr="007F36EA" w:rsidRDefault="005402C4" w:rsidP="0074623B">
            <w:pPr>
              <w:rPr>
                <w:color w:val="8064A2" w:themeColor="accent4"/>
              </w:rPr>
            </w:pPr>
            <w:r w:rsidRPr="007F36EA">
              <w:rPr>
                <w:color w:val="8064A2" w:themeColor="accent4"/>
              </w:rPr>
              <w:t xml:space="preserve">Why did you move to the place </w:t>
            </w:r>
            <w:r w:rsidRPr="0074623B">
              <w:rPr>
                <w:color w:val="8064A2" w:themeColor="accent4"/>
              </w:rPr>
              <w:t>you live now?</w:t>
            </w:r>
            <w:r>
              <w:rPr>
                <w:color w:val="8064A2" w:themeColor="accent4"/>
              </w:rPr>
              <w:t xml:space="preserve"> </w:t>
            </w:r>
            <w:r w:rsidRPr="007F36EA">
              <w:rPr>
                <w:color w:val="8064A2" w:themeColor="accent4"/>
              </w:rPr>
              <w:t>(Mark all that apply)</w:t>
            </w:r>
          </w:p>
          <w:p w14:paraId="5C951DD1" w14:textId="77777777" w:rsidR="005402C4" w:rsidRPr="0074623B" w:rsidRDefault="005402C4" w:rsidP="005B2D75">
            <w:pPr>
              <w:rPr>
                <w:color w:val="8064A2" w:themeColor="accent4"/>
              </w:rPr>
            </w:pPr>
          </w:p>
          <w:p w14:paraId="013D29C6" w14:textId="77777777" w:rsidR="005402C4" w:rsidRPr="0074623B" w:rsidRDefault="005402C4" w:rsidP="00CE490D">
            <w:pPr>
              <w:rPr>
                <w:color w:val="8064A2" w:themeColor="accent4"/>
              </w:rPr>
            </w:pPr>
          </w:p>
        </w:tc>
        <w:tc>
          <w:tcPr>
            <w:tcW w:w="4694" w:type="dxa"/>
            <w:gridSpan w:val="2"/>
          </w:tcPr>
          <w:p w14:paraId="0B005756" w14:textId="77777777" w:rsidR="005402C4" w:rsidRPr="007F36EA" w:rsidRDefault="005402C4" w:rsidP="0074623B">
            <w:pPr>
              <w:rPr>
                <w:color w:val="8064A2" w:themeColor="accent4"/>
              </w:rPr>
            </w:pPr>
            <w:r w:rsidRPr="007F36EA">
              <w:rPr>
                <w:color w:val="8064A2" w:themeColor="accent4"/>
              </w:rPr>
              <w:t>Work (i.e. new job, lost job)</w:t>
            </w:r>
          </w:p>
          <w:p w14:paraId="272334F1" w14:textId="77777777" w:rsidR="005402C4" w:rsidRPr="007F36EA" w:rsidRDefault="005402C4" w:rsidP="0074623B">
            <w:pPr>
              <w:rPr>
                <w:color w:val="8064A2" w:themeColor="accent4"/>
              </w:rPr>
            </w:pPr>
            <w:r w:rsidRPr="007F36EA">
              <w:rPr>
                <w:color w:val="8064A2" w:themeColor="accent4"/>
              </w:rPr>
              <w:t>Money (i.e. rent increase)</w:t>
            </w:r>
          </w:p>
          <w:p w14:paraId="0CB2CBF5" w14:textId="77777777" w:rsidR="005402C4" w:rsidRPr="007F36EA" w:rsidRDefault="005402C4" w:rsidP="0074623B">
            <w:pPr>
              <w:rPr>
                <w:color w:val="8064A2" w:themeColor="accent4"/>
              </w:rPr>
            </w:pPr>
            <w:r w:rsidRPr="007F36EA">
              <w:rPr>
                <w:color w:val="8064A2" w:themeColor="accent4"/>
              </w:rPr>
              <w:t>Location (i.e. to be closer to work/school/other)</w:t>
            </w:r>
          </w:p>
          <w:p w14:paraId="424737A4" w14:textId="77777777" w:rsidR="005402C4" w:rsidRPr="007F36EA" w:rsidRDefault="005402C4" w:rsidP="0074623B">
            <w:pPr>
              <w:rPr>
                <w:color w:val="8064A2" w:themeColor="accent4"/>
              </w:rPr>
            </w:pPr>
            <w:r w:rsidRPr="007F36EA">
              <w:rPr>
                <w:color w:val="8064A2" w:themeColor="accent4"/>
              </w:rPr>
              <w:t>Family (i.e., caring for family, not getting along with family)</w:t>
            </w:r>
          </w:p>
          <w:p w14:paraId="412E6CEA" w14:textId="77777777" w:rsidR="005402C4" w:rsidRPr="007F36EA" w:rsidRDefault="005402C4" w:rsidP="0074623B">
            <w:pPr>
              <w:rPr>
                <w:color w:val="8064A2" w:themeColor="accent4"/>
              </w:rPr>
            </w:pPr>
            <w:r w:rsidRPr="007F36EA">
              <w:rPr>
                <w:color w:val="8064A2" w:themeColor="accent4"/>
              </w:rPr>
              <w:t>Romantic relationship (i.e., moving in with partner or breakup)</w:t>
            </w:r>
          </w:p>
          <w:p w14:paraId="2D151AC9" w14:textId="77777777" w:rsidR="005402C4" w:rsidRPr="007F36EA" w:rsidRDefault="005402C4" w:rsidP="0074623B">
            <w:pPr>
              <w:rPr>
                <w:color w:val="8064A2" w:themeColor="accent4"/>
              </w:rPr>
            </w:pPr>
            <w:r w:rsidRPr="007F36EA">
              <w:rPr>
                <w:color w:val="8064A2" w:themeColor="accent4"/>
              </w:rPr>
              <w:t>Education (i.e. move to college)</w:t>
            </w:r>
            <w:r w:rsidRPr="007F36EA">
              <w:rPr>
                <w:color w:val="8064A2" w:themeColor="accent4"/>
              </w:rPr>
              <w:br/>
              <w:t>Health reasons</w:t>
            </w:r>
          </w:p>
          <w:p w14:paraId="120EC5B2" w14:textId="1DB15954" w:rsidR="005402C4" w:rsidRPr="0074623B" w:rsidRDefault="005402C4" w:rsidP="0074623B">
            <w:pPr>
              <w:rPr>
                <w:color w:val="8064A2" w:themeColor="accent4"/>
              </w:rPr>
            </w:pPr>
            <w:r w:rsidRPr="007F36EA">
              <w:rPr>
                <w:color w:val="8064A2" w:themeColor="accent4"/>
              </w:rPr>
              <w:t>Other (specify)</w:t>
            </w:r>
          </w:p>
        </w:tc>
      </w:tr>
      <w:tr w:rsidR="005402C4" w:rsidRPr="0074251A" w14:paraId="50B5758F" w14:textId="77777777" w:rsidTr="0074623B">
        <w:tc>
          <w:tcPr>
            <w:tcW w:w="743" w:type="dxa"/>
            <w:shd w:val="clear" w:color="auto" w:fill="auto"/>
          </w:tcPr>
          <w:p w14:paraId="55A51705" w14:textId="3FBA886A" w:rsidR="005402C4" w:rsidRPr="0074623B" w:rsidRDefault="005402C4" w:rsidP="00310167">
            <w:pPr>
              <w:rPr>
                <w:color w:val="8064A2" w:themeColor="accent4"/>
              </w:rPr>
            </w:pPr>
            <w:r>
              <w:rPr>
                <w:color w:val="8064A2" w:themeColor="accent4"/>
              </w:rPr>
              <w:t>M16</w:t>
            </w:r>
          </w:p>
        </w:tc>
        <w:tc>
          <w:tcPr>
            <w:tcW w:w="4308" w:type="dxa"/>
            <w:shd w:val="clear" w:color="auto" w:fill="auto"/>
          </w:tcPr>
          <w:p w14:paraId="39710524"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 xml:space="preserve">People’s reasons for selecting a new neighborhood may be different from their reasons for choosing a particular home. What attracted you to this NEIGHBORHOOD? </w:t>
            </w:r>
            <w:r w:rsidRPr="0074623B">
              <w:rPr>
                <w:color w:val="8064A2" w:themeColor="accent4"/>
              </w:rPr>
              <w:t>(Mark all that apply)</w:t>
            </w:r>
          </w:p>
          <w:p w14:paraId="3FDF0640" w14:textId="77777777" w:rsidR="005402C4" w:rsidRPr="0074623B" w:rsidRDefault="005402C4" w:rsidP="00310167">
            <w:pPr>
              <w:rPr>
                <w:color w:val="8064A2" w:themeColor="accent4"/>
              </w:rPr>
            </w:pPr>
          </w:p>
        </w:tc>
        <w:tc>
          <w:tcPr>
            <w:tcW w:w="4694" w:type="dxa"/>
            <w:gridSpan w:val="2"/>
            <w:shd w:val="clear" w:color="auto" w:fill="auto"/>
          </w:tcPr>
          <w:p w14:paraId="69FFACB9"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Convenient to job</w:t>
            </w:r>
          </w:p>
          <w:p w14:paraId="10922F7E"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Convenient to friends or relatives</w:t>
            </w:r>
          </w:p>
          <w:p w14:paraId="5334B908"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Convenient to leisure activities</w:t>
            </w:r>
          </w:p>
          <w:p w14:paraId="28AB53F4"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Convenient to public transportation</w:t>
            </w:r>
          </w:p>
          <w:p w14:paraId="4FC08EA2"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Good schools</w:t>
            </w:r>
          </w:p>
          <w:p w14:paraId="292CB246"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Other public services</w:t>
            </w:r>
          </w:p>
          <w:p w14:paraId="32BFDD9B"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Looks/design of neighborhood</w:t>
            </w:r>
          </w:p>
          <w:p w14:paraId="05A5434D"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lastRenderedPageBreak/>
              <w:t>Qualities of neighbors</w:t>
            </w:r>
          </w:p>
          <w:p w14:paraId="30139918"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House was an important consideration</w:t>
            </w:r>
          </w:p>
          <w:p w14:paraId="7AE5096D"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Other (specify)</w:t>
            </w:r>
          </w:p>
          <w:p w14:paraId="3FA7A763"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Don’t know</w:t>
            </w:r>
          </w:p>
          <w:p w14:paraId="1DCD667F" w14:textId="77777777" w:rsidR="005402C4" w:rsidRPr="0074623B" w:rsidRDefault="005402C4" w:rsidP="00310167">
            <w:pPr>
              <w:rPr>
                <w:color w:val="8064A2" w:themeColor="accent4"/>
              </w:rPr>
            </w:pPr>
            <w:r w:rsidRPr="0074623B">
              <w:rPr>
                <w:rFonts w:eastAsia="Times New Roman" w:cs="Arial"/>
                <w:color w:val="8064A2" w:themeColor="accent4"/>
              </w:rPr>
              <w:t>Refused</w:t>
            </w:r>
          </w:p>
        </w:tc>
      </w:tr>
      <w:tr w:rsidR="005402C4" w:rsidRPr="0074251A" w14:paraId="47FCF25C" w14:textId="77777777" w:rsidTr="0074623B">
        <w:tc>
          <w:tcPr>
            <w:tcW w:w="743" w:type="dxa"/>
          </w:tcPr>
          <w:p w14:paraId="3F50D4DA" w14:textId="727CE2E9" w:rsidR="005402C4" w:rsidRPr="0074251A" w:rsidRDefault="005402C4" w:rsidP="001413F4">
            <w:pPr>
              <w:rPr>
                <w:color w:val="8064A2" w:themeColor="accent4"/>
              </w:rPr>
            </w:pPr>
            <w:r>
              <w:rPr>
                <w:color w:val="8064A2" w:themeColor="accent4"/>
              </w:rPr>
              <w:lastRenderedPageBreak/>
              <w:t>M17</w:t>
            </w:r>
          </w:p>
        </w:tc>
        <w:tc>
          <w:tcPr>
            <w:tcW w:w="4308" w:type="dxa"/>
          </w:tcPr>
          <w:p w14:paraId="1B027DCC" w14:textId="091C1477" w:rsidR="005402C4" w:rsidRPr="0074251A" w:rsidRDefault="005402C4" w:rsidP="00D04E6D">
            <w:pPr>
              <w:rPr>
                <w:color w:val="8064A2" w:themeColor="accent4"/>
              </w:rPr>
            </w:pPr>
            <w:r w:rsidRPr="0074251A">
              <w:rPr>
                <w:color w:val="8064A2" w:themeColor="accent4"/>
              </w:rPr>
              <w:t>When did you move here</w:t>
            </w:r>
            <w:r>
              <w:rPr>
                <w:color w:val="8064A2" w:themeColor="accent4"/>
              </w:rPr>
              <w:t>?</w:t>
            </w:r>
          </w:p>
        </w:tc>
        <w:tc>
          <w:tcPr>
            <w:tcW w:w="4694" w:type="dxa"/>
            <w:gridSpan w:val="2"/>
          </w:tcPr>
          <w:p w14:paraId="1373AF13" w14:textId="438AA8BC" w:rsidR="005402C4" w:rsidRDefault="005402C4" w:rsidP="00D04E6D">
            <w:pPr>
              <w:rPr>
                <w:color w:val="8064A2" w:themeColor="accent4"/>
              </w:rPr>
            </w:pPr>
            <w:r>
              <w:rPr>
                <w:color w:val="8064A2" w:themeColor="accent4"/>
              </w:rPr>
              <w:t>year</w:t>
            </w:r>
          </w:p>
          <w:p w14:paraId="006ABD11" w14:textId="77777777" w:rsidR="005402C4" w:rsidRDefault="005402C4" w:rsidP="00D04E6D">
            <w:pPr>
              <w:rPr>
                <w:color w:val="8064A2" w:themeColor="accent4"/>
              </w:rPr>
            </w:pPr>
            <w:r>
              <w:rPr>
                <w:color w:val="8064A2" w:themeColor="accent4"/>
              </w:rPr>
              <w:t>month</w:t>
            </w:r>
          </w:p>
          <w:p w14:paraId="361A7E1A" w14:textId="77777777" w:rsidR="005402C4" w:rsidRDefault="005402C4" w:rsidP="00D04E6D">
            <w:pPr>
              <w:rPr>
                <w:color w:val="8064A2" w:themeColor="accent4"/>
              </w:rPr>
            </w:pPr>
            <w:r>
              <w:rPr>
                <w:color w:val="8064A2" w:themeColor="accent4"/>
              </w:rPr>
              <w:t>don’t know</w:t>
            </w:r>
          </w:p>
          <w:p w14:paraId="49A0C357" w14:textId="79A4A451" w:rsidR="005402C4" w:rsidRPr="0074251A" w:rsidRDefault="005402C4" w:rsidP="00D04E6D">
            <w:pPr>
              <w:rPr>
                <w:color w:val="8064A2" w:themeColor="accent4"/>
              </w:rPr>
            </w:pPr>
            <w:r>
              <w:rPr>
                <w:color w:val="8064A2" w:themeColor="accent4"/>
              </w:rPr>
              <w:t>refused</w:t>
            </w:r>
          </w:p>
        </w:tc>
      </w:tr>
      <w:tr w:rsidR="005402C4" w:rsidRPr="0074251A" w14:paraId="441F97E1" w14:textId="77777777" w:rsidTr="0074623B">
        <w:tc>
          <w:tcPr>
            <w:tcW w:w="743" w:type="dxa"/>
          </w:tcPr>
          <w:p w14:paraId="203996F3" w14:textId="33C313CA" w:rsidR="005402C4" w:rsidRDefault="005402C4" w:rsidP="001413F4">
            <w:pPr>
              <w:rPr>
                <w:color w:val="8064A2" w:themeColor="accent4"/>
              </w:rPr>
            </w:pPr>
            <w:r>
              <w:rPr>
                <w:color w:val="8064A2" w:themeColor="accent4"/>
              </w:rPr>
              <w:t>M18A</w:t>
            </w:r>
          </w:p>
        </w:tc>
        <w:tc>
          <w:tcPr>
            <w:tcW w:w="4308" w:type="dxa"/>
          </w:tcPr>
          <w:p w14:paraId="5C60A199" w14:textId="0FEE1A6E" w:rsidR="005402C4" w:rsidRPr="0074251A" w:rsidRDefault="005402C4" w:rsidP="00D04E6D">
            <w:pPr>
              <w:rPr>
                <w:color w:val="8064A2" w:themeColor="accent4"/>
              </w:rPr>
            </w:pPr>
            <w:r>
              <w:rPr>
                <w:color w:val="8064A2" w:themeColor="accent4"/>
              </w:rPr>
              <w:t>Did you move with anyone from the last place you lived to this place?</w:t>
            </w:r>
          </w:p>
        </w:tc>
        <w:tc>
          <w:tcPr>
            <w:tcW w:w="4694" w:type="dxa"/>
            <w:gridSpan w:val="2"/>
          </w:tcPr>
          <w:p w14:paraId="3C789526" w14:textId="3294B8D8" w:rsidR="005402C4" w:rsidRPr="001B6BAA" w:rsidRDefault="005402C4" w:rsidP="00310167">
            <w:pPr>
              <w:rPr>
                <w:color w:val="8064A2" w:themeColor="accent4"/>
              </w:rPr>
            </w:pPr>
            <w:r>
              <w:rPr>
                <w:color w:val="8064A2" w:themeColor="accent4"/>
              </w:rPr>
              <w:t>No [Skip to M19a</w:t>
            </w:r>
            <w:r w:rsidRPr="001B6BAA">
              <w:rPr>
                <w:color w:val="8064A2" w:themeColor="accent4"/>
              </w:rPr>
              <w:t>]</w:t>
            </w:r>
          </w:p>
          <w:p w14:paraId="78FEAC91" w14:textId="77777777" w:rsidR="005402C4" w:rsidRPr="001B6BAA" w:rsidRDefault="005402C4" w:rsidP="00310167">
            <w:pPr>
              <w:rPr>
                <w:color w:val="8064A2" w:themeColor="accent4"/>
              </w:rPr>
            </w:pPr>
            <w:r w:rsidRPr="001B6BAA">
              <w:rPr>
                <w:color w:val="8064A2" w:themeColor="accent4"/>
              </w:rPr>
              <w:t>Yes</w:t>
            </w:r>
          </w:p>
          <w:p w14:paraId="5D2F27BE" w14:textId="77777777" w:rsidR="005402C4" w:rsidRPr="001B6BAA" w:rsidRDefault="005402C4" w:rsidP="00310167">
            <w:pPr>
              <w:rPr>
                <w:color w:val="8064A2" w:themeColor="accent4"/>
              </w:rPr>
            </w:pPr>
            <w:proofErr w:type="spellStart"/>
            <w:r w:rsidRPr="001B6BAA">
              <w:rPr>
                <w:color w:val="8064A2" w:themeColor="accent4"/>
              </w:rPr>
              <w:t>Donʼt</w:t>
            </w:r>
            <w:proofErr w:type="spellEnd"/>
            <w:r w:rsidRPr="001B6BAA">
              <w:rPr>
                <w:color w:val="8064A2" w:themeColor="accent4"/>
              </w:rPr>
              <w:t xml:space="preserve"> know</w:t>
            </w:r>
          </w:p>
          <w:p w14:paraId="022442B4" w14:textId="7514819B" w:rsidR="005402C4" w:rsidRDefault="005402C4" w:rsidP="00D04E6D">
            <w:pPr>
              <w:rPr>
                <w:color w:val="8064A2" w:themeColor="accent4"/>
              </w:rPr>
            </w:pPr>
            <w:r w:rsidRPr="001B6BAA">
              <w:rPr>
                <w:color w:val="8064A2" w:themeColor="accent4"/>
              </w:rPr>
              <w:t>Refused</w:t>
            </w:r>
          </w:p>
        </w:tc>
      </w:tr>
      <w:tr w:rsidR="005402C4" w:rsidRPr="0074251A" w14:paraId="606A8346" w14:textId="77777777" w:rsidTr="0074623B">
        <w:tc>
          <w:tcPr>
            <w:tcW w:w="743" w:type="dxa"/>
          </w:tcPr>
          <w:p w14:paraId="25D79694" w14:textId="5DDAFD27" w:rsidR="005402C4" w:rsidRDefault="005402C4" w:rsidP="001413F4">
            <w:pPr>
              <w:rPr>
                <w:color w:val="8064A2" w:themeColor="accent4"/>
              </w:rPr>
            </w:pPr>
            <w:r>
              <w:rPr>
                <w:color w:val="8064A2" w:themeColor="accent4"/>
              </w:rPr>
              <w:t>M18b</w:t>
            </w:r>
          </w:p>
        </w:tc>
        <w:tc>
          <w:tcPr>
            <w:tcW w:w="4308" w:type="dxa"/>
          </w:tcPr>
          <w:p w14:paraId="5AB8617D" w14:textId="2EBD127E" w:rsidR="005402C4" w:rsidRPr="0074251A" w:rsidRDefault="005402C4" w:rsidP="00D04E6D">
            <w:pPr>
              <w:rPr>
                <w:color w:val="8064A2" w:themeColor="accent4"/>
              </w:rPr>
            </w:pPr>
            <w:r>
              <w:rPr>
                <w:color w:val="8064A2" w:themeColor="accent4"/>
              </w:rPr>
              <w:t>Who did you move with?</w:t>
            </w:r>
          </w:p>
        </w:tc>
        <w:tc>
          <w:tcPr>
            <w:tcW w:w="4694" w:type="dxa"/>
            <w:gridSpan w:val="2"/>
          </w:tcPr>
          <w:p w14:paraId="267B36EE" w14:textId="77777777" w:rsidR="005402C4" w:rsidRDefault="005402C4" w:rsidP="00310167">
            <w:pPr>
              <w:rPr>
                <w:color w:val="8064A2" w:themeColor="accent4"/>
              </w:rPr>
            </w:pPr>
            <w:r>
              <w:rPr>
                <w:color w:val="8064A2" w:themeColor="accent4"/>
              </w:rPr>
              <w:t>With parent(s)/guardian(s)</w:t>
            </w:r>
          </w:p>
          <w:p w14:paraId="5FF7030E" w14:textId="77777777" w:rsidR="005402C4" w:rsidRDefault="005402C4" w:rsidP="00310167">
            <w:pPr>
              <w:rPr>
                <w:color w:val="8064A2" w:themeColor="accent4"/>
              </w:rPr>
            </w:pPr>
            <w:r>
              <w:rPr>
                <w:color w:val="8064A2" w:themeColor="accent4"/>
              </w:rPr>
              <w:t>With my child/</w:t>
            </w:r>
            <w:proofErr w:type="spellStart"/>
            <w:r>
              <w:rPr>
                <w:color w:val="8064A2" w:themeColor="accent4"/>
              </w:rPr>
              <w:t>ren</w:t>
            </w:r>
            <w:proofErr w:type="spellEnd"/>
            <w:r>
              <w:rPr>
                <w:color w:val="8064A2" w:themeColor="accent4"/>
              </w:rPr>
              <w:t xml:space="preserve"> (biological or adoptive)</w:t>
            </w:r>
          </w:p>
          <w:p w14:paraId="223D0B93" w14:textId="77777777" w:rsidR="005402C4" w:rsidRPr="00F94F7E" w:rsidRDefault="005402C4" w:rsidP="00310167">
            <w:pPr>
              <w:rPr>
                <w:color w:val="8064A2" w:themeColor="accent4"/>
              </w:rPr>
            </w:pPr>
            <w:r>
              <w:rPr>
                <w:color w:val="8064A2" w:themeColor="accent4"/>
              </w:rPr>
              <w:t>With other family (not a parent/guardian/child)</w:t>
            </w:r>
          </w:p>
          <w:p w14:paraId="1AF1D7ED" w14:textId="77777777" w:rsidR="005402C4" w:rsidRPr="00F94F7E" w:rsidRDefault="005402C4" w:rsidP="00310167">
            <w:pPr>
              <w:rPr>
                <w:color w:val="8064A2" w:themeColor="accent4"/>
              </w:rPr>
            </w:pPr>
            <w:r>
              <w:rPr>
                <w:color w:val="8064A2" w:themeColor="accent4"/>
              </w:rPr>
              <w:t>With</w:t>
            </w:r>
            <w:r w:rsidRPr="00F94F7E">
              <w:rPr>
                <w:color w:val="8064A2" w:themeColor="accent4"/>
              </w:rPr>
              <w:t xml:space="preserve"> friend</w:t>
            </w:r>
            <w:r>
              <w:rPr>
                <w:color w:val="8064A2" w:themeColor="accent4"/>
              </w:rPr>
              <w:t>(</w:t>
            </w:r>
            <w:r w:rsidRPr="00F94F7E">
              <w:rPr>
                <w:color w:val="8064A2" w:themeColor="accent4"/>
              </w:rPr>
              <w:t>s</w:t>
            </w:r>
            <w:r>
              <w:rPr>
                <w:color w:val="8064A2" w:themeColor="accent4"/>
              </w:rPr>
              <w:t>)</w:t>
            </w:r>
          </w:p>
          <w:p w14:paraId="4AF56A8D" w14:textId="77777777" w:rsidR="005402C4" w:rsidRPr="00F94F7E" w:rsidRDefault="005402C4" w:rsidP="00310167">
            <w:pPr>
              <w:rPr>
                <w:color w:val="8064A2" w:themeColor="accent4"/>
              </w:rPr>
            </w:pPr>
            <w:r>
              <w:rPr>
                <w:color w:val="8064A2" w:themeColor="accent4"/>
              </w:rPr>
              <w:t>With a</w:t>
            </w:r>
            <w:r w:rsidRPr="00F94F7E">
              <w:rPr>
                <w:color w:val="8064A2" w:themeColor="accent4"/>
              </w:rPr>
              <w:t xml:space="preserve"> romantic partner</w:t>
            </w:r>
          </w:p>
          <w:p w14:paraId="440579B1" w14:textId="77777777" w:rsidR="005402C4" w:rsidRDefault="005402C4" w:rsidP="00310167">
            <w:pPr>
              <w:rPr>
                <w:color w:val="8064A2" w:themeColor="accent4"/>
              </w:rPr>
            </w:pPr>
            <w:r w:rsidRPr="00F94F7E">
              <w:rPr>
                <w:color w:val="8064A2" w:themeColor="accent4"/>
              </w:rPr>
              <w:t>Other (specify)</w:t>
            </w:r>
          </w:p>
          <w:p w14:paraId="211A464E" w14:textId="77777777" w:rsidR="005402C4" w:rsidRDefault="005402C4" w:rsidP="00310167">
            <w:pPr>
              <w:rPr>
                <w:color w:val="8064A2" w:themeColor="accent4"/>
              </w:rPr>
            </w:pPr>
            <w:r>
              <w:rPr>
                <w:color w:val="8064A2" w:themeColor="accent4"/>
              </w:rPr>
              <w:t>Don’t know</w:t>
            </w:r>
          </w:p>
          <w:p w14:paraId="6E80DB50" w14:textId="0807F15C" w:rsidR="005402C4" w:rsidRDefault="005402C4" w:rsidP="00D04E6D">
            <w:pPr>
              <w:rPr>
                <w:color w:val="8064A2" w:themeColor="accent4"/>
              </w:rPr>
            </w:pPr>
            <w:r>
              <w:rPr>
                <w:color w:val="8064A2" w:themeColor="accent4"/>
              </w:rPr>
              <w:t>Refused</w:t>
            </w:r>
          </w:p>
        </w:tc>
      </w:tr>
    </w:tbl>
    <w:p w14:paraId="4DEA9CB2" w14:textId="31648DE7" w:rsidR="0074251A" w:rsidRDefault="0074251A"/>
    <w:p w14:paraId="21C53F39" w14:textId="4E1340C0" w:rsidR="00721954" w:rsidRDefault="0074251A">
      <w:pPr>
        <w:rPr>
          <w:color w:val="8064A2" w:themeColor="accent4"/>
        </w:rPr>
      </w:pPr>
      <w:r>
        <w:rPr>
          <w:color w:val="8064A2" w:themeColor="accent4"/>
        </w:rPr>
        <w:t>[</w:t>
      </w:r>
      <w:r w:rsidRPr="0074251A">
        <w:rPr>
          <w:color w:val="8064A2" w:themeColor="accent4"/>
        </w:rPr>
        <w:t>IF SUBJECT HAS MOVED WITHIN THE PAST 12 MONTHS</w:t>
      </w:r>
      <w:r w:rsidR="00CE1AEF">
        <w:rPr>
          <w:color w:val="8064A2" w:themeColor="accent4"/>
        </w:rPr>
        <w:t xml:space="preserve"> (answer to M1</w:t>
      </w:r>
      <w:r w:rsidR="0087524F">
        <w:rPr>
          <w:color w:val="8064A2" w:themeColor="accent4"/>
        </w:rPr>
        <w:t>7</w:t>
      </w:r>
      <w:r w:rsidR="00CE1AEF">
        <w:rPr>
          <w:color w:val="8064A2" w:themeColor="accent4"/>
        </w:rPr>
        <w:t xml:space="preserve"> is &lt;12</w:t>
      </w:r>
      <w:r w:rsidR="00721954">
        <w:rPr>
          <w:color w:val="8064A2" w:themeColor="accent4"/>
        </w:rPr>
        <w:t xml:space="preserve"> months ago</w:t>
      </w:r>
      <w:r w:rsidR="00CE1AEF">
        <w:rPr>
          <w:color w:val="8064A2" w:themeColor="accent4"/>
        </w:rPr>
        <w:t>)</w:t>
      </w:r>
      <w:r w:rsidRPr="0074251A">
        <w:rPr>
          <w:color w:val="8064A2" w:themeColor="accent4"/>
        </w:rPr>
        <w:t>, REPEAT QUESTIONS UP TO 3 TIMES FOR RESIDENCES IN PAST 12 MONTHS.  IF SUBJECT HAS MOVED MORE THAN 3 TIMES IN PAST 12 MONTHS, ONLY REPEAT FOR MOST RECENT 3 RESIDENCES.</w:t>
      </w:r>
    </w:p>
    <w:p w14:paraId="3E6F0D97" w14:textId="77777777" w:rsidR="00721954" w:rsidRDefault="00721954">
      <w:pPr>
        <w:rPr>
          <w:color w:val="8064A2" w:themeColor="accent4"/>
        </w:rPr>
      </w:pPr>
    </w:p>
    <w:p w14:paraId="3C8A3A5F" w14:textId="641EA8AB" w:rsidR="0074251A" w:rsidRDefault="00721954">
      <w:pPr>
        <w:rPr>
          <w:color w:val="8064A2" w:themeColor="accent4"/>
        </w:rPr>
      </w:pPr>
      <w:r>
        <w:rPr>
          <w:color w:val="8064A2" w:themeColor="accent4"/>
        </w:rPr>
        <w:t xml:space="preserve">Otherwise proceed to </w:t>
      </w:r>
      <w:r w:rsidR="005F0581">
        <w:rPr>
          <w:color w:val="8064A2" w:themeColor="accent4"/>
        </w:rPr>
        <w:t>the next section (HIV testing history)</w:t>
      </w:r>
      <w:r w:rsidR="0074251A">
        <w:rPr>
          <w:color w:val="8064A2" w:themeColor="accent4"/>
        </w:rPr>
        <w:t>]</w:t>
      </w:r>
    </w:p>
    <w:p w14:paraId="1DEE22F5" w14:textId="77777777" w:rsidR="0074251A" w:rsidRDefault="0074251A"/>
    <w:tbl>
      <w:tblPr>
        <w:tblStyle w:val="TableGrid"/>
        <w:tblW w:w="0" w:type="auto"/>
        <w:tblLook w:val="04A0" w:firstRow="1" w:lastRow="0" w:firstColumn="1" w:lastColumn="0" w:noHBand="0" w:noVBand="1"/>
      </w:tblPr>
      <w:tblGrid>
        <w:gridCol w:w="743"/>
        <w:gridCol w:w="4309"/>
        <w:gridCol w:w="4689"/>
        <w:gridCol w:w="1275"/>
      </w:tblGrid>
      <w:tr w:rsidR="005402C4" w:rsidRPr="0074251A" w14:paraId="4CC28507" w14:textId="77777777" w:rsidTr="00CE1AEF">
        <w:trPr>
          <w:cantSplit/>
        </w:trPr>
        <w:tc>
          <w:tcPr>
            <w:tcW w:w="743" w:type="dxa"/>
          </w:tcPr>
          <w:p w14:paraId="1D5332B8" w14:textId="39711F71" w:rsidR="005402C4" w:rsidRPr="0074251A" w:rsidRDefault="005402C4" w:rsidP="005D627F">
            <w:pPr>
              <w:rPr>
                <w:color w:val="8064A2" w:themeColor="accent4"/>
              </w:rPr>
            </w:pPr>
            <w:r>
              <w:rPr>
                <w:color w:val="8064A2" w:themeColor="accent4"/>
              </w:rPr>
              <w:t>M19a</w:t>
            </w:r>
          </w:p>
        </w:tc>
        <w:tc>
          <w:tcPr>
            <w:tcW w:w="4309" w:type="dxa"/>
          </w:tcPr>
          <w:p w14:paraId="21945C0C" w14:textId="799662A8" w:rsidR="005402C4" w:rsidRDefault="005402C4" w:rsidP="005B2D75">
            <w:pPr>
              <w:rPr>
                <w:color w:val="8064A2" w:themeColor="accent4"/>
              </w:rPr>
            </w:pPr>
            <w:r w:rsidRPr="0074251A">
              <w:rPr>
                <w:color w:val="8064A2" w:themeColor="accent4"/>
              </w:rPr>
              <w:t>Where did you live before you moved to [current place]?</w:t>
            </w:r>
            <w:r>
              <w:rPr>
                <w:color w:val="8064A2" w:themeColor="accent4"/>
              </w:rPr>
              <w:t xml:space="preserve"> </w:t>
            </w:r>
            <w:r w:rsidRPr="0074251A">
              <w:rPr>
                <w:color w:val="8064A2" w:themeColor="accent4"/>
              </w:rPr>
              <w:t>(Remember, when we ask where you are living we mean where do you spend most nights)</w:t>
            </w:r>
          </w:p>
          <w:p w14:paraId="1BCD805C" w14:textId="1E6E1287" w:rsidR="005402C4" w:rsidRPr="0074251A" w:rsidRDefault="005402C4" w:rsidP="00A65B26">
            <w:pPr>
              <w:rPr>
                <w:color w:val="8064A2" w:themeColor="accent4"/>
              </w:rPr>
            </w:pPr>
            <w:r>
              <w:rPr>
                <w:color w:val="8064A2" w:themeColor="accent4"/>
              </w:rPr>
              <w:t xml:space="preserve">  Which country?</w:t>
            </w:r>
          </w:p>
        </w:tc>
        <w:tc>
          <w:tcPr>
            <w:tcW w:w="4689" w:type="dxa"/>
          </w:tcPr>
          <w:p w14:paraId="2031BCBA" w14:textId="0D1FF7B2" w:rsidR="005402C4" w:rsidRPr="00F94F7E" w:rsidRDefault="005402C4" w:rsidP="005B2D75">
            <w:pPr>
              <w:rPr>
                <w:color w:val="8064A2" w:themeColor="accent4"/>
              </w:rPr>
            </w:pPr>
            <w:r>
              <w:rPr>
                <w:color w:val="8064A2" w:themeColor="accent4"/>
              </w:rPr>
              <w:t>Country</w:t>
            </w:r>
            <w:r w:rsidRPr="00F94F7E">
              <w:rPr>
                <w:color w:val="8064A2" w:themeColor="accent4"/>
              </w:rPr>
              <w:t xml:space="preserve"> [drop down]</w:t>
            </w:r>
          </w:p>
          <w:p w14:paraId="2F21E916" w14:textId="506C69C4" w:rsidR="005402C4" w:rsidRPr="00C520DE" w:rsidRDefault="005402C4" w:rsidP="005B2D75">
            <w:pPr>
              <w:rPr>
                <w:bCs/>
                <w:color w:val="8064A2" w:themeColor="accent4"/>
              </w:rPr>
            </w:pPr>
            <w:r w:rsidRPr="00C520DE">
              <w:rPr>
                <w:bCs/>
                <w:color w:val="8064A2" w:themeColor="accent4"/>
              </w:rPr>
              <w:t>Don’t know</w:t>
            </w:r>
          </w:p>
          <w:p w14:paraId="35C206CA" w14:textId="6A226289" w:rsidR="005402C4" w:rsidRPr="0074251A" w:rsidRDefault="005402C4" w:rsidP="005D627F">
            <w:pPr>
              <w:rPr>
                <w:color w:val="8064A2" w:themeColor="accent4"/>
              </w:rPr>
            </w:pPr>
            <w:r w:rsidRPr="00C520DE">
              <w:rPr>
                <w:bCs/>
                <w:color w:val="8064A2" w:themeColor="accent4"/>
              </w:rPr>
              <w:t>Refused</w:t>
            </w:r>
          </w:p>
        </w:tc>
        <w:tc>
          <w:tcPr>
            <w:tcW w:w="1275" w:type="dxa"/>
          </w:tcPr>
          <w:p w14:paraId="6F8B4427" w14:textId="37E7F6A5" w:rsidR="005402C4" w:rsidRPr="0074251A" w:rsidRDefault="005402C4" w:rsidP="00DC049A">
            <w:pPr>
              <w:rPr>
                <w:color w:val="8064A2" w:themeColor="accent4"/>
              </w:rPr>
            </w:pPr>
            <w:r w:rsidRPr="0074251A">
              <w:rPr>
                <w:color w:val="8064A2" w:themeColor="accent4"/>
              </w:rPr>
              <w:t>NEW</w:t>
            </w:r>
          </w:p>
        </w:tc>
      </w:tr>
      <w:tr w:rsidR="005402C4" w:rsidRPr="0074251A" w14:paraId="03BE7136" w14:textId="77777777" w:rsidTr="00CE1AEF">
        <w:trPr>
          <w:cantSplit/>
        </w:trPr>
        <w:tc>
          <w:tcPr>
            <w:tcW w:w="743" w:type="dxa"/>
          </w:tcPr>
          <w:p w14:paraId="2EE04405" w14:textId="1E5C8766" w:rsidR="005402C4" w:rsidRDefault="005402C4" w:rsidP="00F604C6">
            <w:pPr>
              <w:rPr>
                <w:color w:val="8064A2" w:themeColor="accent4"/>
              </w:rPr>
            </w:pPr>
            <w:r>
              <w:rPr>
                <w:color w:val="8064A2" w:themeColor="accent4"/>
              </w:rPr>
              <w:t>M19b</w:t>
            </w:r>
          </w:p>
        </w:tc>
        <w:tc>
          <w:tcPr>
            <w:tcW w:w="4309" w:type="dxa"/>
          </w:tcPr>
          <w:p w14:paraId="6C9E3095" w14:textId="5DE84465" w:rsidR="005402C4" w:rsidRPr="0074251A" w:rsidRDefault="005402C4" w:rsidP="005B2D75">
            <w:pPr>
              <w:rPr>
                <w:color w:val="8064A2" w:themeColor="accent4"/>
              </w:rPr>
            </w:pPr>
            <w:r>
              <w:rPr>
                <w:color w:val="8064A2" w:themeColor="accent4"/>
              </w:rPr>
              <w:t xml:space="preserve">Which </w:t>
            </w:r>
            <w:r w:rsidRPr="0074623B">
              <w:rPr>
                <w:color w:val="8064A2" w:themeColor="accent4"/>
              </w:rPr>
              <w:t>state? (including Puerto Rico, or other U.S. territories)?</w:t>
            </w:r>
          </w:p>
        </w:tc>
        <w:tc>
          <w:tcPr>
            <w:tcW w:w="4689" w:type="dxa"/>
          </w:tcPr>
          <w:p w14:paraId="442B15E9" w14:textId="77777777" w:rsidR="005402C4" w:rsidRPr="00F94F7E" w:rsidRDefault="005402C4" w:rsidP="00A65B26">
            <w:pPr>
              <w:rPr>
                <w:color w:val="8064A2" w:themeColor="accent4"/>
              </w:rPr>
            </w:pPr>
            <w:r w:rsidRPr="00F94F7E">
              <w:rPr>
                <w:color w:val="8064A2" w:themeColor="accent4"/>
              </w:rPr>
              <w:t>State [drop down]</w:t>
            </w:r>
          </w:p>
          <w:p w14:paraId="43F453F3" w14:textId="77777777" w:rsidR="005402C4" w:rsidRPr="00C520DE" w:rsidRDefault="005402C4" w:rsidP="00A65B26">
            <w:pPr>
              <w:rPr>
                <w:bCs/>
                <w:color w:val="8064A2" w:themeColor="accent4"/>
              </w:rPr>
            </w:pPr>
            <w:r w:rsidRPr="00C520DE">
              <w:rPr>
                <w:bCs/>
                <w:color w:val="8064A2" w:themeColor="accent4"/>
              </w:rPr>
              <w:t>Don’t know</w:t>
            </w:r>
          </w:p>
          <w:p w14:paraId="0BBAA9E3" w14:textId="0F4575FC" w:rsidR="005402C4" w:rsidRPr="00F94F7E" w:rsidRDefault="005402C4" w:rsidP="00A65B26">
            <w:pPr>
              <w:rPr>
                <w:color w:val="8064A2" w:themeColor="accent4"/>
              </w:rPr>
            </w:pPr>
            <w:r w:rsidRPr="00C520DE">
              <w:rPr>
                <w:bCs/>
                <w:color w:val="8064A2" w:themeColor="accent4"/>
              </w:rPr>
              <w:t>Refused</w:t>
            </w:r>
          </w:p>
        </w:tc>
        <w:tc>
          <w:tcPr>
            <w:tcW w:w="1275" w:type="dxa"/>
          </w:tcPr>
          <w:p w14:paraId="13141035" w14:textId="77777777" w:rsidR="005402C4" w:rsidRPr="0074251A" w:rsidRDefault="005402C4" w:rsidP="00DC049A">
            <w:pPr>
              <w:rPr>
                <w:color w:val="8064A2" w:themeColor="accent4"/>
              </w:rPr>
            </w:pPr>
          </w:p>
        </w:tc>
      </w:tr>
      <w:tr w:rsidR="005402C4" w:rsidRPr="0074251A" w14:paraId="0102E646" w14:textId="77777777" w:rsidTr="00CE1AEF">
        <w:trPr>
          <w:cantSplit/>
        </w:trPr>
        <w:tc>
          <w:tcPr>
            <w:tcW w:w="743" w:type="dxa"/>
          </w:tcPr>
          <w:p w14:paraId="239AE77E" w14:textId="0006C467" w:rsidR="005402C4" w:rsidRPr="0074251A" w:rsidRDefault="005402C4" w:rsidP="005D627F">
            <w:pPr>
              <w:rPr>
                <w:color w:val="8064A2" w:themeColor="accent4"/>
              </w:rPr>
            </w:pPr>
            <w:r>
              <w:rPr>
                <w:color w:val="8064A2" w:themeColor="accent4"/>
              </w:rPr>
              <w:t>M19c</w:t>
            </w:r>
          </w:p>
        </w:tc>
        <w:tc>
          <w:tcPr>
            <w:tcW w:w="4309" w:type="dxa"/>
          </w:tcPr>
          <w:p w14:paraId="08AFA14C" w14:textId="58EDF201" w:rsidR="005402C4" w:rsidRPr="0074251A" w:rsidRDefault="005402C4" w:rsidP="005D627F">
            <w:pPr>
              <w:rPr>
                <w:color w:val="8064A2" w:themeColor="accent4"/>
              </w:rPr>
            </w:pPr>
            <w:r>
              <w:rPr>
                <w:color w:val="8064A2" w:themeColor="accent4"/>
              </w:rPr>
              <w:t xml:space="preserve">  Which city?</w:t>
            </w:r>
          </w:p>
        </w:tc>
        <w:tc>
          <w:tcPr>
            <w:tcW w:w="4689" w:type="dxa"/>
          </w:tcPr>
          <w:p w14:paraId="3B69F6F1" w14:textId="77777777" w:rsidR="005402C4" w:rsidRDefault="005402C4" w:rsidP="005B2D75">
            <w:pPr>
              <w:rPr>
                <w:color w:val="8064A2" w:themeColor="accent4"/>
              </w:rPr>
            </w:pPr>
            <w:r>
              <w:rPr>
                <w:color w:val="8064A2" w:themeColor="accent4"/>
              </w:rPr>
              <w:t>City [write in]</w:t>
            </w:r>
          </w:p>
          <w:p w14:paraId="6B334893" w14:textId="77777777" w:rsidR="005402C4" w:rsidRDefault="005402C4" w:rsidP="005B2D75">
            <w:pPr>
              <w:rPr>
                <w:color w:val="8064A2" w:themeColor="accent4"/>
              </w:rPr>
            </w:pPr>
            <w:r>
              <w:rPr>
                <w:color w:val="8064A2" w:themeColor="accent4"/>
              </w:rPr>
              <w:t>Don’t know</w:t>
            </w:r>
          </w:p>
          <w:p w14:paraId="54CB8FE3" w14:textId="2974251E" w:rsidR="005402C4" w:rsidRPr="0074251A" w:rsidRDefault="005402C4" w:rsidP="005D627F">
            <w:pPr>
              <w:rPr>
                <w:color w:val="8064A2" w:themeColor="accent4"/>
              </w:rPr>
            </w:pPr>
            <w:r>
              <w:rPr>
                <w:color w:val="8064A2" w:themeColor="accent4"/>
              </w:rPr>
              <w:t>Refused</w:t>
            </w:r>
          </w:p>
        </w:tc>
        <w:tc>
          <w:tcPr>
            <w:tcW w:w="1275" w:type="dxa"/>
          </w:tcPr>
          <w:p w14:paraId="205BE8E9" w14:textId="67C0B129" w:rsidR="005402C4" w:rsidRPr="0074251A" w:rsidRDefault="005402C4" w:rsidP="00DC049A">
            <w:pPr>
              <w:rPr>
                <w:color w:val="8064A2" w:themeColor="accent4"/>
              </w:rPr>
            </w:pPr>
            <w:r w:rsidRPr="0074251A">
              <w:rPr>
                <w:color w:val="8064A2" w:themeColor="accent4"/>
              </w:rPr>
              <w:t>NEW</w:t>
            </w:r>
          </w:p>
        </w:tc>
      </w:tr>
      <w:tr w:rsidR="005402C4" w:rsidRPr="0074251A" w14:paraId="6644CD4D" w14:textId="77777777" w:rsidTr="00CE1AEF">
        <w:trPr>
          <w:cantSplit/>
        </w:trPr>
        <w:tc>
          <w:tcPr>
            <w:tcW w:w="743" w:type="dxa"/>
          </w:tcPr>
          <w:p w14:paraId="2F0072A9" w14:textId="61EA5BB1" w:rsidR="005402C4" w:rsidRPr="0074251A" w:rsidRDefault="005402C4" w:rsidP="005D627F">
            <w:pPr>
              <w:rPr>
                <w:color w:val="8064A2" w:themeColor="accent4"/>
              </w:rPr>
            </w:pPr>
            <w:r>
              <w:rPr>
                <w:color w:val="8064A2" w:themeColor="accent4"/>
              </w:rPr>
              <w:t>M19d</w:t>
            </w:r>
          </w:p>
        </w:tc>
        <w:tc>
          <w:tcPr>
            <w:tcW w:w="4309" w:type="dxa"/>
          </w:tcPr>
          <w:p w14:paraId="3F3B8A7F" w14:textId="09C188A4" w:rsidR="005402C4" w:rsidRPr="0074251A" w:rsidRDefault="005402C4" w:rsidP="005D627F">
            <w:pPr>
              <w:rPr>
                <w:color w:val="8064A2" w:themeColor="accent4"/>
              </w:rPr>
            </w:pPr>
            <w:r>
              <w:rPr>
                <w:color w:val="8064A2" w:themeColor="accent4"/>
              </w:rPr>
              <w:t xml:space="preserve">  What zip code [if known]?</w:t>
            </w:r>
          </w:p>
        </w:tc>
        <w:tc>
          <w:tcPr>
            <w:tcW w:w="4689" w:type="dxa"/>
          </w:tcPr>
          <w:p w14:paraId="0BEECF22" w14:textId="6461748F" w:rsidR="005402C4" w:rsidRDefault="005402C4" w:rsidP="005B2D75">
            <w:pPr>
              <w:rPr>
                <w:color w:val="8064A2" w:themeColor="accent4"/>
              </w:rPr>
            </w:pPr>
            <w:r w:rsidRPr="00F94F7E">
              <w:rPr>
                <w:color w:val="8064A2" w:themeColor="accent4"/>
              </w:rPr>
              <w:t xml:space="preserve">Zip code </w:t>
            </w:r>
          </w:p>
          <w:p w14:paraId="638D11C8" w14:textId="77777777" w:rsidR="005402C4" w:rsidRDefault="005402C4" w:rsidP="005B2D75">
            <w:pPr>
              <w:rPr>
                <w:color w:val="8064A2" w:themeColor="accent4"/>
              </w:rPr>
            </w:pPr>
            <w:r>
              <w:rPr>
                <w:color w:val="8064A2" w:themeColor="accent4"/>
              </w:rPr>
              <w:t>Don’t know</w:t>
            </w:r>
          </w:p>
          <w:p w14:paraId="6A3D0074" w14:textId="35F01BF8" w:rsidR="005402C4" w:rsidRPr="0074251A" w:rsidRDefault="005402C4" w:rsidP="005D627F">
            <w:pPr>
              <w:rPr>
                <w:color w:val="8064A2" w:themeColor="accent4"/>
              </w:rPr>
            </w:pPr>
            <w:r>
              <w:rPr>
                <w:color w:val="8064A2" w:themeColor="accent4"/>
              </w:rPr>
              <w:t>refused</w:t>
            </w:r>
          </w:p>
        </w:tc>
        <w:tc>
          <w:tcPr>
            <w:tcW w:w="1275" w:type="dxa"/>
          </w:tcPr>
          <w:p w14:paraId="41474592" w14:textId="576DCBAA" w:rsidR="005402C4" w:rsidRPr="0074251A" w:rsidRDefault="005402C4" w:rsidP="00DC049A">
            <w:pPr>
              <w:rPr>
                <w:color w:val="8064A2" w:themeColor="accent4"/>
              </w:rPr>
            </w:pPr>
            <w:r w:rsidRPr="0074251A">
              <w:rPr>
                <w:color w:val="8064A2" w:themeColor="accent4"/>
              </w:rPr>
              <w:t>NEW</w:t>
            </w:r>
          </w:p>
        </w:tc>
      </w:tr>
      <w:tr w:rsidR="005402C4" w:rsidRPr="0074251A" w14:paraId="647EA692" w14:textId="77777777" w:rsidTr="00CE1AEF">
        <w:trPr>
          <w:cantSplit/>
        </w:trPr>
        <w:tc>
          <w:tcPr>
            <w:tcW w:w="743" w:type="dxa"/>
          </w:tcPr>
          <w:p w14:paraId="244AE788" w14:textId="1C1586A6" w:rsidR="005402C4" w:rsidRPr="0074251A" w:rsidRDefault="005402C4" w:rsidP="005D627F">
            <w:pPr>
              <w:rPr>
                <w:color w:val="8064A2" w:themeColor="accent4"/>
              </w:rPr>
            </w:pPr>
            <w:r>
              <w:rPr>
                <w:color w:val="8064A2" w:themeColor="accent4"/>
              </w:rPr>
              <w:t>M19e</w:t>
            </w:r>
          </w:p>
        </w:tc>
        <w:tc>
          <w:tcPr>
            <w:tcW w:w="4309" w:type="dxa"/>
          </w:tcPr>
          <w:p w14:paraId="68A10427" w14:textId="2A2B190B" w:rsidR="005402C4" w:rsidRPr="0074251A" w:rsidRDefault="005402C4" w:rsidP="005D627F">
            <w:pPr>
              <w:rPr>
                <w:color w:val="8064A2" w:themeColor="accent4"/>
              </w:rPr>
            </w:pPr>
            <w:r>
              <w:rPr>
                <w:color w:val="8064A2" w:themeColor="accent4"/>
              </w:rPr>
              <w:t xml:space="preserve">  Do you remember the address or the cross streets? If so, please write it in here.</w:t>
            </w:r>
          </w:p>
        </w:tc>
        <w:tc>
          <w:tcPr>
            <w:tcW w:w="4689" w:type="dxa"/>
          </w:tcPr>
          <w:p w14:paraId="526C7E22" w14:textId="77777777" w:rsidR="005402C4" w:rsidRDefault="005402C4" w:rsidP="005B2D75">
            <w:pPr>
              <w:rPr>
                <w:color w:val="8064A2" w:themeColor="accent4"/>
              </w:rPr>
            </w:pPr>
            <w:r>
              <w:rPr>
                <w:color w:val="8064A2" w:themeColor="accent4"/>
              </w:rPr>
              <w:t>[write in]</w:t>
            </w:r>
          </w:p>
          <w:p w14:paraId="272FAE9A" w14:textId="77777777" w:rsidR="005402C4" w:rsidRDefault="005402C4" w:rsidP="005B2D75">
            <w:pPr>
              <w:rPr>
                <w:color w:val="8064A2" w:themeColor="accent4"/>
              </w:rPr>
            </w:pPr>
            <w:r>
              <w:rPr>
                <w:color w:val="8064A2" w:themeColor="accent4"/>
              </w:rPr>
              <w:t>Don’t know</w:t>
            </w:r>
          </w:p>
          <w:p w14:paraId="04292B68" w14:textId="6B4A1206" w:rsidR="005402C4" w:rsidRPr="0074251A" w:rsidRDefault="005402C4" w:rsidP="005D627F">
            <w:pPr>
              <w:rPr>
                <w:color w:val="8064A2" w:themeColor="accent4"/>
              </w:rPr>
            </w:pPr>
            <w:r>
              <w:rPr>
                <w:color w:val="8064A2" w:themeColor="accent4"/>
              </w:rPr>
              <w:t>Refused</w:t>
            </w:r>
          </w:p>
        </w:tc>
        <w:tc>
          <w:tcPr>
            <w:tcW w:w="1275" w:type="dxa"/>
          </w:tcPr>
          <w:p w14:paraId="3A72E316" w14:textId="13A26658" w:rsidR="005402C4" w:rsidRPr="0074251A" w:rsidRDefault="005402C4" w:rsidP="00DC049A">
            <w:pPr>
              <w:rPr>
                <w:color w:val="8064A2" w:themeColor="accent4"/>
              </w:rPr>
            </w:pPr>
            <w:r w:rsidRPr="0074251A">
              <w:rPr>
                <w:color w:val="8064A2" w:themeColor="accent4"/>
              </w:rPr>
              <w:t>NEW</w:t>
            </w:r>
          </w:p>
        </w:tc>
      </w:tr>
      <w:tr w:rsidR="005402C4" w:rsidRPr="0074251A" w14:paraId="6162B486" w14:textId="77777777" w:rsidTr="00CE1AEF">
        <w:trPr>
          <w:cantSplit/>
        </w:trPr>
        <w:tc>
          <w:tcPr>
            <w:tcW w:w="743" w:type="dxa"/>
          </w:tcPr>
          <w:p w14:paraId="2795FBBA" w14:textId="78D30C2B" w:rsidR="005402C4" w:rsidRDefault="005402C4" w:rsidP="005D627F">
            <w:pPr>
              <w:rPr>
                <w:color w:val="8064A2" w:themeColor="accent4"/>
              </w:rPr>
            </w:pPr>
            <w:r>
              <w:rPr>
                <w:color w:val="8064A2" w:themeColor="accent4"/>
              </w:rPr>
              <w:t>M20a</w:t>
            </w:r>
          </w:p>
        </w:tc>
        <w:tc>
          <w:tcPr>
            <w:tcW w:w="4309" w:type="dxa"/>
          </w:tcPr>
          <w:p w14:paraId="5A7C368D" w14:textId="12098AA7" w:rsidR="005402C4" w:rsidRPr="007F36EA" w:rsidRDefault="005402C4" w:rsidP="00310167">
            <w:pPr>
              <w:rPr>
                <w:color w:val="8064A2" w:themeColor="accent4"/>
              </w:rPr>
            </w:pPr>
            <w:r>
              <w:rPr>
                <w:color w:val="8064A2" w:themeColor="accent4"/>
              </w:rPr>
              <w:t xml:space="preserve">How many people lived in your </w:t>
            </w:r>
            <w:r w:rsidRPr="007F36EA">
              <w:rPr>
                <w:color w:val="8064A2" w:themeColor="accent4"/>
              </w:rPr>
              <w:t>household</w:t>
            </w:r>
            <w:r>
              <w:rPr>
                <w:color w:val="8064A2" w:themeColor="accent4"/>
              </w:rPr>
              <w:t>, including you</w:t>
            </w:r>
            <w:r w:rsidRPr="007F36EA">
              <w:rPr>
                <w:color w:val="8064A2" w:themeColor="accent4"/>
              </w:rPr>
              <w:t>? If you don’t remember exactly, just give us your best guess.</w:t>
            </w:r>
          </w:p>
          <w:p w14:paraId="3FE6E50A" w14:textId="77777777" w:rsidR="005402C4" w:rsidRDefault="005402C4" w:rsidP="005D627F">
            <w:pPr>
              <w:rPr>
                <w:color w:val="8064A2" w:themeColor="accent4"/>
              </w:rPr>
            </w:pPr>
          </w:p>
        </w:tc>
        <w:tc>
          <w:tcPr>
            <w:tcW w:w="4689" w:type="dxa"/>
          </w:tcPr>
          <w:p w14:paraId="6A45A3A0" w14:textId="77777777" w:rsidR="005402C4" w:rsidRDefault="005402C4" w:rsidP="00310167">
            <w:pPr>
              <w:rPr>
                <w:color w:val="8064A2" w:themeColor="accent4"/>
              </w:rPr>
            </w:pPr>
            <w:r>
              <w:rPr>
                <w:color w:val="8064A2" w:themeColor="accent4"/>
              </w:rPr>
              <w:t>#</w:t>
            </w:r>
          </w:p>
          <w:p w14:paraId="0CA31A41" w14:textId="77777777" w:rsidR="005402C4" w:rsidRDefault="005402C4" w:rsidP="00310167">
            <w:pPr>
              <w:rPr>
                <w:color w:val="8064A2" w:themeColor="accent4"/>
              </w:rPr>
            </w:pPr>
            <w:r>
              <w:rPr>
                <w:color w:val="8064A2" w:themeColor="accent4"/>
              </w:rPr>
              <w:t>Don’t know</w:t>
            </w:r>
          </w:p>
          <w:p w14:paraId="17ED7BA4" w14:textId="6832DD05" w:rsidR="005402C4" w:rsidRDefault="005402C4" w:rsidP="005B2D75">
            <w:pPr>
              <w:rPr>
                <w:color w:val="8064A2" w:themeColor="accent4"/>
              </w:rPr>
            </w:pPr>
            <w:r>
              <w:rPr>
                <w:color w:val="8064A2" w:themeColor="accent4"/>
              </w:rPr>
              <w:t>Refused</w:t>
            </w:r>
          </w:p>
        </w:tc>
        <w:tc>
          <w:tcPr>
            <w:tcW w:w="1275" w:type="dxa"/>
          </w:tcPr>
          <w:p w14:paraId="0CACEF3D" w14:textId="77777777" w:rsidR="005402C4" w:rsidRPr="0074251A" w:rsidRDefault="005402C4" w:rsidP="00DC049A">
            <w:pPr>
              <w:rPr>
                <w:color w:val="8064A2" w:themeColor="accent4"/>
              </w:rPr>
            </w:pPr>
          </w:p>
        </w:tc>
      </w:tr>
      <w:tr w:rsidR="005402C4" w:rsidRPr="0074251A" w14:paraId="0389517B" w14:textId="77777777" w:rsidTr="00CE1AEF">
        <w:trPr>
          <w:cantSplit/>
        </w:trPr>
        <w:tc>
          <w:tcPr>
            <w:tcW w:w="743" w:type="dxa"/>
          </w:tcPr>
          <w:p w14:paraId="44B0D431" w14:textId="4647B386" w:rsidR="005402C4" w:rsidRPr="0074251A" w:rsidRDefault="005402C4" w:rsidP="005D627F">
            <w:pPr>
              <w:rPr>
                <w:color w:val="8064A2" w:themeColor="accent4"/>
              </w:rPr>
            </w:pPr>
            <w:r>
              <w:rPr>
                <w:color w:val="8064A2" w:themeColor="accent4"/>
              </w:rPr>
              <w:lastRenderedPageBreak/>
              <w:t>M20b</w:t>
            </w:r>
          </w:p>
        </w:tc>
        <w:tc>
          <w:tcPr>
            <w:tcW w:w="4309" w:type="dxa"/>
          </w:tcPr>
          <w:p w14:paraId="4EC92CB9" w14:textId="1549C06C" w:rsidR="005402C4" w:rsidRPr="008651F0" w:rsidRDefault="005402C4" w:rsidP="005D627F">
            <w:pPr>
              <w:rPr>
                <w:color w:val="8064A2" w:themeColor="accent4"/>
              </w:rPr>
            </w:pPr>
            <w:r w:rsidRPr="008651F0">
              <w:rPr>
                <w:color w:val="8064A2" w:themeColor="accent4"/>
              </w:rPr>
              <w:t>Who did you live with in that place?</w:t>
            </w:r>
          </w:p>
          <w:p w14:paraId="16C595A5" w14:textId="77777777" w:rsidR="005402C4" w:rsidRPr="008651F0" w:rsidRDefault="005402C4" w:rsidP="005D627F">
            <w:pPr>
              <w:rPr>
                <w:color w:val="8064A2" w:themeColor="accent4"/>
              </w:rPr>
            </w:pPr>
          </w:p>
        </w:tc>
        <w:tc>
          <w:tcPr>
            <w:tcW w:w="4689" w:type="dxa"/>
          </w:tcPr>
          <w:p w14:paraId="3669047E" w14:textId="77777777" w:rsidR="005402C4" w:rsidRPr="008651F0" w:rsidRDefault="005402C4" w:rsidP="00CE1AEF">
            <w:pPr>
              <w:rPr>
                <w:color w:val="8064A2" w:themeColor="accent4"/>
              </w:rPr>
            </w:pPr>
            <w:r w:rsidRPr="008651F0">
              <w:rPr>
                <w:color w:val="8064A2" w:themeColor="accent4"/>
              </w:rPr>
              <w:t>Alone</w:t>
            </w:r>
          </w:p>
          <w:p w14:paraId="75DE2B1D" w14:textId="3BE108B9" w:rsidR="005402C4" w:rsidRPr="008651F0" w:rsidRDefault="005402C4" w:rsidP="00CE1AEF">
            <w:pPr>
              <w:rPr>
                <w:color w:val="8064A2" w:themeColor="accent4"/>
              </w:rPr>
            </w:pPr>
            <w:r w:rsidRPr="008651F0">
              <w:rPr>
                <w:color w:val="8064A2" w:themeColor="accent4"/>
              </w:rPr>
              <w:t>With parent(s)/guardian(s)</w:t>
            </w:r>
          </w:p>
          <w:p w14:paraId="6B20C0F9" w14:textId="62981022" w:rsidR="005402C4" w:rsidRPr="008651F0" w:rsidRDefault="005402C4" w:rsidP="00CE1AEF">
            <w:pPr>
              <w:rPr>
                <w:color w:val="8064A2" w:themeColor="accent4"/>
              </w:rPr>
            </w:pPr>
            <w:r w:rsidRPr="008651F0">
              <w:rPr>
                <w:color w:val="8064A2" w:themeColor="accent4"/>
              </w:rPr>
              <w:t>With my child/</w:t>
            </w:r>
            <w:proofErr w:type="spellStart"/>
            <w:r w:rsidRPr="008651F0">
              <w:rPr>
                <w:color w:val="8064A2" w:themeColor="accent4"/>
              </w:rPr>
              <w:t>ren</w:t>
            </w:r>
            <w:proofErr w:type="spellEnd"/>
            <w:r w:rsidRPr="008651F0">
              <w:rPr>
                <w:color w:val="8064A2" w:themeColor="accent4"/>
              </w:rPr>
              <w:t xml:space="preserve"> (biological or adoptive)</w:t>
            </w:r>
          </w:p>
          <w:p w14:paraId="6728F377" w14:textId="7EAFD5F8" w:rsidR="005402C4" w:rsidRPr="008651F0" w:rsidRDefault="005402C4" w:rsidP="00CE1AEF">
            <w:pPr>
              <w:rPr>
                <w:color w:val="8064A2" w:themeColor="accent4"/>
              </w:rPr>
            </w:pPr>
            <w:r w:rsidRPr="008651F0">
              <w:rPr>
                <w:color w:val="8064A2" w:themeColor="accent4"/>
              </w:rPr>
              <w:t>With other family (not a parent/guardian/child)</w:t>
            </w:r>
          </w:p>
          <w:p w14:paraId="291106B5" w14:textId="60A3A443" w:rsidR="005402C4" w:rsidRPr="008651F0" w:rsidRDefault="005402C4" w:rsidP="00CE1AEF">
            <w:pPr>
              <w:rPr>
                <w:color w:val="8064A2" w:themeColor="accent4"/>
              </w:rPr>
            </w:pPr>
            <w:r w:rsidRPr="008651F0">
              <w:rPr>
                <w:color w:val="8064A2" w:themeColor="accent4"/>
              </w:rPr>
              <w:t>With friend(s)</w:t>
            </w:r>
          </w:p>
          <w:p w14:paraId="0D3B0581" w14:textId="00E19063" w:rsidR="005402C4" w:rsidRPr="008651F0" w:rsidRDefault="005402C4" w:rsidP="00CE1AEF">
            <w:pPr>
              <w:rPr>
                <w:color w:val="8064A2" w:themeColor="accent4"/>
              </w:rPr>
            </w:pPr>
            <w:r w:rsidRPr="008651F0">
              <w:rPr>
                <w:color w:val="8064A2" w:themeColor="accent4"/>
              </w:rPr>
              <w:t>With a romantic partner</w:t>
            </w:r>
          </w:p>
          <w:p w14:paraId="2C4EDEBC" w14:textId="77777777" w:rsidR="005402C4" w:rsidRPr="008651F0" w:rsidRDefault="005402C4" w:rsidP="00CE1AEF">
            <w:pPr>
              <w:rPr>
                <w:color w:val="8064A2" w:themeColor="accent4"/>
              </w:rPr>
            </w:pPr>
            <w:r w:rsidRPr="008651F0">
              <w:rPr>
                <w:color w:val="8064A2" w:themeColor="accent4"/>
              </w:rPr>
              <w:t>Other (specify)</w:t>
            </w:r>
          </w:p>
          <w:p w14:paraId="68C3A6F7" w14:textId="77777777" w:rsidR="005402C4" w:rsidRPr="008651F0" w:rsidRDefault="005402C4" w:rsidP="00CE1AEF">
            <w:pPr>
              <w:rPr>
                <w:color w:val="8064A2" w:themeColor="accent4"/>
              </w:rPr>
            </w:pPr>
            <w:r w:rsidRPr="008651F0">
              <w:rPr>
                <w:color w:val="8064A2" w:themeColor="accent4"/>
              </w:rPr>
              <w:t>Don’t know</w:t>
            </w:r>
          </w:p>
          <w:p w14:paraId="19B5CE04" w14:textId="34E93550" w:rsidR="005402C4" w:rsidRPr="008651F0" w:rsidRDefault="005402C4" w:rsidP="00CE1AEF">
            <w:pPr>
              <w:rPr>
                <w:color w:val="8064A2" w:themeColor="accent4"/>
              </w:rPr>
            </w:pPr>
            <w:r w:rsidRPr="008651F0">
              <w:rPr>
                <w:color w:val="8064A2" w:themeColor="accent4"/>
              </w:rPr>
              <w:t>Refused</w:t>
            </w:r>
          </w:p>
        </w:tc>
        <w:tc>
          <w:tcPr>
            <w:tcW w:w="1275" w:type="dxa"/>
          </w:tcPr>
          <w:p w14:paraId="6EAD25A0" w14:textId="77777777" w:rsidR="005402C4" w:rsidRPr="0074251A" w:rsidRDefault="005402C4" w:rsidP="00DC049A">
            <w:pPr>
              <w:rPr>
                <w:color w:val="8064A2" w:themeColor="accent4"/>
              </w:rPr>
            </w:pPr>
            <w:r>
              <w:rPr>
                <w:color w:val="8064A2" w:themeColor="accent4"/>
              </w:rPr>
              <w:t>NEW</w:t>
            </w:r>
          </w:p>
        </w:tc>
      </w:tr>
      <w:tr w:rsidR="005402C4" w:rsidRPr="0074251A" w14:paraId="20D49A11" w14:textId="77777777" w:rsidTr="00CE1AEF">
        <w:trPr>
          <w:cantSplit/>
        </w:trPr>
        <w:tc>
          <w:tcPr>
            <w:tcW w:w="743" w:type="dxa"/>
          </w:tcPr>
          <w:p w14:paraId="460793CE" w14:textId="71E43A11" w:rsidR="005402C4" w:rsidRPr="0074251A" w:rsidRDefault="005402C4" w:rsidP="005D627F">
            <w:pPr>
              <w:rPr>
                <w:color w:val="8064A2" w:themeColor="accent4"/>
              </w:rPr>
            </w:pPr>
            <w:r>
              <w:rPr>
                <w:color w:val="8064A2" w:themeColor="accent4"/>
              </w:rPr>
              <w:t>M21</w:t>
            </w:r>
          </w:p>
        </w:tc>
        <w:tc>
          <w:tcPr>
            <w:tcW w:w="4309" w:type="dxa"/>
          </w:tcPr>
          <w:p w14:paraId="5B94A44C" w14:textId="77777777" w:rsidR="005402C4" w:rsidRPr="007F36EA" w:rsidRDefault="005402C4" w:rsidP="00310167">
            <w:pPr>
              <w:rPr>
                <w:color w:val="8064A2" w:themeColor="accent4"/>
              </w:rPr>
            </w:pPr>
            <w:r w:rsidRPr="007F36EA">
              <w:rPr>
                <w:color w:val="8064A2" w:themeColor="accent4"/>
              </w:rPr>
              <w:t xml:space="preserve">Why did you move to </w:t>
            </w:r>
            <w:r>
              <w:rPr>
                <w:color w:val="8064A2" w:themeColor="accent4"/>
              </w:rPr>
              <w:t>that</w:t>
            </w:r>
            <w:r w:rsidRPr="007F36EA">
              <w:rPr>
                <w:color w:val="8064A2" w:themeColor="accent4"/>
              </w:rPr>
              <w:t xml:space="preserve"> place</w:t>
            </w:r>
            <w:r w:rsidRPr="0074623B">
              <w:rPr>
                <w:color w:val="8064A2" w:themeColor="accent4"/>
              </w:rPr>
              <w:t>?</w:t>
            </w:r>
            <w:r>
              <w:rPr>
                <w:color w:val="8064A2" w:themeColor="accent4"/>
              </w:rPr>
              <w:t xml:space="preserve"> </w:t>
            </w:r>
            <w:r w:rsidRPr="007F36EA">
              <w:rPr>
                <w:color w:val="8064A2" w:themeColor="accent4"/>
              </w:rPr>
              <w:t>(Mark all that apply)</w:t>
            </w:r>
          </w:p>
          <w:p w14:paraId="706FD6B1" w14:textId="77777777" w:rsidR="005402C4" w:rsidRPr="0074623B" w:rsidRDefault="005402C4" w:rsidP="00310167">
            <w:pPr>
              <w:rPr>
                <w:color w:val="8064A2" w:themeColor="accent4"/>
              </w:rPr>
            </w:pPr>
          </w:p>
          <w:p w14:paraId="3819DE4A" w14:textId="77777777" w:rsidR="005402C4" w:rsidRPr="0074251A" w:rsidRDefault="005402C4" w:rsidP="005D627F">
            <w:pPr>
              <w:rPr>
                <w:color w:val="8064A2" w:themeColor="accent4"/>
              </w:rPr>
            </w:pPr>
          </w:p>
        </w:tc>
        <w:tc>
          <w:tcPr>
            <w:tcW w:w="4689" w:type="dxa"/>
          </w:tcPr>
          <w:p w14:paraId="12E3CA4C" w14:textId="77777777" w:rsidR="005402C4" w:rsidRPr="007F36EA" w:rsidRDefault="005402C4" w:rsidP="00310167">
            <w:pPr>
              <w:rPr>
                <w:color w:val="8064A2" w:themeColor="accent4"/>
              </w:rPr>
            </w:pPr>
            <w:r w:rsidRPr="007F36EA">
              <w:rPr>
                <w:color w:val="8064A2" w:themeColor="accent4"/>
              </w:rPr>
              <w:t>Work (i.e. new job, lost job)</w:t>
            </w:r>
          </w:p>
          <w:p w14:paraId="47D47E1B" w14:textId="77777777" w:rsidR="005402C4" w:rsidRPr="007F36EA" w:rsidRDefault="005402C4" w:rsidP="00310167">
            <w:pPr>
              <w:rPr>
                <w:color w:val="8064A2" w:themeColor="accent4"/>
              </w:rPr>
            </w:pPr>
            <w:r w:rsidRPr="007F36EA">
              <w:rPr>
                <w:color w:val="8064A2" w:themeColor="accent4"/>
              </w:rPr>
              <w:t>Money (i.e. rent increase)</w:t>
            </w:r>
          </w:p>
          <w:p w14:paraId="3DF6AA00" w14:textId="77777777" w:rsidR="005402C4" w:rsidRPr="007F36EA" w:rsidRDefault="005402C4" w:rsidP="00310167">
            <w:pPr>
              <w:rPr>
                <w:color w:val="8064A2" w:themeColor="accent4"/>
              </w:rPr>
            </w:pPr>
            <w:r w:rsidRPr="007F36EA">
              <w:rPr>
                <w:color w:val="8064A2" w:themeColor="accent4"/>
              </w:rPr>
              <w:t>Location (i.e. to be closer to work/school/other)</w:t>
            </w:r>
          </w:p>
          <w:p w14:paraId="3AE493D3" w14:textId="77777777" w:rsidR="005402C4" w:rsidRPr="007F36EA" w:rsidRDefault="005402C4" w:rsidP="00310167">
            <w:pPr>
              <w:rPr>
                <w:color w:val="8064A2" w:themeColor="accent4"/>
              </w:rPr>
            </w:pPr>
            <w:r w:rsidRPr="007F36EA">
              <w:rPr>
                <w:color w:val="8064A2" w:themeColor="accent4"/>
              </w:rPr>
              <w:t>Family (i.e., caring for family, not getting along with family)</w:t>
            </w:r>
          </w:p>
          <w:p w14:paraId="6E07C69D" w14:textId="77777777" w:rsidR="005402C4" w:rsidRPr="007F36EA" w:rsidRDefault="005402C4" w:rsidP="00310167">
            <w:pPr>
              <w:rPr>
                <w:color w:val="8064A2" w:themeColor="accent4"/>
              </w:rPr>
            </w:pPr>
            <w:r w:rsidRPr="007F36EA">
              <w:rPr>
                <w:color w:val="8064A2" w:themeColor="accent4"/>
              </w:rPr>
              <w:t>Romantic relationship (i.e., moving in with partner or breakup)</w:t>
            </w:r>
          </w:p>
          <w:p w14:paraId="3B5B6162" w14:textId="77777777" w:rsidR="005402C4" w:rsidRPr="007F36EA" w:rsidRDefault="005402C4" w:rsidP="00310167">
            <w:pPr>
              <w:rPr>
                <w:color w:val="8064A2" w:themeColor="accent4"/>
              </w:rPr>
            </w:pPr>
            <w:r w:rsidRPr="007F36EA">
              <w:rPr>
                <w:color w:val="8064A2" w:themeColor="accent4"/>
              </w:rPr>
              <w:t>Education (i.e. move to college)</w:t>
            </w:r>
            <w:r w:rsidRPr="007F36EA">
              <w:rPr>
                <w:color w:val="8064A2" w:themeColor="accent4"/>
              </w:rPr>
              <w:br/>
              <w:t>Health reasons</w:t>
            </w:r>
          </w:p>
          <w:p w14:paraId="41087414" w14:textId="3BB3B941" w:rsidR="005402C4" w:rsidRPr="0074251A" w:rsidRDefault="005402C4" w:rsidP="005D627F">
            <w:pPr>
              <w:rPr>
                <w:color w:val="8064A2" w:themeColor="accent4"/>
              </w:rPr>
            </w:pPr>
            <w:r w:rsidRPr="007F36EA">
              <w:rPr>
                <w:color w:val="8064A2" w:themeColor="accent4"/>
              </w:rPr>
              <w:t>Other (specify)</w:t>
            </w:r>
          </w:p>
        </w:tc>
        <w:tc>
          <w:tcPr>
            <w:tcW w:w="1275" w:type="dxa"/>
          </w:tcPr>
          <w:p w14:paraId="7C59EC8B" w14:textId="77777777" w:rsidR="005402C4" w:rsidRPr="0074251A" w:rsidRDefault="005402C4" w:rsidP="00DC049A">
            <w:pPr>
              <w:rPr>
                <w:color w:val="8064A2" w:themeColor="accent4"/>
              </w:rPr>
            </w:pPr>
            <w:r w:rsidRPr="0074251A">
              <w:rPr>
                <w:color w:val="8064A2" w:themeColor="accent4"/>
              </w:rPr>
              <w:t>NEW</w:t>
            </w:r>
          </w:p>
        </w:tc>
      </w:tr>
      <w:tr w:rsidR="005402C4" w:rsidRPr="0074251A" w14:paraId="5147957E" w14:textId="77777777" w:rsidTr="00CE1AEF">
        <w:trPr>
          <w:cantSplit/>
        </w:trPr>
        <w:tc>
          <w:tcPr>
            <w:tcW w:w="743" w:type="dxa"/>
          </w:tcPr>
          <w:p w14:paraId="69DB1A7D" w14:textId="6AEF02A3" w:rsidR="005402C4" w:rsidRDefault="005402C4" w:rsidP="005D627F">
            <w:pPr>
              <w:rPr>
                <w:color w:val="8064A2" w:themeColor="accent4"/>
              </w:rPr>
            </w:pPr>
            <w:r>
              <w:rPr>
                <w:color w:val="8064A2" w:themeColor="accent4"/>
              </w:rPr>
              <w:t>M22</w:t>
            </w:r>
          </w:p>
        </w:tc>
        <w:tc>
          <w:tcPr>
            <w:tcW w:w="4309" w:type="dxa"/>
          </w:tcPr>
          <w:p w14:paraId="6E45058C"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 xml:space="preserve">People’s reasons for selecting a new neighborhood may be different from their reasons for choosing a particular home. What attracted you to </w:t>
            </w:r>
            <w:r>
              <w:rPr>
                <w:rFonts w:eastAsia="Times New Roman" w:cs="Arial"/>
                <w:color w:val="8064A2" w:themeColor="accent4"/>
              </w:rPr>
              <w:t>that</w:t>
            </w:r>
            <w:r w:rsidRPr="0074623B">
              <w:rPr>
                <w:rFonts w:eastAsia="Times New Roman" w:cs="Arial"/>
                <w:color w:val="8064A2" w:themeColor="accent4"/>
              </w:rPr>
              <w:t xml:space="preserve"> NEIGHBORHOOD? </w:t>
            </w:r>
            <w:r w:rsidRPr="0074623B">
              <w:rPr>
                <w:color w:val="8064A2" w:themeColor="accent4"/>
              </w:rPr>
              <w:t>(Mark all that apply)</w:t>
            </w:r>
          </w:p>
          <w:p w14:paraId="159426DF" w14:textId="78D6C57B" w:rsidR="005402C4" w:rsidRPr="0074251A" w:rsidRDefault="005402C4" w:rsidP="005D627F">
            <w:pPr>
              <w:rPr>
                <w:color w:val="8064A2" w:themeColor="accent4"/>
              </w:rPr>
            </w:pPr>
          </w:p>
        </w:tc>
        <w:tc>
          <w:tcPr>
            <w:tcW w:w="4689" w:type="dxa"/>
          </w:tcPr>
          <w:p w14:paraId="0A644033"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Convenient to job</w:t>
            </w:r>
          </w:p>
          <w:p w14:paraId="42FF96E1"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Convenient to friends or relatives</w:t>
            </w:r>
          </w:p>
          <w:p w14:paraId="624C11F9"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Convenient to leisure activities</w:t>
            </w:r>
          </w:p>
          <w:p w14:paraId="1B5A6E4D"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Convenient to public transportation</w:t>
            </w:r>
          </w:p>
          <w:p w14:paraId="77464893"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Good schools</w:t>
            </w:r>
          </w:p>
          <w:p w14:paraId="5E5B2FFA"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Other public services</w:t>
            </w:r>
          </w:p>
          <w:p w14:paraId="6B4C7E55"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Looks/design of neighborhood</w:t>
            </w:r>
          </w:p>
          <w:p w14:paraId="70976E06"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Qualities of neighbors</w:t>
            </w:r>
          </w:p>
          <w:p w14:paraId="7C64D2CA"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House was an important consideration</w:t>
            </w:r>
          </w:p>
          <w:p w14:paraId="42F77DE7"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Other (specify)</w:t>
            </w:r>
          </w:p>
          <w:p w14:paraId="2BA5DDC3" w14:textId="77777777" w:rsidR="005402C4" w:rsidRPr="0074623B" w:rsidRDefault="005402C4" w:rsidP="00310167">
            <w:pPr>
              <w:rPr>
                <w:rFonts w:eastAsia="Times New Roman" w:cs="Arial"/>
                <w:color w:val="8064A2" w:themeColor="accent4"/>
              </w:rPr>
            </w:pPr>
            <w:r w:rsidRPr="0074623B">
              <w:rPr>
                <w:rFonts w:eastAsia="Times New Roman" w:cs="Arial"/>
                <w:color w:val="8064A2" w:themeColor="accent4"/>
              </w:rPr>
              <w:t>Don’t know</w:t>
            </w:r>
          </w:p>
          <w:p w14:paraId="6FA3FD58" w14:textId="15394953" w:rsidR="005402C4" w:rsidRPr="0074251A" w:rsidRDefault="005402C4" w:rsidP="005D627F">
            <w:pPr>
              <w:rPr>
                <w:color w:val="8064A2" w:themeColor="accent4"/>
              </w:rPr>
            </w:pPr>
            <w:r w:rsidRPr="0074623B">
              <w:rPr>
                <w:rFonts w:eastAsia="Times New Roman" w:cs="Arial"/>
                <w:color w:val="8064A2" w:themeColor="accent4"/>
              </w:rPr>
              <w:t>Refused</w:t>
            </w:r>
          </w:p>
        </w:tc>
        <w:tc>
          <w:tcPr>
            <w:tcW w:w="1275" w:type="dxa"/>
          </w:tcPr>
          <w:p w14:paraId="013B0BFD" w14:textId="77777777" w:rsidR="005402C4" w:rsidRDefault="005402C4" w:rsidP="00DC049A">
            <w:pPr>
              <w:rPr>
                <w:color w:val="8064A2" w:themeColor="accent4"/>
              </w:rPr>
            </w:pPr>
          </w:p>
        </w:tc>
      </w:tr>
      <w:tr w:rsidR="005402C4" w:rsidRPr="0074251A" w14:paraId="4327FECB" w14:textId="77777777" w:rsidTr="00CE1AEF">
        <w:trPr>
          <w:cantSplit/>
        </w:trPr>
        <w:tc>
          <w:tcPr>
            <w:tcW w:w="743" w:type="dxa"/>
          </w:tcPr>
          <w:p w14:paraId="4F2EB87B" w14:textId="26543C1E" w:rsidR="005402C4" w:rsidRPr="0074251A" w:rsidRDefault="005402C4" w:rsidP="005D627F">
            <w:pPr>
              <w:rPr>
                <w:color w:val="8064A2" w:themeColor="accent4"/>
              </w:rPr>
            </w:pPr>
            <w:r>
              <w:rPr>
                <w:color w:val="8064A2" w:themeColor="accent4"/>
              </w:rPr>
              <w:t>M23</w:t>
            </w:r>
          </w:p>
        </w:tc>
        <w:tc>
          <w:tcPr>
            <w:tcW w:w="4309" w:type="dxa"/>
          </w:tcPr>
          <w:p w14:paraId="4E6818B9" w14:textId="0A4C7984" w:rsidR="005402C4" w:rsidRPr="0074251A" w:rsidRDefault="005402C4" w:rsidP="005D627F">
            <w:pPr>
              <w:rPr>
                <w:color w:val="8064A2" w:themeColor="accent4"/>
              </w:rPr>
            </w:pPr>
            <w:r w:rsidRPr="0074251A">
              <w:rPr>
                <w:color w:val="8064A2" w:themeColor="accent4"/>
              </w:rPr>
              <w:t xml:space="preserve">When did you move </w:t>
            </w:r>
            <w:r>
              <w:rPr>
                <w:color w:val="8064A2" w:themeColor="accent4"/>
              </w:rPr>
              <w:t>t</w:t>
            </w:r>
            <w:r w:rsidRPr="0074251A">
              <w:rPr>
                <w:color w:val="8064A2" w:themeColor="accent4"/>
              </w:rPr>
              <w:t xml:space="preserve">here </w:t>
            </w:r>
          </w:p>
        </w:tc>
        <w:tc>
          <w:tcPr>
            <w:tcW w:w="4689" w:type="dxa"/>
          </w:tcPr>
          <w:p w14:paraId="0A895D2F" w14:textId="77777777" w:rsidR="005402C4" w:rsidRPr="0074251A" w:rsidRDefault="005402C4" w:rsidP="005D627F">
            <w:pPr>
              <w:rPr>
                <w:color w:val="8064A2" w:themeColor="accent4"/>
              </w:rPr>
            </w:pPr>
            <w:r w:rsidRPr="0074251A">
              <w:rPr>
                <w:color w:val="8064A2" w:themeColor="accent4"/>
              </w:rPr>
              <w:t>____year</w:t>
            </w:r>
          </w:p>
          <w:p w14:paraId="52C87DBC" w14:textId="77777777" w:rsidR="005402C4" w:rsidRPr="0074251A" w:rsidRDefault="005402C4" w:rsidP="005D627F">
            <w:pPr>
              <w:rPr>
                <w:color w:val="8064A2" w:themeColor="accent4"/>
              </w:rPr>
            </w:pPr>
            <w:r w:rsidRPr="0074251A">
              <w:rPr>
                <w:color w:val="8064A2" w:themeColor="accent4"/>
              </w:rPr>
              <w:t>____month</w:t>
            </w:r>
          </w:p>
          <w:p w14:paraId="708C6ED5" w14:textId="39A04EA6" w:rsidR="005402C4" w:rsidRPr="0074251A" w:rsidRDefault="005402C4" w:rsidP="005D627F">
            <w:pPr>
              <w:rPr>
                <w:color w:val="8064A2" w:themeColor="accent4"/>
              </w:rPr>
            </w:pPr>
          </w:p>
        </w:tc>
        <w:tc>
          <w:tcPr>
            <w:tcW w:w="1275" w:type="dxa"/>
          </w:tcPr>
          <w:p w14:paraId="5684E3E7" w14:textId="547A2494" w:rsidR="005402C4" w:rsidRPr="0074251A" w:rsidRDefault="005402C4" w:rsidP="00DC049A">
            <w:pPr>
              <w:rPr>
                <w:color w:val="8064A2" w:themeColor="accent4"/>
              </w:rPr>
            </w:pPr>
            <w:r>
              <w:rPr>
                <w:color w:val="8064A2" w:themeColor="accent4"/>
              </w:rPr>
              <w:t>NEW</w:t>
            </w:r>
          </w:p>
        </w:tc>
      </w:tr>
      <w:tr w:rsidR="005402C4" w:rsidRPr="0074251A" w14:paraId="7F0FB947" w14:textId="77777777" w:rsidTr="00CE1AEF">
        <w:trPr>
          <w:cantSplit/>
        </w:trPr>
        <w:tc>
          <w:tcPr>
            <w:tcW w:w="743" w:type="dxa"/>
          </w:tcPr>
          <w:p w14:paraId="38D62A2A" w14:textId="32DE7560" w:rsidR="005402C4" w:rsidRDefault="005402C4" w:rsidP="005D627F">
            <w:pPr>
              <w:rPr>
                <w:color w:val="8064A2" w:themeColor="accent4"/>
              </w:rPr>
            </w:pPr>
            <w:r>
              <w:rPr>
                <w:color w:val="8064A2" w:themeColor="accent4"/>
              </w:rPr>
              <w:t>M24a</w:t>
            </w:r>
          </w:p>
        </w:tc>
        <w:tc>
          <w:tcPr>
            <w:tcW w:w="4309" w:type="dxa"/>
          </w:tcPr>
          <w:p w14:paraId="0B1C5C16" w14:textId="75B55606" w:rsidR="005402C4" w:rsidRPr="0074251A" w:rsidRDefault="005402C4" w:rsidP="005D627F">
            <w:pPr>
              <w:rPr>
                <w:color w:val="8064A2" w:themeColor="accent4"/>
              </w:rPr>
            </w:pPr>
            <w:r>
              <w:rPr>
                <w:color w:val="8064A2" w:themeColor="accent4"/>
              </w:rPr>
              <w:t>Did you move with anyone to that place?</w:t>
            </w:r>
          </w:p>
        </w:tc>
        <w:tc>
          <w:tcPr>
            <w:tcW w:w="4689" w:type="dxa"/>
          </w:tcPr>
          <w:p w14:paraId="366A4B4F" w14:textId="77777777" w:rsidR="005402C4" w:rsidRPr="001B6BAA" w:rsidRDefault="005402C4" w:rsidP="00310167">
            <w:pPr>
              <w:rPr>
                <w:color w:val="8064A2" w:themeColor="accent4"/>
              </w:rPr>
            </w:pPr>
            <w:r w:rsidRPr="001B6BAA">
              <w:rPr>
                <w:color w:val="8064A2" w:themeColor="accent4"/>
              </w:rPr>
              <w:t>No [Skip to M15]</w:t>
            </w:r>
          </w:p>
          <w:p w14:paraId="26D7E92C" w14:textId="77777777" w:rsidR="005402C4" w:rsidRPr="001B6BAA" w:rsidRDefault="005402C4" w:rsidP="00310167">
            <w:pPr>
              <w:rPr>
                <w:color w:val="8064A2" w:themeColor="accent4"/>
              </w:rPr>
            </w:pPr>
            <w:r w:rsidRPr="001B6BAA">
              <w:rPr>
                <w:color w:val="8064A2" w:themeColor="accent4"/>
              </w:rPr>
              <w:t>Yes</w:t>
            </w:r>
          </w:p>
          <w:p w14:paraId="4418FDCC" w14:textId="77777777" w:rsidR="005402C4" w:rsidRPr="001B6BAA" w:rsidRDefault="005402C4" w:rsidP="00310167">
            <w:pPr>
              <w:rPr>
                <w:color w:val="8064A2" w:themeColor="accent4"/>
              </w:rPr>
            </w:pPr>
            <w:proofErr w:type="spellStart"/>
            <w:r w:rsidRPr="001B6BAA">
              <w:rPr>
                <w:color w:val="8064A2" w:themeColor="accent4"/>
              </w:rPr>
              <w:t>Donʼt</w:t>
            </w:r>
            <w:proofErr w:type="spellEnd"/>
            <w:r w:rsidRPr="001B6BAA">
              <w:rPr>
                <w:color w:val="8064A2" w:themeColor="accent4"/>
              </w:rPr>
              <w:t xml:space="preserve"> know</w:t>
            </w:r>
          </w:p>
          <w:p w14:paraId="5A056EC3" w14:textId="0DCD5986" w:rsidR="005402C4" w:rsidRPr="0074251A" w:rsidRDefault="005402C4" w:rsidP="005D627F">
            <w:pPr>
              <w:rPr>
                <w:color w:val="8064A2" w:themeColor="accent4"/>
              </w:rPr>
            </w:pPr>
            <w:r w:rsidRPr="001B6BAA">
              <w:rPr>
                <w:color w:val="8064A2" w:themeColor="accent4"/>
              </w:rPr>
              <w:t>Refused</w:t>
            </w:r>
          </w:p>
        </w:tc>
        <w:tc>
          <w:tcPr>
            <w:tcW w:w="1275" w:type="dxa"/>
          </w:tcPr>
          <w:p w14:paraId="1D772694" w14:textId="77777777" w:rsidR="005402C4" w:rsidRDefault="005402C4" w:rsidP="00DC049A">
            <w:pPr>
              <w:rPr>
                <w:color w:val="8064A2" w:themeColor="accent4"/>
              </w:rPr>
            </w:pPr>
          </w:p>
        </w:tc>
      </w:tr>
      <w:tr w:rsidR="005402C4" w:rsidRPr="0074251A" w14:paraId="120ABDBB" w14:textId="77777777" w:rsidTr="00CE1AEF">
        <w:trPr>
          <w:cantSplit/>
        </w:trPr>
        <w:tc>
          <w:tcPr>
            <w:tcW w:w="743" w:type="dxa"/>
          </w:tcPr>
          <w:p w14:paraId="433DBEDE" w14:textId="48B20B22" w:rsidR="005402C4" w:rsidRDefault="005402C4" w:rsidP="005D627F">
            <w:pPr>
              <w:rPr>
                <w:color w:val="8064A2" w:themeColor="accent4"/>
              </w:rPr>
            </w:pPr>
            <w:r>
              <w:rPr>
                <w:color w:val="8064A2" w:themeColor="accent4"/>
              </w:rPr>
              <w:t>M24b</w:t>
            </w:r>
          </w:p>
        </w:tc>
        <w:tc>
          <w:tcPr>
            <w:tcW w:w="4309" w:type="dxa"/>
          </w:tcPr>
          <w:p w14:paraId="32D01A00" w14:textId="52FC12AA" w:rsidR="005402C4" w:rsidRPr="0074251A" w:rsidRDefault="005402C4" w:rsidP="005D627F">
            <w:pPr>
              <w:rPr>
                <w:color w:val="8064A2" w:themeColor="accent4"/>
              </w:rPr>
            </w:pPr>
            <w:r>
              <w:rPr>
                <w:color w:val="8064A2" w:themeColor="accent4"/>
              </w:rPr>
              <w:t>Who did you move with?</w:t>
            </w:r>
          </w:p>
        </w:tc>
        <w:tc>
          <w:tcPr>
            <w:tcW w:w="4689" w:type="dxa"/>
          </w:tcPr>
          <w:p w14:paraId="2AD7E200" w14:textId="77777777" w:rsidR="005402C4" w:rsidRDefault="005402C4" w:rsidP="00310167">
            <w:pPr>
              <w:rPr>
                <w:color w:val="8064A2" w:themeColor="accent4"/>
              </w:rPr>
            </w:pPr>
            <w:r>
              <w:rPr>
                <w:color w:val="8064A2" w:themeColor="accent4"/>
              </w:rPr>
              <w:t>With parent(s)/guardian(s)</w:t>
            </w:r>
          </w:p>
          <w:p w14:paraId="3705D8B7" w14:textId="77777777" w:rsidR="005402C4" w:rsidRDefault="005402C4" w:rsidP="00310167">
            <w:pPr>
              <w:rPr>
                <w:color w:val="8064A2" w:themeColor="accent4"/>
              </w:rPr>
            </w:pPr>
            <w:r>
              <w:rPr>
                <w:color w:val="8064A2" w:themeColor="accent4"/>
              </w:rPr>
              <w:t>With my child/</w:t>
            </w:r>
            <w:proofErr w:type="spellStart"/>
            <w:r>
              <w:rPr>
                <w:color w:val="8064A2" w:themeColor="accent4"/>
              </w:rPr>
              <w:t>ren</w:t>
            </w:r>
            <w:proofErr w:type="spellEnd"/>
            <w:r>
              <w:rPr>
                <w:color w:val="8064A2" w:themeColor="accent4"/>
              </w:rPr>
              <w:t xml:space="preserve"> (biological or adoptive)</w:t>
            </w:r>
          </w:p>
          <w:p w14:paraId="7657BF97" w14:textId="77777777" w:rsidR="005402C4" w:rsidRPr="00F94F7E" w:rsidRDefault="005402C4" w:rsidP="00310167">
            <w:pPr>
              <w:rPr>
                <w:color w:val="8064A2" w:themeColor="accent4"/>
              </w:rPr>
            </w:pPr>
            <w:r>
              <w:rPr>
                <w:color w:val="8064A2" w:themeColor="accent4"/>
              </w:rPr>
              <w:t>With other family (not a parent/guardian/child)</w:t>
            </w:r>
          </w:p>
          <w:p w14:paraId="1F5DFF44" w14:textId="77777777" w:rsidR="005402C4" w:rsidRPr="00F94F7E" w:rsidRDefault="005402C4" w:rsidP="00310167">
            <w:pPr>
              <w:rPr>
                <w:color w:val="8064A2" w:themeColor="accent4"/>
              </w:rPr>
            </w:pPr>
            <w:r>
              <w:rPr>
                <w:color w:val="8064A2" w:themeColor="accent4"/>
              </w:rPr>
              <w:t>With</w:t>
            </w:r>
            <w:r w:rsidRPr="00F94F7E">
              <w:rPr>
                <w:color w:val="8064A2" w:themeColor="accent4"/>
              </w:rPr>
              <w:t xml:space="preserve"> friend</w:t>
            </w:r>
            <w:r>
              <w:rPr>
                <w:color w:val="8064A2" w:themeColor="accent4"/>
              </w:rPr>
              <w:t>(</w:t>
            </w:r>
            <w:r w:rsidRPr="00F94F7E">
              <w:rPr>
                <w:color w:val="8064A2" w:themeColor="accent4"/>
              </w:rPr>
              <w:t>s</w:t>
            </w:r>
            <w:r>
              <w:rPr>
                <w:color w:val="8064A2" w:themeColor="accent4"/>
              </w:rPr>
              <w:t>)</w:t>
            </w:r>
          </w:p>
          <w:p w14:paraId="74168D78" w14:textId="77777777" w:rsidR="005402C4" w:rsidRPr="00F94F7E" w:rsidRDefault="005402C4" w:rsidP="00310167">
            <w:pPr>
              <w:rPr>
                <w:color w:val="8064A2" w:themeColor="accent4"/>
              </w:rPr>
            </w:pPr>
            <w:r>
              <w:rPr>
                <w:color w:val="8064A2" w:themeColor="accent4"/>
              </w:rPr>
              <w:t>With a</w:t>
            </w:r>
            <w:r w:rsidRPr="00F94F7E">
              <w:rPr>
                <w:color w:val="8064A2" w:themeColor="accent4"/>
              </w:rPr>
              <w:t xml:space="preserve"> romantic partner</w:t>
            </w:r>
          </w:p>
          <w:p w14:paraId="203E3686" w14:textId="77777777" w:rsidR="005402C4" w:rsidRDefault="005402C4" w:rsidP="00310167">
            <w:pPr>
              <w:rPr>
                <w:color w:val="8064A2" w:themeColor="accent4"/>
              </w:rPr>
            </w:pPr>
            <w:r w:rsidRPr="00F94F7E">
              <w:rPr>
                <w:color w:val="8064A2" w:themeColor="accent4"/>
              </w:rPr>
              <w:t>Other (specify)</w:t>
            </w:r>
          </w:p>
          <w:p w14:paraId="0DBE64CF" w14:textId="77777777" w:rsidR="005402C4" w:rsidRDefault="005402C4" w:rsidP="00310167">
            <w:pPr>
              <w:rPr>
                <w:color w:val="8064A2" w:themeColor="accent4"/>
              </w:rPr>
            </w:pPr>
            <w:r>
              <w:rPr>
                <w:color w:val="8064A2" w:themeColor="accent4"/>
              </w:rPr>
              <w:t>Don’t know</w:t>
            </w:r>
          </w:p>
          <w:p w14:paraId="7482332F" w14:textId="5C2E2088" w:rsidR="005402C4" w:rsidRPr="0074251A" w:rsidRDefault="005402C4" w:rsidP="005D627F">
            <w:pPr>
              <w:rPr>
                <w:color w:val="8064A2" w:themeColor="accent4"/>
              </w:rPr>
            </w:pPr>
            <w:r>
              <w:rPr>
                <w:color w:val="8064A2" w:themeColor="accent4"/>
              </w:rPr>
              <w:t>Refused</w:t>
            </w:r>
          </w:p>
        </w:tc>
        <w:tc>
          <w:tcPr>
            <w:tcW w:w="1275" w:type="dxa"/>
          </w:tcPr>
          <w:p w14:paraId="41F29353" w14:textId="77777777" w:rsidR="005402C4" w:rsidRDefault="005402C4" w:rsidP="00DC049A">
            <w:pPr>
              <w:rPr>
                <w:color w:val="8064A2" w:themeColor="accent4"/>
              </w:rPr>
            </w:pPr>
          </w:p>
        </w:tc>
      </w:tr>
    </w:tbl>
    <w:p w14:paraId="259C6613" w14:textId="77777777" w:rsidR="00721954" w:rsidRDefault="00721954">
      <w:pPr>
        <w:rPr>
          <w:color w:val="8064A2" w:themeColor="accent4"/>
        </w:rPr>
      </w:pPr>
    </w:p>
    <w:p w14:paraId="70667E78" w14:textId="49D9AE50" w:rsidR="0074251A" w:rsidRDefault="0044620A">
      <w:pPr>
        <w:rPr>
          <w:color w:val="8064A2" w:themeColor="accent4"/>
        </w:rPr>
      </w:pPr>
      <w:r>
        <w:rPr>
          <w:color w:val="8064A2" w:themeColor="accent4"/>
        </w:rPr>
        <w:t>[</w:t>
      </w:r>
      <w:r w:rsidRPr="0074251A">
        <w:rPr>
          <w:color w:val="8064A2" w:themeColor="accent4"/>
        </w:rPr>
        <w:t>IF SUBJECT HAS MOVED WITHIN THE PAST 12 MONTHS</w:t>
      </w:r>
      <w:r w:rsidR="00C748C8">
        <w:rPr>
          <w:color w:val="8064A2" w:themeColor="accent4"/>
        </w:rPr>
        <w:t xml:space="preserve"> (answer to </w:t>
      </w:r>
      <w:r w:rsidR="00DC6BE6" w:rsidRPr="00DC6BE6">
        <w:rPr>
          <w:color w:val="8064A2" w:themeColor="accent4"/>
        </w:rPr>
        <w:t>M23</w:t>
      </w:r>
      <w:r>
        <w:rPr>
          <w:color w:val="8064A2" w:themeColor="accent4"/>
        </w:rPr>
        <w:t xml:space="preserve"> is &lt;12</w:t>
      </w:r>
      <w:r w:rsidR="00721954">
        <w:rPr>
          <w:color w:val="8064A2" w:themeColor="accent4"/>
        </w:rPr>
        <w:t xml:space="preserve"> months ago</w:t>
      </w:r>
      <w:r>
        <w:rPr>
          <w:color w:val="8064A2" w:themeColor="accent4"/>
        </w:rPr>
        <w:t>)</w:t>
      </w:r>
      <w:r w:rsidRPr="0074251A">
        <w:rPr>
          <w:color w:val="8064A2" w:themeColor="accent4"/>
        </w:rPr>
        <w:t>, REPEAT QUESTIONS</w:t>
      </w:r>
      <w:r>
        <w:rPr>
          <w:color w:val="8064A2" w:themeColor="accent4"/>
        </w:rPr>
        <w:t xml:space="preserve"> ONE LAST TIME</w:t>
      </w:r>
      <w:r w:rsidR="00721954">
        <w:rPr>
          <w:color w:val="8064A2" w:themeColor="accent4"/>
        </w:rPr>
        <w:t>.</w:t>
      </w:r>
    </w:p>
    <w:p w14:paraId="5A694CF7" w14:textId="77777777" w:rsidR="00721954" w:rsidRDefault="00721954">
      <w:pPr>
        <w:rPr>
          <w:color w:val="8064A2" w:themeColor="accent4"/>
        </w:rPr>
      </w:pPr>
    </w:p>
    <w:p w14:paraId="53774973" w14:textId="6B21E5AC" w:rsidR="00721954" w:rsidRDefault="0087524F">
      <w:pPr>
        <w:rPr>
          <w:color w:val="8064A2" w:themeColor="accent4"/>
        </w:rPr>
      </w:pPr>
      <w:r>
        <w:rPr>
          <w:color w:val="8064A2" w:themeColor="accent4"/>
        </w:rPr>
        <w:lastRenderedPageBreak/>
        <w:t>Otherwise, proceed to next section</w:t>
      </w:r>
      <w:r w:rsidR="00721954">
        <w:rPr>
          <w:color w:val="8064A2" w:themeColor="accent4"/>
        </w:rPr>
        <w:t>]</w:t>
      </w:r>
    </w:p>
    <w:p w14:paraId="224994ED" w14:textId="77777777" w:rsidR="00721954" w:rsidRDefault="00721954"/>
    <w:tbl>
      <w:tblPr>
        <w:tblStyle w:val="TableGrid"/>
        <w:tblW w:w="0" w:type="auto"/>
        <w:tblLook w:val="04A0" w:firstRow="1" w:lastRow="0" w:firstColumn="1" w:lastColumn="0" w:noHBand="0" w:noVBand="1"/>
      </w:tblPr>
      <w:tblGrid>
        <w:gridCol w:w="855"/>
        <w:gridCol w:w="4258"/>
        <w:gridCol w:w="4639"/>
      </w:tblGrid>
      <w:tr w:rsidR="00FC7B60" w:rsidRPr="0074251A" w14:paraId="7938F537" w14:textId="77777777" w:rsidTr="00844F46">
        <w:tc>
          <w:tcPr>
            <w:tcW w:w="855" w:type="dxa"/>
          </w:tcPr>
          <w:p w14:paraId="61D0A82D" w14:textId="00EB94FC" w:rsidR="00FC7B60" w:rsidRPr="0074251A" w:rsidRDefault="00FC7B60" w:rsidP="005B2D75">
            <w:pPr>
              <w:rPr>
                <w:color w:val="8064A2" w:themeColor="accent4"/>
              </w:rPr>
            </w:pPr>
            <w:r>
              <w:rPr>
                <w:color w:val="8064A2" w:themeColor="accent4"/>
              </w:rPr>
              <w:t>M25a</w:t>
            </w:r>
          </w:p>
        </w:tc>
        <w:tc>
          <w:tcPr>
            <w:tcW w:w="4258" w:type="dxa"/>
          </w:tcPr>
          <w:p w14:paraId="1CD0C341" w14:textId="6E3D9FF2" w:rsidR="00FC7B60" w:rsidRPr="008651F0" w:rsidRDefault="00FC7B60" w:rsidP="005B2D75">
            <w:pPr>
              <w:rPr>
                <w:color w:val="8064A2" w:themeColor="accent4"/>
              </w:rPr>
            </w:pPr>
            <w:r w:rsidRPr="0074251A">
              <w:rPr>
                <w:color w:val="8064A2" w:themeColor="accent4"/>
              </w:rPr>
              <w:t>Where did you live before you moved to [</w:t>
            </w:r>
            <w:r>
              <w:rPr>
                <w:color w:val="8064A2" w:themeColor="accent4"/>
              </w:rPr>
              <w:t>last</w:t>
            </w:r>
            <w:r w:rsidRPr="0074251A">
              <w:rPr>
                <w:color w:val="8064A2" w:themeColor="accent4"/>
              </w:rPr>
              <w:t xml:space="preserve"> place]?</w:t>
            </w:r>
            <w:r>
              <w:rPr>
                <w:color w:val="8064A2" w:themeColor="accent4"/>
              </w:rPr>
              <w:t xml:space="preserve"> </w:t>
            </w:r>
            <w:r w:rsidRPr="0074251A">
              <w:rPr>
                <w:color w:val="8064A2" w:themeColor="accent4"/>
              </w:rPr>
              <w:t>(</w:t>
            </w:r>
            <w:r w:rsidRPr="008651F0">
              <w:rPr>
                <w:color w:val="8064A2" w:themeColor="accent4"/>
              </w:rPr>
              <w:t>Remember, when we ask where you are living we mean where do you spend most nights)</w:t>
            </w:r>
          </w:p>
          <w:p w14:paraId="0FDF6697" w14:textId="7EA0BF19" w:rsidR="00FC7B60" w:rsidRPr="0074251A" w:rsidRDefault="00FC7B60" w:rsidP="005B2D75">
            <w:pPr>
              <w:rPr>
                <w:color w:val="8064A2" w:themeColor="accent4"/>
              </w:rPr>
            </w:pPr>
            <w:r w:rsidRPr="008651F0">
              <w:rPr>
                <w:color w:val="8064A2" w:themeColor="accent4"/>
              </w:rPr>
              <w:t xml:space="preserve">  Which state? (including Puerto Rico, or other U.S. territories)?</w:t>
            </w:r>
          </w:p>
        </w:tc>
        <w:tc>
          <w:tcPr>
            <w:tcW w:w="4639" w:type="dxa"/>
          </w:tcPr>
          <w:p w14:paraId="086F5765" w14:textId="77777777" w:rsidR="00FC7B60" w:rsidRPr="00F94F7E" w:rsidRDefault="00FC7B60" w:rsidP="005B2D75">
            <w:pPr>
              <w:rPr>
                <w:color w:val="8064A2" w:themeColor="accent4"/>
              </w:rPr>
            </w:pPr>
            <w:r w:rsidRPr="00F94F7E">
              <w:rPr>
                <w:color w:val="8064A2" w:themeColor="accent4"/>
              </w:rPr>
              <w:t>State [drop down]</w:t>
            </w:r>
          </w:p>
          <w:p w14:paraId="32787B6F" w14:textId="77777777" w:rsidR="00FC7B60" w:rsidRPr="00C520DE" w:rsidRDefault="00FC7B60" w:rsidP="005B2D75">
            <w:pPr>
              <w:rPr>
                <w:bCs/>
                <w:color w:val="8064A2" w:themeColor="accent4"/>
              </w:rPr>
            </w:pPr>
            <w:r w:rsidRPr="00C520DE">
              <w:rPr>
                <w:bCs/>
                <w:color w:val="8064A2" w:themeColor="accent4"/>
              </w:rPr>
              <w:t>Don’t know</w:t>
            </w:r>
          </w:p>
          <w:p w14:paraId="53241E93" w14:textId="77777777" w:rsidR="00FC7B60" w:rsidRPr="0074251A" w:rsidRDefault="00FC7B60" w:rsidP="005B2D75">
            <w:pPr>
              <w:rPr>
                <w:color w:val="8064A2" w:themeColor="accent4"/>
              </w:rPr>
            </w:pPr>
            <w:r w:rsidRPr="00C520DE">
              <w:rPr>
                <w:bCs/>
                <w:color w:val="8064A2" w:themeColor="accent4"/>
              </w:rPr>
              <w:t>Refused</w:t>
            </w:r>
          </w:p>
        </w:tc>
      </w:tr>
      <w:tr w:rsidR="00FC7B60" w:rsidRPr="0074251A" w14:paraId="4C782850" w14:textId="77777777" w:rsidTr="00844F46">
        <w:tc>
          <w:tcPr>
            <w:tcW w:w="855" w:type="dxa"/>
          </w:tcPr>
          <w:p w14:paraId="1924415C" w14:textId="0998FA41" w:rsidR="00FC7B60" w:rsidRPr="0074251A" w:rsidRDefault="00FC7B60" w:rsidP="005B2D75">
            <w:pPr>
              <w:rPr>
                <w:color w:val="8064A2" w:themeColor="accent4"/>
              </w:rPr>
            </w:pPr>
            <w:r>
              <w:rPr>
                <w:color w:val="8064A2" w:themeColor="accent4"/>
              </w:rPr>
              <w:t>M25b</w:t>
            </w:r>
          </w:p>
        </w:tc>
        <w:tc>
          <w:tcPr>
            <w:tcW w:w="4258" w:type="dxa"/>
          </w:tcPr>
          <w:p w14:paraId="1EEC1BFF" w14:textId="77777777" w:rsidR="00FC7B60" w:rsidRPr="0074251A" w:rsidRDefault="00FC7B60" w:rsidP="005B2D75">
            <w:pPr>
              <w:rPr>
                <w:color w:val="8064A2" w:themeColor="accent4"/>
              </w:rPr>
            </w:pPr>
            <w:r>
              <w:rPr>
                <w:color w:val="8064A2" w:themeColor="accent4"/>
              </w:rPr>
              <w:t xml:space="preserve">  Which city?</w:t>
            </w:r>
          </w:p>
        </w:tc>
        <w:tc>
          <w:tcPr>
            <w:tcW w:w="4639" w:type="dxa"/>
          </w:tcPr>
          <w:p w14:paraId="62FADA9B" w14:textId="77777777" w:rsidR="00FC7B60" w:rsidRDefault="00FC7B60" w:rsidP="005B2D75">
            <w:pPr>
              <w:rPr>
                <w:color w:val="8064A2" w:themeColor="accent4"/>
              </w:rPr>
            </w:pPr>
            <w:r>
              <w:rPr>
                <w:color w:val="8064A2" w:themeColor="accent4"/>
              </w:rPr>
              <w:t>City [write in]</w:t>
            </w:r>
          </w:p>
          <w:p w14:paraId="4CA14566" w14:textId="77777777" w:rsidR="00FC7B60" w:rsidRDefault="00FC7B60" w:rsidP="005B2D75">
            <w:pPr>
              <w:rPr>
                <w:color w:val="8064A2" w:themeColor="accent4"/>
              </w:rPr>
            </w:pPr>
            <w:r>
              <w:rPr>
                <w:color w:val="8064A2" w:themeColor="accent4"/>
              </w:rPr>
              <w:t>Don’t know</w:t>
            </w:r>
          </w:p>
          <w:p w14:paraId="61F032C5" w14:textId="77777777" w:rsidR="00FC7B60" w:rsidRPr="0074251A" w:rsidRDefault="00FC7B60" w:rsidP="005B2D75">
            <w:pPr>
              <w:rPr>
                <w:color w:val="8064A2" w:themeColor="accent4"/>
              </w:rPr>
            </w:pPr>
            <w:r>
              <w:rPr>
                <w:color w:val="8064A2" w:themeColor="accent4"/>
              </w:rPr>
              <w:t>Refused</w:t>
            </w:r>
          </w:p>
        </w:tc>
      </w:tr>
      <w:tr w:rsidR="00FC7B60" w:rsidRPr="0074251A" w14:paraId="28EDA85D" w14:textId="77777777" w:rsidTr="00844F46">
        <w:tc>
          <w:tcPr>
            <w:tcW w:w="855" w:type="dxa"/>
          </w:tcPr>
          <w:p w14:paraId="38AF7408" w14:textId="48F8E084" w:rsidR="00FC7B60" w:rsidRPr="0074251A" w:rsidRDefault="00FC7B60" w:rsidP="005B2D75">
            <w:pPr>
              <w:rPr>
                <w:color w:val="8064A2" w:themeColor="accent4"/>
              </w:rPr>
            </w:pPr>
            <w:r>
              <w:rPr>
                <w:color w:val="8064A2" w:themeColor="accent4"/>
              </w:rPr>
              <w:t>M25c</w:t>
            </w:r>
          </w:p>
        </w:tc>
        <w:tc>
          <w:tcPr>
            <w:tcW w:w="4258" w:type="dxa"/>
          </w:tcPr>
          <w:p w14:paraId="3E03311F" w14:textId="348D6219" w:rsidR="00FC7B60" w:rsidRPr="0074251A" w:rsidRDefault="00FC7B60" w:rsidP="005B2D75">
            <w:pPr>
              <w:rPr>
                <w:color w:val="8064A2" w:themeColor="accent4"/>
              </w:rPr>
            </w:pPr>
            <w:r>
              <w:rPr>
                <w:color w:val="8064A2" w:themeColor="accent4"/>
              </w:rPr>
              <w:t xml:space="preserve">  What zip code [if known]?</w:t>
            </w:r>
          </w:p>
        </w:tc>
        <w:tc>
          <w:tcPr>
            <w:tcW w:w="4639" w:type="dxa"/>
          </w:tcPr>
          <w:p w14:paraId="1B80406A" w14:textId="44826675" w:rsidR="00FC7B60" w:rsidRDefault="00FC7B60" w:rsidP="005B2D75">
            <w:pPr>
              <w:rPr>
                <w:color w:val="8064A2" w:themeColor="accent4"/>
              </w:rPr>
            </w:pPr>
            <w:r w:rsidRPr="00F94F7E">
              <w:rPr>
                <w:color w:val="8064A2" w:themeColor="accent4"/>
              </w:rPr>
              <w:t>Zip code</w:t>
            </w:r>
          </w:p>
          <w:p w14:paraId="2233E74B" w14:textId="77777777" w:rsidR="00FC7B60" w:rsidRDefault="00FC7B60" w:rsidP="005B2D75">
            <w:pPr>
              <w:rPr>
                <w:color w:val="8064A2" w:themeColor="accent4"/>
              </w:rPr>
            </w:pPr>
            <w:r>
              <w:rPr>
                <w:color w:val="8064A2" w:themeColor="accent4"/>
              </w:rPr>
              <w:t>Don’t know</w:t>
            </w:r>
          </w:p>
          <w:p w14:paraId="3C3CF858" w14:textId="77777777" w:rsidR="00FC7B60" w:rsidRPr="0074251A" w:rsidRDefault="00FC7B60" w:rsidP="005B2D75">
            <w:pPr>
              <w:rPr>
                <w:color w:val="8064A2" w:themeColor="accent4"/>
              </w:rPr>
            </w:pPr>
            <w:r>
              <w:rPr>
                <w:color w:val="8064A2" w:themeColor="accent4"/>
              </w:rPr>
              <w:t>refused</w:t>
            </w:r>
          </w:p>
        </w:tc>
      </w:tr>
      <w:tr w:rsidR="00FC7B60" w:rsidRPr="0074251A" w14:paraId="28F9939E" w14:textId="77777777" w:rsidTr="00844F46">
        <w:tc>
          <w:tcPr>
            <w:tcW w:w="855" w:type="dxa"/>
          </w:tcPr>
          <w:p w14:paraId="4060BBAC" w14:textId="7682BC9D" w:rsidR="00FC7B60" w:rsidRPr="0074251A" w:rsidRDefault="00FC7B60" w:rsidP="005B2D75">
            <w:pPr>
              <w:rPr>
                <w:color w:val="8064A2" w:themeColor="accent4"/>
              </w:rPr>
            </w:pPr>
            <w:r>
              <w:rPr>
                <w:color w:val="8064A2" w:themeColor="accent4"/>
              </w:rPr>
              <w:t>M25d</w:t>
            </w:r>
          </w:p>
        </w:tc>
        <w:tc>
          <w:tcPr>
            <w:tcW w:w="4258" w:type="dxa"/>
          </w:tcPr>
          <w:p w14:paraId="5A0C7EB0" w14:textId="77777777" w:rsidR="00FC7B60" w:rsidRPr="0074251A" w:rsidRDefault="00FC7B60" w:rsidP="005B2D75">
            <w:pPr>
              <w:rPr>
                <w:color w:val="8064A2" w:themeColor="accent4"/>
              </w:rPr>
            </w:pPr>
            <w:r>
              <w:rPr>
                <w:color w:val="8064A2" w:themeColor="accent4"/>
              </w:rPr>
              <w:t xml:space="preserve">  Do you remember the address or the cross streets? If so, please write it in here.</w:t>
            </w:r>
          </w:p>
        </w:tc>
        <w:tc>
          <w:tcPr>
            <w:tcW w:w="4639" w:type="dxa"/>
          </w:tcPr>
          <w:p w14:paraId="2C651189" w14:textId="77777777" w:rsidR="00FC7B60" w:rsidRDefault="00FC7B60" w:rsidP="005B2D75">
            <w:pPr>
              <w:rPr>
                <w:color w:val="8064A2" w:themeColor="accent4"/>
              </w:rPr>
            </w:pPr>
            <w:r>
              <w:rPr>
                <w:color w:val="8064A2" w:themeColor="accent4"/>
              </w:rPr>
              <w:t>[write in]</w:t>
            </w:r>
          </w:p>
          <w:p w14:paraId="3C5E8851" w14:textId="77777777" w:rsidR="00FC7B60" w:rsidRDefault="00FC7B60" w:rsidP="005B2D75">
            <w:pPr>
              <w:rPr>
                <w:color w:val="8064A2" w:themeColor="accent4"/>
              </w:rPr>
            </w:pPr>
            <w:r>
              <w:rPr>
                <w:color w:val="8064A2" w:themeColor="accent4"/>
              </w:rPr>
              <w:t>Don’t know</w:t>
            </w:r>
          </w:p>
          <w:p w14:paraId="11A05336" w14:textId="77777777" w:rsidR="00FC7B60" w:rsidRPr="0074251A" w:rsidRDefault="00FC7B60" w:rsidP="005B2D75">
            <w:pPr>
              <w:rPr>
                <w:color w:val="8064A2" w:themeColor="accent4"/>
              </w:rPr>
            </w:pPr>
            <w:r>
              <w:rPr>
                <w:color w:val="8064A2" w:themeColor="accent4"/>
              </w:rPr>
              <w:t>Refused</w:t>
            </w:r>
          </w:p>
        </w:tc>
      </w:tr>
      <w:tr w:rsidR="00FC7B60" w:rsidRPr="0074251A" w14:paraId="57DA855A" w14:textId="77777777" w:rsidTr="00844F46">
        <w:tc>
          <w:tcPr>
            <w:tcW w:w="855" w:type="dxa"/>
          </w:tcPr>
          <w:p w14:paraId="5FCF26BC" w14:textId="37C5891E" w:rsidR="00FC7B60" w:rsidRDefault="00FC7B60" w:rsidP="005B2D75">
            <w:pPr>
              <w:rPr>
                <w:color w:val="8064A2" w:themeColor="accent4"/>
              </w:rPr>
            </w:pPr>
            <w:r>
              <w:rPr>
                <w:color w:val="8064A2" w:themeColor="accent4"/>
              </w:rPr>
              <w:t>M26a</w:t>
            </w:r>
          </w:p>
        </w:tc>
        <w:tc>
          <w:tcPr>
            <w:tcW w:w="4258" w:type="dxa"/>
          </w:tcPr>
          <w:p w14:paraId="42D8C7CC" w14:textId="3642447D" w:rsidR="00FC7B60" w:rsidRPr="007F36EA" w:rsidRDefault="00FC7B60" w:rsidP="00310167">
            <w:pPr>
              <w:rPr>
                <w:color w:val="8064A2" w:themeColor="accent4"/>
              </w:rPr>
            </w:pPr>
            <w:r>
              <w:rPr>
                <w:color w:val="8064A2" w:themeColor="accent4"/>
              </w:rPr>
              <w:t xml:space="preserve">How many people lived in your </w:t>
            </w:r>
            <w:r w:rsidRPr="007F36EA">
              <w:rPr>
                <w:color w:val="8064A2" w:themeColor="accent4"/>
              </w:rPr>
              <w:t>household</w:t>
            </w:r>
            <w:r>
              <w:rPr>
                <w:color w:val="8064A2" w:themeColor="accent4"/>
              </w:rPr>
              <w:t>, including you</w:t>
            </w:r>
            <w:r w:rsidRPr="007F36EA">
              <w:rPr>
                <w:color w:val="8064A2" w:themeColor="accent4"/>
              </w:rPr>
              <w:t>? If you don’t remember exactly, just give us your best guess.</w:t>
            </w:r>
          </w:p>
          <w:p w14:paraId="290DF688" w14:textId="77777777" w:rsidR="00FC7B60" w:rsidRDefault="00FC7B60" w:rsidP="005B2D75">
            <w:pPr>
              <w:rPr>
                <w:color w:val="8064A2" w:themeColor="accent4"/>
              </w:rPr>
            </w:pPr>
          </w:p>
        </w:tc>
        <w:tc>
          <w:tcPr>
            <w:tcW w:w="4639" w:type="dxa"/>
          </w:tcPr>
          <w:p w14:paraId="1175BC1F" w14:textId="77777777" w:rsidR="00FC7B60" w:rsidRDefault="00FC7B60" w:rsidP="00310167">
            <w:pPr>
              <w:rPr>
                <w:color w:val="8064A2" w:themeColor="accent4"/>
              </w:rPr>
            </w:pPr>
            <w:r>
              <w:rPr>
                <w:color w:val="8064A2" w:themeColor="accent4"/>
              </w:rPr>
              <w:t>#</w:t>
            </w:r>
          </w:p>
          <w:p w14:paraId="6CBEB106" w14:textId="77777777" w:rsidR="00FC7B60" w:rsidRDefault="00FC7B60" w:rsidP="00310167">
            <w:pPr>
              <w:rPr>
                <w:color w:val="8064A2" w:themeColor="accent4"/>
              </w:rPr>
            </w:pPr>
            <w:r>
              <w:rPr>
                <w:color w:val="8064A2" w:themeColor="accent4"/>
              </w:rPr>
              <w:t>Don’t know</w:t>
            </w:r>
          </w:p>
          <w:p w14:paraId="17B77907" w14:textId="6A9A231F" w:rsidR="00FC7B60" w:rsidRDefault="00FC7B60" w:rsidP="005B2D75">
            <w:pPr>
              <w:rPr>
                <w:color w:val="8064A2" w:themeColor="accent4"/>
              </w:rPr>
            </w:pPr>
            <w:r>
              <w:rPr>
                <w:color w:val="8064A2" w:themeColor="accent4"/>
              </w:rPr>
              <w:t>Refused</w:t>
            </w:r>
          </w:p>
        </w:tc>
      </w:tr>
      <w:tr w:rsidR="00FC7B60" w:rsidRPr="0074251A" w14:paraId="7EFFD860" w14:textId="77777777" w:rsidTr="00844F46">
        <w:tc>
          <w:tcPr>
            <w:tcW w:w="855" w:type="dxa"/>
          </w:tcPr>
          <w:p w14:paraId="09A0D511" w14:textId="5BE04087" w:rsidR="00FC7B60" w:rsidRPr="0074251A" w:rsidRDefault="00FC7B60" w:rsidP="005B2D75">
            <w:pPr>
              <w:rPr>
                <w:color w:val="8064A2" w:themeColor="accent4"/>
              </w:rPr>
            </w:pPr>
            <w:r>
              <w:rPr>
                <w:color w:val="8064A2" w:themeColor="accent4"/>
              </w:rPr>
              <w:t>M26b</w:t>
            </w:r>
          </w:p>
        </w:tc>
        <w:tc>
          <w:tcPr>
            <w:tcW w:w="4258" w:type="dxa"/>
          </w:tcPr>
          <w:p w14:paraId="7A1A9748" w14:textId="77777777" w:rsidR="00FC7B60" w:rsidRPr="008651F0" w:rsidRDefault="00FC7B60" w:rsidP="005B2D75">
            <w:pPr>
              <w:rPr>
                <w:color w:val="8064A2" w:themeColor="accent4"/>
              </w:rPr>
            </w:pPr>
            <w:r w:rsidRPr="008651F0">
              <w:rPr>
                <w:color w:val="8064A2" w:themeColor="accent4"/>
              </w:rPr>
              <w:t>Who did you live with in that place?</w:t>
            </w:r>
          </w:p>
          <w:p w14:paraId="692AA881" w14:textId="77777777" w:rsidR="00FC7B60" w:rsidRPr="008651F0" w:rsidRDefault="00FC7B60" w:rsidP="005B2D75">
            <w:pPr>
              <w:rPr>
                <w:color w:val="8064A2" w:themeColor="accent4"/>
              </w:rPr>
            </w:pPr>
          </w:p>
        </w:tc>
        <w:tc>
          <w:tcPr>
            <w:tcW w:w="4639" w:type="dxa"/>
          </w:tcPr>
          <w:p w14:paraId="248F46BD" w14:textId="77777777" w:rsidR="00FC7B60" w:rsidRPr="008651F0" w:rsidRDefault="00FC7B60" w:rsidP="005B2D75">
            <w:pPr>
              <w:rPr>
                <w:color w:val="8064A2" w:themeColor="accent4"/>
              </w:rPr>
            </w:pPr>
            <w:r w:rsidRPr="008651F0">
              <w:rPr>
                <w:color w:val="8064A2" w:themeColor="accent4"/>
              </w:rPr>
              <w:t>Alone</w:t>
            </w:r>
          </w:p>
          <w:p w14:paraId="27998D63" w14:textId="77777777" w:rsidR="00FC7B60" w:rsidRPr="008651F0" w:rsidRDefault="00FC7B60" w:rsidP="005B2D75">
            <w:pPr>
              <w:rPr>
                <w:color w:val="8064A2" w:themeColor="accent4"/>
              </w:rPr>
            </w:pPr>
            <w:r w:rsidRPr="008651F0">
              <w:rPr>
                <w:color w:val="8064A2" w:themeColor="accent4"/>
              </w:rPr>
              <w:t>With parent/guardian</w:t>
            </w:r>
          </w:p>
          <w:p w14:paraId="3AB08155" w14:textId="205E657C" w:rsidR="00FC7B60" w:rsidRPr="008651F0" w:rsidRDefault="00FC7B60" w:rsidP="005B2D75">
            <w:pPr>
              <w:rPr>
                <w:color w:val="8064A2" w:themeColor="accent4"/>
              </w:rPr>
            </w:pPr>
            <w:r w:rsidRPr="008651F0">
              <w:rPr>
                <w:color w:val="8064A2" w:themeColor="accent4"/>
              </w:rPr>
              <w:t>With my child/</w:t>
            </w:r>
            <w:proofErr w:type="spellStart"/>
            <w:r w:rsidRPr="008651F0">
              <w:rPr>
                <w:color w:val="8064A2" w:themeColor="accent4"/>
              </w:rPr>
              <w:t>ren</w:t>
            </w:r>
            <w:proofErr w:type="spellEnd"/>
            <w:r w:rsidRPr="008651F0">
              <w:rPr>
                <w:color w:val="8064A2" w:themeColor="accent4"/>
              </w:rPr>
              <w:t xml:space="preserve"> (biological or adoptive)</w:t>
            </w:r>
          </w:p>
          <w:p w14:paraId="48D1E8CE" w14:textId="1171A91F" w:rsidR="00FC7B60" w:rsidRPr="008651F0" w:rsidRDefault="00FC7B60" w:rsidP="005B2D75">
            <w:pPr>
              <w:rPr>
                <w:color w:val="8064A2" w:themeColor="accent4"/>
              </w:rPr>
            </w:pPr>
            <w:r w:rsidRPr="008651F0">
              <w:rPr>
                <w:color w:val="8064A2" w:themeColor="accent4"/>
              </w:rPr>
              <w:t>With other family (not a parent/guardian/child)</w:t>
            </w:r>
          </w:p>
          <w:p w14:paraId="37DCF882" w14:textId="77777777" w:rsidR="00FC7B60" w:rsidRPr="008651F0" w:rsidRDefault="00FC7B60" w:rsidP="005B2D75">
            <w:pPr>
              <w:rPr>
                <w:color w:val="8064A2" w:themeColor="accent4"/>
              </w:rPr>
            </w:pPr>
            <w:r w:rsidRPr="008651F0">
              <w:rPr>
                <w:color w:val="8064A2" w:themeColor="accent4"/>
              </w:rPr>
              <w:t>with friend(s)</w:t>
            </w:r>
          </w:p>
          <w:p w14:paraId="33366C9E" w14:textId="77777777" w:rsidR="00FC7B60" w:rsidRPr="008651F0" w:rsidRDefault="00FC7B60" w:rsidP="005B2D75">
            <w:pPr>
              <w:rPr>
                <w:color w:val="8064A2" w:themeColor="accent4"/>
              </w:rPr>
            </w:pPr>
            <w:r w:rsidRPr="008651F0">
              <w:rPr>
                <w:color w:val="8064A2" w:themeColor="accent4"/>
              </w:rPr>
              <w:t>with a romantic partner</w:t>
            </w:r>
          </w:p>
          <w:p w14:paraId="49F1B7A0" w14:textId="77777777" w:rsidR="00FC7B60" w:rsidRPr="008651F0" w:rsidRDefault="00FC7B60" w:rsidP="005B2D75">
            <w:pPr>
              <w:rPr>
                <w:color w:val="8064A2" w:themeColor="accent4"/>
              </w:rPr>
            </w:pPr>
            <w:r w:rsidRPr="008651F0">
              <w:rPr>
                <w:color w:val="8064A2" w:themeColor="accent4"/>
              </w:rPr>
              <w:t>Other (specify)</w:t>
            </w:r>
          </w:p>
          <w:p w14:paraId="591E40E0" w14:textId="77777777" w:rsidR="00FC7B60" w:rsidRPr="008651F0" w:rsidRDefault="00FC7B60" w:rsidP="005B2D75">
            <w:pPr>
              <w:rPr>
                <w:color w:val="8064A2" w:themeColor="accent4"/>
              </w:rPr>
            </w:pPr>
            <w:r w:rsidRPr="008651F0">
              <w:rPr>
                <w:color w:val="8064A2" w:themeColor="accent4"/>
              </w:rPr>
              <w:t>Don’t know</w:t>
            </w:r>
          </w:p>
          <w:p w14:paraId="78ABC3B6" w14:textId="77777777" w:rsidR="00FC7B60" w:rsidRPr="008651F0" w:rsidRDefault="00FC7B60" w:rsidP="005B2D75">
            <w:pPr>
              <w:rPr>
                <w:color w:val="8064A2" w:themeColor="accent4"/>
              </w:rPr>
            </w:pPr>
            <w:r w:rsidRPr="008651F0">
              <w:rPr>
                <w:color w:val="8064A2" w:themeColor="accent4"/>
              </w:rPr>
              <w:t>Refused</w:t>
            </w:r>
          </w:p>
        </w:tc>
      </w:tr>
      <w:tr w:rsidR="00FC7B60" w:rsidRPr="0074251A" w14:paraId="19C824C0" w14:textId="77777777" w:rsidTr="00844F46">
        <w:trPr>
          <w:cantSplit/>
        </w:trPr>
        <w:tc>
          <w:tcPr>
            <w:tcW w:w="855" w:type="dxa"/>
          </w:tcPr>
          <w:p w14:paraId="381CDDED" w14:textId="0FC285D7" w:rsidR="00FC7B60" w:rsidRPr="0074251A" w:rsidRDefault="00FC7B60" w:rsidP="005B2D75">
            <w:pPr>
              <w:rPr>
                <w:color w:val="8064A2" w:themeColor="accent4"/>
              </w:rPr>
            </w:pPr>
            <w:r>
              <w:rPr>
                <w:color w:val="8064A2" w:themeColor="accent4"/>
              </w:rPr>
              <w:t>M27</w:t>
            </w:r>
          </w:p>
        </w:tc>
        <w:tc>
          <w:tcPr>
            <w:tcW w:w="4258" w:type="dxa"/>
          </w:tcPr>
          <w:p w14:paraId="349536BD" w14:textId="77777777" w:rsidR="00FC7B60" w:rsidRPr="007F36EA" w:rsidRDefault="00FC7B60" w:rsidP="00310167">
            <w:pPr>
              <w:rPr>
                <w:color w:val="8064A2" w:themeColor="accent4"/>
              </w:rPr>
            </w:pPr>
            <w:r>
              <w:rPr>
                <w:color w:val="8064A2" w:themeColor="accent4"/>
              </w:rPr>
              <w:t>Why did you move to that</w:t>
            </w:r>
            <w:r w:rsidRPr="007F36EA">
              <w:rPr>
                <w:color w:val="8064A2" w:themeColor="accent4"/>
              </w:rPr>
              <w:t xml:space="preserve"> place</w:t>
            </w:r>
            <w:r w:rsidRPr="0074623B">
              <w:rPr>
                <w:color w:val="8064A2" w:themeColor="accent4"/>
              </w:rPr>
              <w:t>?</w:t>
            </w:r>
            <w:r>
              <w:rPr>
                <w:color w:val="8064A2" w:themeColor="accent4"/>
              </w:rPr>
              <w:t xml:space="preserve"> </w:t>
            </w:r>
            <w:r w:rsidRPr="007F36EA">
              <w:rPr>
                <w:color w:val="8064A2" w:themeColor="accent4"/>
              </w:rPr>
              <w:t>(Mark all that apply)</w:t>
            </w:r>
          </w:p>
          <w:p w14:paraId="5B61BBE3" w14:textId="77777777" w:rsidR="00FC7B60" w:rsidRPr="0074623B" w:rsidRDefault="00FC7B60" w:rsidP="00310167">
            <w:pPr>
              <w:rPr>
                <w:color w:val="8064A2" w:themeColor="accent4"/>
              </w:rPr>
            </w:pPr>
          </w:p>
          <w:p w14:paraId="689CEB4A" w14:textId="77777777" w:rsidR="00FC7B60" w:rsidRPr="0074251A" w:rsidRDefault="00FC7B60" w:rsidP="005B2D75">
            <w:pPr>
              <w:rPr>
                <w:color w:val="8064A2" w:themeColor="accent4"/>
              </w:rPr>
            </w:pPr>
          </w:p>
        </w:tc>
        <w:tc>
          <w:tcPr>
            <w:tcW w:w="4639" w:type="dxa"/>
          </w:tcPr>
          <w:p w14:paraId="4D0E5063" w14:textId="77777777" w:rsidR="00FC7B60" w:rsidRPr="007F36EA" w:rsidRDefault="00FC7B60" w:rsidP="00310167">
            <w:pPr>
              <w:rPr>
                <w:color w:val="8064A2" w:themeColor="accent4"/>
              </w:rPr>
            </w:pPr>
            <w:r w:rsidRPr="007F36EA">
              <w:rPr>
                <w:color w:val="8064A2" w:themeColor="accent4"/>
              </w:rPr>
              <w:t>Work (i.e. new job, lost job)</w:t>
            </w:r>
          </w:p>
          <w:p w14:paraId="392EB829" w14:textId="77777777" w:rsidR="00FC7B60" w:rsidRPr="007F36EA" w:rsidRDefault="00FC7B60" w:rsidP="00310167">
            <w:pPr>
              <w:rPr>
                <w:color w:val="8064A2" w:themeColor="accent4"/>
              </w:rPr>
            </w:pPr>
            <w:r w:rsidRPr="007F36EA">
              <w:rPr>
                <w:color w:val="8064A2" w:themeColor="accent4"/>
              </w:rPr>
              <w:t>Money (i.e. rent increase)</w:t>
            </w:r>
          </w:p>
          <w:p w14:paraId="505BE0B3" w14:textId="77777777" w:rsidR="00FC7B60" w:rsidRPr="007F36EA" w:rsidRDefault="00FC7B60" w:rsidP="00310167">
            <w:pPr>
              <w:rPr>
                <w:color w:val="8064A2" w:themeColor="accent4"/>
              </w:rPr>
            </w:pPr>
            <w:r w:rsidRPr="007F36EA">
              <w:rPr>
                <w:color w:val="8064A2" w:themeColor="accent4"/>
              </w:rPr>
              <w:t>Location (i.e. to be closer to work/school/other)</w:t>
            </w:r>
          </w:p>
          <w:p w14:paraId="6FC80AC4" w14:textId="77777777" w:rsidR="00FC7B60" w:rsidRPr="007F36EA" w:rsidRDefault="00FC7B60" w:rsidP="00310167">
            <w:pPr>
              <w:rPr>
                <w:color w:val="8064A2" w:themeColor="accent4"/>
              </w:rPr>
            </w:pPr>
            <w:r w:rsidRPr="007F36EA">
              <w:rPr>
                <w:color w:val="8064A2" w:themeColor="accent4"/>
              </w:rPr>
              <w:t>Family (i.e., caring for family, not getting along with family)</w:t>
            </w:r>
          </w:p>
          <w:p w14:paraId="6851F5F0" w14:textId="77777777" w:rsidR="00FC7B60" w:rsidRPr="007F36EA" w:rsidRDefault="00FC7B60" w:rsidP="00310167">
            <w:pPr>
              <w:rPr>
                <w:color w:val="8064A2" w:themeColor="accent4"/>
              </w:rPr>
            </w:pPr>
            <w:r w:rsidRPr="007F36EA">
              <w:rPr>
                <w:color w:val="8064A2" w:themeColor="accent4"/>
              </w:rPr>
              <w:t>Romantic relationship (i.e., moving in with partner or breakup)</w:t>
            </w:r>
          </w:p>
          <w:p w14:paraId="2B54F864" w14:textId="77777777" w:rsidR="00FC7B60" w:rsidRPr="007F36EA" w:rsidRDefault="00FC7B60" w:rsidP="00310167">
            <w:pPr>
              <w:rPr>
                <w:color w:val="8064A2" w:themeColor="accent4"/>
              </w:rPr>
            </w:pPr>
            <w:r w:rsidRPr="007F36EA">
              <w:rPr>
                <w:color w:val="8064A2" w:themeColor="accent4"/>
              </w:rPr>
              <w:t>Education (i.e. move to college)</w:t>
            </w:r>
            <w:r w:rsidRPr="007F36EA">
              <w:rPr>
                <w:color w:val="8064A2" w:themeColor="accent4"/>
              </w:rPr>
              <w:br/>
              <w:t>Health reasons</w:t>
            </w:r>
          </w:p>
          <w:p w14:paraId="0FD7353F" w14:textId="75C9E5FF" w:rsidR="00FC7B60" w:rsidRPr="0074251A" w:rsidRDefault="00FC7B60" w:rsidP="005B2D75">
            <w:pPr>
              <w:rPr>
                <w:color w:val="8064A2" w:themeColor="accent4"/>
              </w:rPr>
            </w:pPr>
            <w:r w:rsidRPr="007F36EA">
              <w:rPr>
                <w:color w:val="8064A2" w:themeColor="accent4"/>
              </w:rPr>
              <w:t>Other (specify)</w:t>
            </w:r>
          </w:p>
        </w:tc>
      </w:tr>
      <w:tr w:rsidR="00FC7B60" w:rsidRPr="0074251A" w14:paraId="674C001A" w14:textId="77777777" w:rsidTr="00F604C6">
        <w:tc>
          <w:tcPr>
            <w:tcW w:w="855" w:type="dxa"/>
          </w:tcPr>
          <w:p w14:paraId="0A6BBFA2" w14:textId="5DFA62B1" w:rsidR="00FC7B60" w:rsidRDefault="00FC7B60" w:rsidP="005B2D75">
            <w:pPr>
              <w:rPr>
                <w:color w:val="8064A2" w:themeColor="accent4"/>
              </w:rPr>
            </w:pPr>
            <w:r>
              <w:rPr>
                <w:color w:val="8064A2" w:themeColor="accent4"/>
              </w:rPr>
              <w:t>M28</w:t>
            </w:r>
          </w:p>
        </w:tc>
        <w:tc>
          <w:tcPr>
            <w:tcW w:w="4258" w:type="dxa"/>
          </w:tcPr>
          <w:p w14:paraId="69A9188F"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 xml:space="preserve">People’s reasons for selecting a new neighborhood may be different from their reasons for choosing a particular home. What attracted you to </w:t>
            </w:r>
            <w:r>
              <w:rPr>
                <w:rFonts w:eastAsia="Times New Roman" w:cs="Arial"/>
                <w:color w:val="8064A2" w:themeColor="accent4"/>
              </w:rPr>
              <w:t>that</w:t>
            </w:r>
            <w:r w:rsidRPr="0074623B">
              <w:rPr>
                <w:rFonts w:eastAsia="Times New Roman" w:cs="Arial"/>
                <w:color w:val="8064A2" w:themeColor="accent4"/>
              </w:rPr>
              <w:t xml:space="preserve"> NEIGHBORHOOD? </w:t>
            </w:r>
            <w:r w:rsidRPr="0074623B">
              <w:rPr>
                <w:color w:val="8064A2" w:themeColor="accent4"/>
              </w:rPr>
              <w:t>(Mark all that apply)</w:t>
            </w:r>
          </w:p>
          <w:p w14:paraId="62A369D7" w14:textId="5D896763" w:rsidR="00FC7B60" w:rsidRPr="0074251A" w:rsidRDefault="00FC7B60" w:rsidP="005B2D75">
            <w:pPr>
              <w:rPr>
                <w:color w:val="8064A2" w:themeColor="accent4"/>
              </w:rPr>
            </w:pPr>
          </w:p>
        </w:tc>
        <w:tc>
          <w:tcPr>
            <w:tcW w:w="4639" w:type="dxa"/>
          </w:tcPr>
          <w:p w14:paraId="4F263435"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Convenient to job</w:t>
            </w:r>
          </w:p>
          <w:p w14:paraId="07ADC37A"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Convenient to friends or relatives</w:t>
            </w:r>
          </w:p>
          <w:p w14:paraId="3030DA37"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Convenient to leisure activities</w:t>
            </w:r>
          </w:p>
          <w:p w14:paraId="5D3040FA"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Convenient to public transportation</w:t>
            </w:r>
          </w:p>
          <w:p w14:paraId="1F399E39"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Good schools</w:t>
            </w:r>
          </w:p>
          <w:p w14:paraId="0077BDAA"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Other public services</w:t>
            </w:r>
          </w:p>
          <w:p w14:paraId="0CB3C4C7"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Looks/design of neighborhood</w:t>
            </w:r>
          </w:p>
          <w:p w14:paraId="6790CB9A"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Qualities of neighbors</w:t>
            </w:r>
          </w:p>
          <w:p w14:paraId="38DFB8F6"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House was an important consideration</w:t>
            </w:r>
          </w:p>
          <w:p w14:paraId="79C787A3"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t>Other (specify)</w:t>
            </w:r>
          </w:p>
          <w:p w14:paraId="76AB62FC" w14:textId="77777777" w:rsidR="00FC7B60" w:rsidRPr="0074623B" w:rsidRDefault="00FC7B60" w:rsidP="00310167">
            <w:pPr>
              <w:rPr>
                <w:rFonts w:eastAsia="Times New Roman" w:cs="Arial"/>
                <w:color w:val="8064A2" w:themeColor="accent4"/>
              </w:rPr>
            </w:pPr>
            <w:r w:rsidRPr="0074623B">
              <w:rPr>
                <w:rFonts w:eastAsia="Times New Roman" w:cs="Arial"/>
                <w:color w:val="8064A2" w:themeColor="accent4"/>
              </w:rPr>
              <w:lastRenderedPageBreak/>
              <w:t>Don’t know</w:t>
            </w:r>
          </w:p>
          <w:p w14:paraId="32203B97" w14:textId="2801579B" w:rsidR="00FC7B60" w:rsidRPr="0074251A" w:rsidRDefault="00FC7B60" w:rsidP="005B2D75">
            <w:pPr>
              <w:rPr>
                <w:color w:val="8064A2" w:themeColor="accent4"/>
              </w:rPr>
            </w:pPr>
            <w:r w:rsidRPr="0074623B">
              <w:rPr>
                <w:rFonts w:eastAsia="Times New Roman" w:cs="Arial"/>
                <w:color w:val="8064A2" w:themeColor="accent4"/>
              </w:rPr>
              <w:t>Refused</w:t>
            </w:r>
          </w:p>
        </w:tc>
      </w:tr>
      <w:tr w:rsidR="00FC7B60" w:rsidRPr="0074251A" w14:paraId="4D3630D7" w14:textId="77777777" w:rsidTr="00844F46">
        <w:tc>
          <w:tcPr>
            <w:tcW w:w="855" w:type="dxa"/>
          </w:tcPr>
          <w:p w14:paraId="2E36A44E" w14:textId="7D943144" w:rsidR="00FC7B60" w:rsidRPr="0074251A" w:rsidRDefault="00FC7B60" w:rsidP="005B2D75">
            <w:pPr>
              <w:rPr>
                <w:color w:val="8064A2" w:themeColor="accent4"/>
              </w:rPr>
            </w:pPr>
            <w:r>
              <w:rPr>
                <w:color w:val="8064A2" w:themeColor="accent4"/>
              </w:rPr>
              <w:lastRenderedPageBreak/>
              <w:t>M27</w:t>
            </w:r>
          </w:p>
        </w:tc>
        <w:tc>
          <w:tcPr>
            <w:tcW w:w="4258" w:type="dxa"/>
          </w:tcPr>
          <w:p w14:paraId="014A13EA" w14:textId="77777777" w:rsidR="00FC7B60" w:rsidRPr="0074251A" w:rsidRDefault="00FC7B60" w:rsidP="005B2D75">
            <w:pPr>
              <w:rPr>
                <w:color w:val="8064A2" w:themeColor="accent4"/>
              </w:rPr>
            </w:pPr>
            <w:r w:rsidRPr="0074251A">
              <w:rPr>
                <w:color w:val="8064A2" w:themeColor="accent4"/>
              </w:rPr>
              <w:t xml:space="preserve">When did you move </w:t>
            </w:r>
            <w:r>
              <w:rPr>
                <w:color w:val="8064A2" w:themeColor="accent4"/>
              </w:rPr>
              <w:t>t</w:t>
            </w:r>
            <w:r w:rsidRPr="0074251A">
              <w:rPr>
                <w:color w:val="8064A2" w:themeColor="accent4"/>
              </w:rPr>
              <w:t xml:space="preserve">here </w:t>
            </w:r>
          </w:p>
        </w:tc>
        <w:tc>
          <w:tcPr>
            <w:tcW w:w="4639" w:type="dxa"/>
          </w:tcPr>
          <w:p w14:paraId="11EAA7BE" w14:textId="77777777" w:rsidR="00FC7B60" w:rsidRPr="0074251A" w:rsidRDefault="00FC7B60" w:rsidP="005B2D75">
            <w:pPr>
              <w:rPr>
                <w:color w:val="8064A2" w:themeColor="accent4"/>
              </w:rPr>
            </w:pPr>
            <w:r w:rsidRPr="0074251A">
              <w:rPr>
                <w:color w:val="8064A2" w:themeColor="accent4"/>
              </w:rPr>
              <w:t>____year</w:t>
            </w:r>
          </w:p>
          <w:p w14:paraId="7231CC2F" w14:textId="77777777" w:rsidR="00FC7B60" w:rsidRPr="0074251A" w:rsidRDefault="00FC7B60" w:rsidP="005B2D75">
            <w:pPr>
              <w:rPr>
                <w:color w:val="8064A2" w:themeColor="accent4"/>
              </w:rPr>
            </w:pPr>
            <w:r w:rsidRPr="0074251A">
              <w:rPr>
                <w:color w:val="8064A2" w:themeColor="accent4"/>
              </w:rPr>
              <w:t>____month</w:t>
            </w:r>
          </w:p>
          <w:p w14:paraId="7B731A33" w14:textId="59A1701E" w:rsidR="00FC7B60" w:rsidRPr="0074251A" w:rsidRDefault="00FC7B60" w:rsidP="005B2D75">
            <w:pPr>
              <w:rPr>
                <w:color w:val="8064A2" w:themeColor="accent4"/>
              </w:rPr>
            </w:pPr>
          </w:p>
        </w:tc>
      </w:tr>
      <w:tr w:rsidR="00FC7B60" w:rsidRPr="0074251A" w14:paraId="4496CC32" w14:textId="77777777" w:rsidTr="00844F46">
        <w:tc>
          <w:tcPr>
            <w:tcW w:w="855" w:type="dxa"/>
          </w:tcPr>
          <w:p w14:paraId="63052AA4" w14:textId="0ECA4428" w:rsidR="00FC7B60" w:rsidRDefault="00FC7B60" w:rsidP="005B2D75">
            <w:pPr>
              <w:rPr>
                <w:color w:val="8064A2" w:themeColor="accent4"/>
              </w:rPr>
            </w:pPr>
            <w:r>
              <w:rPr>
                <w:color w:val="8064A2" w:themeColor="accent4"/>
              </w:rPr>
              <w:t>M30a</w:t>
            </w:r>
          </w:p>
        </w:tc>
        <w:tc>
          <w:tcPr>
            <w:tcW w:w="4258" w:type="dxa"/>
          </w:tcPr>
          <w:p w14:paraId="5841CB4A" w14:textId="6494C8E8" w:rsidR="00FC7B60" w:rsidRPr="0074251A" w:rsidRDefault="00FC7B60" w:rsidP="005B2D75">
            <w:pPr>
              <w:rPr>
                <w:color w:val="8064A2" w:themeColor="accent4"/>
              </w:rPr>
            </w:pPr>
            <w:r>
              <w:rPr>
                <w:color w:val="8064A2" w:themeColor="accent4"/>
              </w:rPr>
              <w:t>Did you move with anyone to that place?</w:t>
            </w:r>
          </w:p>
        </w:tc>
        <w:tc>
          <w:tcPr>
            <w:tcW w:w="4639" w:type="dxa"/>
          </w:tcPr>
          <w:p w14:paraId="615ED10A" w14:textId="77777777" w:rsidR="00FC7B60" w:rsidRPr="001B6BAA" w:rsidRDefault="00FC7B60" w:rsidP="00310167">
            <w:pPr>
              <w:rPr>
                <w:color w:val="8064A2" w:themeColor="accent4"/>
              </w:rPr>
            </w:pPr>
            <w:r w:rsidRPr="001B6BAA">
              <w:rPr>
                <w:color w:val="8064A2" w:themeColor="accent4"/>
              </w:rPr>
              <w:t>No [Skip to M15]</w:t>
            </w:r>
          </w:p>
          <w:p w14:paraId="0D8662A6" w14:textId="77777777" w:rsidR="00FC7B60" w:rsidRPr="001B6BAA" w:rsidRDefault="00FC7B60" w:rsidP="00310167">
            <w:pPr>
              <w:rPr>
                <w:color w:val="8064A2" w:themeColor="accent4"/>
              </w:rPr>
            </w:pPr>
            <w:r w:rsidRPr="001B6BAA">
              <w:rPr>
                <w:color w:val="8064A2" w:themeColor="accent4"/>
              </w:rPr>
              <w:t>Yes</w:t>
            </w:r>
          </w:p>
          <w:p w14:paraId="77833100" w14:textId="77777777" w:rsidR="00FC7B60" w:rsidRPr="001B6BAA" w:rsidRDefault="00FC7B60" w:rsidP="00310167">
            <w:pPr>
              <w:rPr>
                <w:color w:val="8064A2" w:themeColor="accent4"/>
              </w:rPr>
            </w:pPr>
            <w:proofErr w:type="spellStart"/>
            <w:r w:rsidRPr="001B6BAA">
              <w:rPr>
                <w:color w:val="8064A2" w:themeColor="accent4"/>
              </w:rPr>
              <w:t>Donʼt</w:t>
            </w:r>
            <w:proofErr w:type="spellEnd"/>
            <w:r w:rsidRPr="001B6BAA">
              <w:rPr>
                <w:color w:val="8064A2" w:themeColor="accent4"/>
              </w:rPr>
              <w:t xml:space="preserve"> know</w:t>
            </w:r>
          </w:p>
          <w:p w14:paraId="6F20BD6E" w14:textId="7EFBBDC3" w:rsidR="00FC7B60" w:rsidRPr="0074251A" w:rsidRDefault="00FC7B60" w:rsidP="005B2D75">
            <w:pPr>
              <w:rPr>
                <w:color w:val="8064A2" w:themeColor="accent4"/>
              </w:rPr>
            </w:pPr>
            <w:r w:rsidRPr="001B6BAA">
              <w:rPr>
                <w:color w:val="8064A2" w:themeColor="accent4"/>
              </w:rPr>
              <w:t>Refused</w:t>
            </w:r>
          </w:p>
        </w:tc>
      </w:tr>
      <w:tr w:rsidR="00FC7B60" w:rsidRPr="0074251A" w14:paraId="62C4E8FE" w14:textId="77777777" w:rsidTr="00844F46">
        <w:tc>
          <w:tcPr>
            <w:tcW w:w="855" w:type="dxa"/>
          </w:tcPr>
          <w:p w14:paraId="7BF38E7D" w14:textId="3AEC497E" w:rsidR="00FC7B60" w:rsidRDefault="00FC7B60" w:rsidP="005B2D75">
            <w:pPr>
              <w:rPr>
                <w:color w:val="8064A2" w:themeColor="accent4"/>
              </w:rPr>
            </w:pPr>
            <w:r>
              <w:rPr>
                <w:color w:val="8064A2" w:themeColor="accent4"/>
              </w:rPr>
              <w:t>M30b</w:t>
            </w:r>
          </w:p>
        </w:tc>
        <w:tc>
          <w:tcPr>
            <w:tcW w:w="4258" w:type="dxa"/>
          </w:tcPr>
          <w:p w14:paraId="49AE44CD" w14:textId="5955E781" w:rsidR="00FC7B60" w:rsidRPr="0074251A" w:rsidRDefault="00FC7B60" w:rsidP="005B2D75">
            <w:pPr>
              <w:rPr>
                <w:color w:val="8064A2" w:themeColor="accent4"/>
              </w:rPr>
            </w:pPr>
            <w:r>
              <w:rPr>
                <w:color w:val="8064A2" w:themeColor="accent4"/>
              </w:rPr>
              <w:t>Who did you move with?</w:t>
            </w:r>
          </w:p>
        </w:tc>
        <w:tc>
          <w:tcPr>
            <w:tcW w:w="4639" w:type="dxa"/>
          </w:tcPr>
          <w:p w14:paraId="512DB92C" w14:textId="77777777" w:rsidR="00FC7B60" w:rsidRDefault="00FC7B60" w:rsidP="00310167">
            <w:pPr>
              <w:rPr>
                <w:color w:val="8064A2" w:themeColor="accent4"/>
              </w:rPr>
            </w:pPr>
            <w:r>
              <w:rPr>
                <w:color w:val="8064A2" w:themeColor="accent4"/>
              </w:rPr>
              <w:t>With parent(s)/guardian(s)</w:t>
            </w:r>
          </w:p>
          <w:p w14:paraId="62259D9B" w14:textId="77777777" w:rsidR="00FC7B60" w:rsidRDefault="00FC7B60" w:rsidP="00310167">
            <w:pPr>
              <w:rPr>
                <w:color w:val="8064A2" w:themeColor="accent4"/>
              </w:rPr>
            </w:pPr>
            <w:r>
              <w:rPr>
                <w:color w:val="8064A2" w:themeColor="accent4"/>
              </w:rPr>
              <w:t>With my child/</w:t>
            </w:r>
            <w:proofErr w:type="spellStart"/>
            <w:r>
              <w:rPr>
                <w:color w:val="8064A2" w:themeColor="accent4"/>
              </w:rPr>
              <w:t>ren</w:t>
            </w:r>
            <w:proofErr w:type="spellEnd"/>
            <w:r>
              <w:rPr>
                <w:color w:val="8064A2" w:themeColor="accent4"/>
              </w:rPr>
              <w:t xml:space="preserve"> (biological or adoptive)</w:t>
            </w:r>
          </w:p>
          <w:p w14:paraId="581C2E3B" w14:textId="77777777" w:rsidR="00FC7B60" w:rsidRPr="00F94F7E" w:rsidRDefault="00FC7B60" w:rsidP="00310167">
            <w:pPr>
              <w:rPr>
                <w:color w:val="8064A2" w:themeColor="accent4"/>
              </w:rPr>
            </w:pPr>
            <w:r>
              <w:rPr>
                <w:color w:val="8064A2" w:themeColor="accent4"/>
              </w:rPr>
              <w:t>With other family (not a parent/guardian/child)</w:t>
            </w:r>
          </w:p>
          <w:p w14:paraId="4C266EFD" w14:textId="77777777" w:rsidR="00FC7B60" w:rsidRPr="00F94F7E" w:rsidRDefault="00FC7B60" w:rsidP="00310167">
            <w:pPr>
              <w:rPr>
                <w:color w:val="8064A2" w:themeColor="accent4"/>
              </w:rPr>
            </w:pPr>
            <w:r>
              <w:rPr>
                <w:color w:val="8064A2" w:themeColor="accent4"/>
              </w:rPr>
              <w:t>With</w:t>
            </w:r>
            <w:r w:rsidRPr="00F94F7E">
              <w:rPr>
                <w:color w:val="8064A2" w:themeColor="accent4"/>
              </w:rPr>
              <w:t xml:space="preserve"> friend</w:t>
            </w:r>
            <w:r>
              <w:rPr>
                <w:color w:val="8064A2" w:themeColor="accent4"/>
              </w:rPr>
              <w:t>(</w:t>
            </w:r>
            <w:r w:rsidRPr="00F94F7E">
              <w:rPr>
                <w:color w:val="8064A2" w:themeColor="accent4"/>
              </w:rPr>
              <w:t>s</w:t>
            </w:r>
            <w:r>
              <w:rPr>
                <w:color w:val="8064A2" w:themeColor="accent4"/>
              </w:rPr>
              <w:t>)</w:t>
            </w:r>
          </w:p>
          <w:p w14:paraId="797CCCC7" w14:textId="77777777" w:rsidR="00FC7B60" w:rsidRPr="00F94F7E" w:rsidRDefault="00FC7B60" w:rsidP="00310167">
            <w:pPr>
              <w:rPr>
                <w:color w:val="8064A2" w:themeColor="accent4"/>
              </w:rPr>
            </w:pPr>
            <w:r>
              <w:rPr>
                <w:color w:val="8064A2" w:themeColor="accent4"/>
              </w:rPr>
              <w:t>With a</w:t>
            </w:r>
            <w:r w:rsidRPr="00F94F7E">
              <w:rPr>
                <w:color w:val="8064A2" w:themeColor="accent4"/>
              </w:rPr>
              <w:t xml:space="preserve"> romantic partner</w:t>
            </w:r>
          </w:p>
          <w:p w14:paraId="43C8EB93" w14:textId="77777777" w:rsidR="00FC7B60" w:rsidRDefault="00FC7B60" w:rsidP="00310167">
            <w:pPr>
              <w:rPr>
                <w:color w:val="8064A2" w:themeColor="accent4"/>
              </w:rPr>
            </w:pPr>
            <w:r w:rsidRPr="00F94F7E">
              <w:rPr>
                <w:color w:val="8064A2" w:themeColor="accent4"/>
              </w:rPr>
              <w:t>Other (specify)</w:t>
            </w:r>
          </w:p>
          <w:p w14:paraId="0E0234DB" w14:textId="77777777" w:rsidR="00FC7B60" w:rsidRDefault="00FC7B60" w:rsidP="00310167">
            <w:pPr>
              <w:rPr>
                <w:color w:val="8064A2" w:themeColor="accent4"/>
              </w:rPr>
            </w:pPr>
            <w:r>
              <w:rPr>
                <w:color w:val="8064A2" w:themeColor="accent4"/>
              </w:rPr>
              <w:t>Don’t know</w:t>
            </w:r>
          </w:p>
          <w:p w14:paraId="3D923BD2" w14:textId="05B26FDB" w:rsidR="00FC7B60" w:rsidRPr="0074251A" w:rsidRDefault="00FC7B60" w:rsidP="005B2D75">
            <w:pPr>
              <w:rPr>
                <w:color w:val="8064A2" w:themeColor="accent4"/>
              </w:rPr>
            </w:pPr>
            <w:r>
              <w:rPr>
                <w:color w:val="8064A2" w:themeColor="accent4"/>
              </w:rPr>
              <w:t>Refused</w:t>
            </w:r>
          </w:p>
        </w:tc>
      </w:tr>
    </w:tbl>
    <w:p w14:paraId="50AD809B" w14:textId="77777777" w:rsidR="007A7F3C" w:rsidRDefault="007A7F3C"/>
    <w:p w14:paraId="2B2BA48F" w14:textId="77777777" w:rsidR="007A7F3C" w:rsidRDefault="007A7F3C"/>
    <w:p w14:paraId="7D2CE59D" w14:textId="77777777" w:rsidR="00C0461C" w:rsidRPr="00154DF4" w:rsidRDefault="00C0461C"/>
    <w:p w14:paraId="3E71A881" w14:textId="68D44379" w:rsidR="00E40D9E" w:rsidRPr="00154DF4" w:rsidRDefault="00E40D9E">
      <w:r w:rsidRPr="00154DF4">
        <w:br w:type="page"/>
      </w:r>
    </w:p>
    <w:p w14:paraId="295A2911" w14:textId="352EE55D" w:rsidR="00043ECA" w:rsidRDefault="00043ECA" w:rsidP="00043ECA">
      <w:pPr>
        <w:rPr>
          <w:b/>
        </w:rPr>
      </w:pPr>
      <w:r w:rsidRPr="00154DF4">
        <w:rPr>
          <w:b/>
        </w:rPr>
        <w:lastRenderedPageBreak/>
        <w:t>HIV TESTING Qs</w:t>
      </w:r>
    </w:p>
    <w:p w14:paraId="7C291862" w14:textId="77777777" w:rsidR="00D22F41" w:rsidRPr="00D22F41" w:rsidRDefault="00D22F41" w:rsidP="00043ECA"/>
    <w:p w14:paraId="4F995200" w14:textId="3591C56F" w:rsidR="00D22F41" w:rsidRPr="00D22F41" w:rsidRDefault="00D22F41" w:rsidP="00043ECA">
      <w:r w:rsidRPr="00D22F41">
        <w:t>Now we would like to ask you a few questions about your experiences with HIV testing.</w:t>
      </w:r>
    </w:p>
    <w:p w14:paraId="47EBA124" w14:textId="77777777" w:rsidR="00D22F41" w:rsidRPr="00154DF4" w:rsidRDefault="00D22F41" w:rsidP="00043ECA">
      <w:pPr>
        <w:rPr>
          <w:b/>
        </w:rPr>
      </w:pPr>
    </w:p>
    <w:tbl>
      <w:tblPr>
        <w:tblStyle w:val="TableGrid"/>
        <w:tblW w:w="0" w:type="auto"/>
        <w:tblLook w:val="04A0" w:firstRow="1" w:lastRow="0" w:firstColumn="1" w:lastColumn="0" w:noHBand="0" w:noVBand="1"/>
      </w:tblPr>
      <w:tblGrid>
        <w:gridCol w:w="645"/>
        <w:gridCol w:w="4321"/>
        <w:gridCol w:w="4669"/>
      </w:tblGrid>
      <w:tr w:rsidR="00DC6BE6" w:rsidRPr="00474FC9" w14:paraId="5323B0F8" w14:textId="77777777" w:rsidTr="00DC049A">
        <w:tc>
          <w:tcPr>
            <w:tcW w:w="645" w:type="dxa"/>
          </w:tcPr>
          <w:p w14:paraId="02E6409B" w14:textId="77777777" w:rsidR="00DC6BE6" w:rsidRPr="00474FC9" w:rsidRDefault="00DC6BE6" w:rsidP="00DC049A">
            <w:r w:rsidRPr="00474FC9">
              <w:t>Q#</w:t>
            </w:r>
          </w:p>
        </w:tc>
        <w:tc>
          <w:tcPr>
            <w:tcW w:w="4321" w:type="dxa"/>
          </w:tcPr>
          <w:p w14:paraId="56491C1A" w14:textId="77777777" w:rsidR="00DC6BE6" w:rsidRPr="00474FC9" w:rsidRDefault="00DC6BE6" w:rsidP="00DC049A">
            <w:r w:rsidRPr="00474FC9">
              <w:t>Question</w:t>
            </w:r>
          </w:p>
        </w:tc>
        <w:tc>
          <w:tcPr>
            <w:tcW w:w="4669" w:type="dxa"/>
          </w:tcPr>
          <w:p w14:paraId="4DC7E837" w14:textId="77777777" w:rsidR="00DC6BE6" w:rsidRPr="00474FC9" w:rsidRDefault="00DC6BE6" w:rsidP="00DC049A">
            <w:r w:rsidRPr="00474FC9">
              <w:t>Responses</w:t>
            </w:r>
          </w:p>
        </w:tc>
      </w:tr>
      <w:tr w:rsidR="00DC6BE6" w:rsidRPr="00474FC9" w14:paraId="17CCCDA8" w14:textId="77777777" w:rsidTr="00DC049A">
        <w:tc>
          <w:tcPr>
            <w:tcW w:w="645" w:type="dxa"/>
          </w:tcPr>
          <w:p w14:paraId="1B490026" w14:textId="4ABF928D" w:rsidR="00DC6BE6" w:rsidRPr="00043ECA" w:rsidRDefault="00DC6BE6" w:rsidP="00DC049A">
            <w:pPr>
              <w:rPr>
                <w:color w:val="8064A2" w:themeColor="accent4"/>
              </w:rPr>
            </w:pPr>
            <w:r>
              <w:rPr>
                <w:color w:val="8064A2" w:themeColor="accent4"/>
              </w:rPr>
              <w:t>HT1</w:t>
            </w:r>
          </w:p>
        </w:tc>
        <w:tc>
          <w:tcPr>
            <w:tcW w:w="4321" w:type="dxa"/>
          </w:tcPr>
          <w:p w14:paraId="5A97746A" w14:textId="77777777" w:rsidR="00DC6BE6" w:rsidRPr="00043ECA" w:rsidRDefault="00DC6BE6" w:rsidP="00DC049A">
            <w:pPr>
              <w:rPr>
                <w:color w:val="8064A2" w:themeColor="accent4"/>
              </w:rPr>
            </w:pPr>
            <w:r w:rsidRPr="00043ECA">
              <w:rPr>
                <w:color w:val="8064A2" w:themeColor="accent4"/>
              </w:rPr>
              <w:t>Have you ever had an HIV test?</w:t>
            </w:r>
          </w:p>
        </w:tc>
        <w:tc>
          <w:tcPr>
            <w:tcW w:w="4669" w:type="dxa"/>
          </w:tcPr>
          <w:p w14:paraId="7F59F2B3" w14:textId="77777777" w:rsidR="00DC6BE6" w:rsidRPr="00043ECA" w:rsidRDefault="00DC6BE6" w:rsidP="00DC049A">
            <w:pPr>
              <w:rPr>
                <w:color w:val="8064A2" w:themeColor="accent4"/>
              </w:rPr>
            </w:pPr>
            <w:r w:rsidRPr="00043ECA">
              <w:rPr>
                <w:color w:val="8064A2" w:themeColor="accent4"/>
              </w:rPr>
              <w:t>Yes</w:t>
            </w:r>
          </w:p>
          <w:p w14:paraId="38C0C852" w14:textId="77777777" w:rsidR="00DC6BE6" w:rsidRPr="00043ECA" w:rsidRDefault="00DC6BE6" w:rsidP="00DC049A">
            <w:pPr>
              <w:rPr>
                <w:color w:val="8064A2" w:themeColor="accent4"/>
              </w:rPr>
            </w:pPr>
            <w:r w:rsidRPr="00043ECA">
              <w:rPr>
                <w:color w:val="8064A2" w:themeColor="accent4"/>
              </w:rPr>
              <w:t>No [skip to next section]</w:t>
            </w:r>
          </w:p>
          <w:p w14:paraId="329072CD" w14:textId="77777777" w:rsidR="00DC6BE6" w:rsidRDefault="00DC6BE6" w:rsidP="00DC049A">
            <w:pPr>
              <w:rPr>
                <w:color w:val="8064A2" w:themeColor="accent4"/>
              </w:rPr>
            </w:pPr>
            <w:r>
              <w:rPr>
                <w:color w:val="8064A2" w:themeColor="accent4"/>
              </w:rPr>
              <w:t>Don’t know</w:t>
            </w:r>
          </w:p>
          <w:p w14:paraId="56D1BF0A" w14:textId="624F59B7" w:rsidR="00DC6BE6" w:rsidRPr="00043ECA" w:rsidRDefault="00DC6BE6" w:rsidP="00DC049A">
            <w:pPr>
              <w:rPr>
                <w:color w:val="8064A2" w:themeColor="accent4"/>
              </w:rPr>
            </w:pPr>
            <w:r>
              <w:rPr>
                <w:color w:val="8064A2" w:themeColor="accent4"/>
              </w:rPr>
              <w:t>Refused</w:t>
            </w:r>
          </w:p>
        </w:tc>
      </w:tr>
      <w:tr w:rsidR="00DC6BE6" w:rsidRPr="00474FC9" w14:paraId="0E331589" w14:textId="77777777" w:rsidTr="00DC049A">
        <w:tc>
          <w:tcPr>
            <w:tcW w:w="645" w:type="dxa"/>
          </w:tcPr>
          <w:p w14:paraId="26FA5BAF" w14:textId="19319FAB" w:rsidR="00DC6BE6" w:rsidRPr="00043ECA" w:rsidRDefault="00DC6BE6" w:rsidP="00DC049A">
            <w:pPr>
              <w:rPr>
                <w:color w:val="8064A2" w:themeColor="accent4"/>
              </w:rPr>
            </w:pPr>
            <w:r>
              <w:rPr>
                <w:color w:val="8064A2" w:themeColor="accent4"/>
              </w:rPr>
              <w:t>HT2</w:t>
            </w:r>
          </w:p>
        </w:tc>
        <w:tc>
          <w:tcPr>
            <w:tcW w:w="4321" w:type="dxa"/>
          </w:tcPr>
          <w:p w14:paraId="6D9BFE25" w14:textId="77777777" w:rsidR="00DC6BE6" w:rsidRPr="00043ECA" w:rsidRDefault="00DC6BE6" w:rsidP="00DC049A">
            <w:pPr>
              <w:rPr>
                <w:color w:val="8064A2" w:themeColor="accent4"/>
              </w:rPr>
            </w:pPr>
            <w:r w:rsidRPr="00043ECA">
              <w:rPr>
                <w:color w:val="8064A2" w:themeColor="accent4"/>
              </w:rPr>
              <w:t>If yes, how old were you when you had your first HIV test?</w:t>
            </w:r>
          </w:p>
        </w:tc>
        <w:tc>
          <w:tcPr>
            <w:tcW w:w="4669" w:type="dxa"/>
          </w:tcPr>
          <w:p w14:paraId="1FC722F6" w14:textId="77777777" w:rsidR="00DC6BE6" w:rsidRDefault="00DC6BE6" w:rsidP="00DC049A">
            <w:pPr>
              <w:rPr>
                <w:color w:val="8064A2" w:themeColor="accent4"/>
              </w:rPr>
            </w:pPr>
            <w:r w:rsidRPr="00043ECA">
              <w:rPr>
                <w:color w:val="8064A2" w:themeColor="accent4"/>
              </w:rPr>
              <w:t>Age</w:t>
            </w:r>
            <w:r>
              <w:rPr>
                <w:color w:val="8064A2" w:themeColor="accent4"/>
              </w:rPr>
              <w:t xml:space="preserve"> [#]</w:t>
            </w:r>
          </w:p>
          <w:p w14:paraId="13D8B346" w14:textId="77777777" w:rsidR="00DC6BE6" w:rsidRDefault="00DC6BE6" w:rsidP="00DC049A">
            <w:pPr>
              <w:rPr>
                <w:color w:val="8064A2" w:themeColor="accent4"/>
              </w:rPr>
            </w:pPr>
            <w:r>
              <w:rPr>
                <w:color w:val="8064A2" w:themeColor="accent4"/>
              </w:rPr>
              <w:t>Don’t know</w:t>
            </w:r>
          </w:p>
          <w:p w14:paraId="1471CCC7" w14:textId="73B86BAF" w:rsidR="00DC6BE6" w:rsidRPr="00043ECA" w:rsidRDefault="00DC6BE6" w:rsidP="00DC049A">
            <w:pPr>
              <w:rPr>
                <w:color w:val="8064A2" w:themeColor="accent4"/>
              </w:rPr>
            </w:pPr>
            <w:r>
              <w:rPr>
                <w:color w:val="8064A2" w:themeColor="accent4"/>
              </w:rPr>
              <w:t>Refused</w:t>
            </w:r>
          </w:p>
        </w:tc>
      </w:tr>
      <w:tr w:rsidR="00DC6BE6" w:rsidRPr="00474FC9" w14:paraId="6E8FE639" w14:textId="77777777" w:rsidTr="00DC049A">
        <w:tc>
          <w:tcPr>
            <w:tcW w:w="645" w:type="dxa"/>
          </w:tcPr>
          <w:p w14:paraId="58CDDEA4" w14:textId="0508011A" w:rsidR="00DC6BE6" w:rsidRPr="00043ECA" w:rsidRDefault="00DC6BE6" w:rsidP="00DC049A">
            <w:pPr>
              <w:rPr>
                <w:rFonts w:cs="Arial"/>
                <w:color w:val="8064A2" w:themeColor="accent4"/>
              </w:rPr>
            </w:pPr>
            <w:r>
              <w:rPr>
                <w:rFonts w:cs="Arial"/>
                <w:color w:val="8064A2" w:themeColor="accent4"/>
              </w:rPr>
              <w:t>HT3</w:t>
            </w:r>
          </w:p>
        </w:tc>
        <w:tc>
          <w:tcPr>
            <w:tcW w:w="4321" w:type="dxa"/>
          </w:tcPr>
          <w:p w14:paraId="6CE32A6B" w14:textId="3D3031CB" w:rsidR="00DC6BE6" w:rsidRPr="00043ECA" w:rsidRDefault="00DC6BE6" w:rsidP="00DC049A">
            <w:pPr>
              <w:spacing w:after="240"/>
              <w:rPr>
                <w:color w:val="8064A2" w:themeColor="accent4"/>
              </w:rPr>
            </w:pPr>
            <w:r w:rsidRPr="00043ECA">
              <w:rPr>
                <w:color w:val="8064A2" w:themeColor="accent4"/>
              </w:rPr>
              <w:t xml:space="preserve">In which state did you have you </w:t>
            </w:r>
            <w:r w:rsidRPr="00043ECA">
              <w:rPr>
                <w:color w:val="8064A2" w:themeColor="accent4"/>
                <w:u w:val="single"/>
              </w:rPr>
              <w:t>first</w:t>
            </w:r>
            <w:r w:rsidRPr="00043ECA">
              <w:rPr>
                <w:color w:val="8064A2" w:themeColor="accent4"/>
              </w:rPr>
              <w:t xml:space="preserve"> HIV test</w:t>
            </w:r>
            <w:r>
              <w:rPr>
                <w:color w:val="8064A2" w:themeColor="accent4"/>
              </w:rPr>
              <w:t>?</w:t>
            </w:r>
          </w:p>
        </w:tc>
        <w:tc>
          <w:tcPr>
            <w:tcW w:w="4669" w:type="dxa"/>
          </w:tcPr>
          <w:p w14:paraId="61DF39D7" w14:textId="2C7A351D" w:rsidR="00DC6BE6" w:rsidRPr="00043ECA" w:rsidRDefault="00DC6BE6" w:rsidP="00DC049A">
            <w:pPr>
              <w:rPr>
                <w:color w:val="8064A2" w:themeColor="accent4"/>
              </w:rPr>
            </w:pPr>
            <w:r w:rsidRPr="00043ECA">
              <w:rPr>
                <w:color w:val="8064A2" w:themeColor="accent4"/>
              </w:rPr>
              <w:t>[Add drop down menu of states</w:t>
            </w:r>
            <w:r>
              <w:rPr>
                <w:color w:val="8064A2" w:themeColor="accent4"/>
              </w:rPr>
              <w:t xml:space="preserve"> + territories</w:t>
            </w:r>
            <w:r w:rsidRPr="00043ECA">
              <w:rPr>
                <w:color w:val="8064A2" w:themeColor="accent4"/>
              </w:rPr>
              <w:t>]</w:t>
            </w:r>
          </w:p>
          <w:p w14:paraId="1F1F04E9" w14:textId="77777777" w:rsidR="00DC6BE6" w:rsidRDefault="00DC6BE6" w:rsidP="00DC049A">
            <w:pPr>
              <w:rPr>
                <w:color w:val="8064A2" w:themeColor="accent4"/>
              </w:rPr>
            </w:pPr>
            <w:r w:rsidRPr="00043ECA">
              <w:rPr>
                <w:color w:val="8064A2" w:themeColor="accent4"/>
              </w:rPr>
              <w:t>not in U.S.</w:t>
            </w:r>
          </w:p>
          <w:p w14:paraId="7EB54A2A" w14:textId="77777777" w:rsidR="00DC6BE6" w:rsidRDefault="00DC6BE6" w:rsidP="00DC049A">
            <w:pPr>
              <w:rPr>
                <w:color w:val="8064A2" w:themeColor="accent4"/>
              </w:rPr>
            </w:pPr>
            <w:r>
              <w:rPr>
                <w:color w:val="8064A2" w:themeColor="accent4"/>
              </w:rPr>
              <w:t>don’t know</w:t>
            </w:r>
          </w:p>
          <w:p w14:paraId="4BBAC765" w14:textId="597DCB21" w:rsidR="00DC6BE6" w:rsidRPr="00043ECA" w:rsidRDefault="00DC6BE6" w:rsidP="00DC049A">
            <w:pPr>
              <w:rPr>
                <w:color w:val="8064A2" w:themeColor="accent4"/>
              </w:rPr>
            </w:pPr>
            <w:r>
              <w:rPr>
                <w:color w:val="8064A2" w:themeColor="accent4"/>
              </w:rPr>
              <w:t>refused</w:t>
            </w:r>
          </w:p>
        </w:tc>
      </w:tr>
      <w:tr w:rsidR="00DC6BE6" w:rsidRPr="00474FC9" w14:paraId="31053ACC" w14:textId="77777777" w:rsidTr="00DC049A">
        <w:tc>
          <w:tcPr>
            <w:tcW w:w="645" w:type="dxa"/>
          </w:tcPr>
          <w:p w14:paraId="21800F8C" w14:textId="49E69026" w:rsidR="00DC6BE6" w:rsidRPr="00043ECA" w:rsidRDefault="00DC6BE6" w:rsidP="00DC049A">
            <w:pPr>
              <w:rPr>
                <w:rFonts w:cs="Arial"/>
                <w:color w:val="8064A2" w:themeColor="accent4"/>
              </w:rPr>
            </w:pPr>
            <w:r>
              <w:rPr>
                <w:rFonts w:cs="Arial"/>
                <w:color w:val="8064A2" w:themeColor="accent4"/>
              </w:rPr>
              <w:t>HT4</w:t>
            </w:r>
          </w:p>
        </w:tc>
        <w:tc>
          <w:tcPr>
            <w:tcW w:w="4321" w:type="dxa"/>
          </w:tcPr>
          <w:p w14:paraId="48E1247B" w14:textId="77777777" w:rsidR="00DC6BE6" w:rsidRPr="00043ECA" w:rsidRDefault="00DC6BE6" w:rsidP="00DC049A">
            <w:pPr>
              <w:spacing w:after="240"/>
              <w:rPr>
                <w:color w:val="8064A2" w:themeColor="accent4"/>
              </w:rPr>
            </w:pPr>
            <w:r w:rsidRPr="00043ECA">
              <w:rPr>
                <w:color w:val="8064A2" w:themeColor="accent4"/>
              </w:rPr>
              <w:t xml:space="preserve">What was the date of your </w:t>
            </w:r>
            <w:r w:rsidRPr="00043ECA">
              <w:rPr>
                <w:color w:val="8064A2" w:themeColor="accent4"/>
                <w:u w:val="single"/>
              </w:rPr>
              <w:t>most recent</w:t>
            </w:r>
            <w:r w:rsidRPr="00043ECA">
              <w:rPr>
                <w:color w:val="8064A2" w:themeColor="accent4"/>
              </w:rPr>
              <w:t xml:space="preserve"> HIV test?</w:t>
            </w:r>
          </w:p>
        </w:tc>
        <w:tc>
          <w:tcPr>
            <w:tcW w:w="4669" w:type="dxa"/>
          </w:tcPr>
          <w:p w14:paraId="2D34CF82" w14:textId="292F5BB4" w:rsidR="00DC6BE6" w:rsidRDefault="00DC6BE6" w:rsidP="00DC049A">
            <w:pPr>
              <w:rPr>
                <w:color w:val="8064A2" w:themeColor="accent4"/>
              </w:rPr>
            </w:pPr>
            <w:r>
              <w:rPr>
                <w:color w:val="8064A2" w:themeColor="accent4"/>
              </w:rPr>
              <w:t>Year ____</w:t>
            </w:r>
          </w:p>
          <w:p w14:paraId="062ECDE0" w14:textId="348DE179" w:rsidR="00DC6BE6" w:rsidRDefault="00DC6BE6" w:rsidP="00DC049A">
            <w:pPr>
              <w:rPr>
                <w:color w:val="8064A2" w:themeColor="accent4"/>
              </w:rPr>
            </w:pPr>
            <w:r>
              <w:rPr>
                <w:color w:val="8064A2" w:themeColor="accent4"/>
              </w:rPr>
              <w:t>Month ____</w:t>
            </w:r>
          </w:p>
          <w:p w14:paraId="3E09F256" w14:textId="77777777" w:rsidR="00DC6BE6" w:rsidRDefault="00DC6BE6" w:rsidP="00DC049A">
            <w:pPr>
              <w:rPr>
                <w:color w:val="8064A2" w:themeColor="accent4"/>
              </w:rPr>
            </w:pPr>
            <w:r>
              <w:rPr>
                <w:color w:val="8064A2" w:themeColor="accent4"/>
              </w:rPr>
              <w:t>Don’t know</w:t>
            </w:r>
          </w:p>
          <w:p w14:paraId="00416C7D" w14:textId="2248AD85" w:rsidR="00DC6BE6" w:rsidRPr="00043ECA" w:rsidRDefault="00DC6BE6" w:rsidP="00DC049A">
            <w:pPr>
              <w:rPr>
                <w:color w:val="8064A2" w:themeColor="accent4"/>
              </w:rPr>
            </w:pPr>
            <w:r>
              <w:rPr>
                <w:color w:val="8064A2" w:themeColor="accent4"/>
              </w:rPr>
              <w:t>Refused</w:t>
            </w:r>
          </w:p>
        </w:tc>
      </w:tr>
      <w:tr w:rsidR="00DC6BE6" w:rsidRPr="00474FC9" w14:paraId="7146BAFB" w14:textId="77777777" w:rsidTr="00DC049A">
        <w:tc>
          <w:tcPr>
            <w:tcW w:w="645" w:type="dxa"/>
          </w:tcPr>
          <w:p w14:paraId="30AD83CB" w14:textId="4C9CC066" w:rsidR="00DC6BE6" w:rsidRPr="00043ECA" w:rsidRDefault="00DC6BE6" w:rsidP="00DC049A">
            <w:pPr>
              <w:rPr>
                <w:rFonts w:cs="Arial"/>
                <w:color w:val="8064A2" w:themeColor="accent4"/>
              </w:rPr>
            </w:pPr>
            <w:r>
              <w:rPr>
                <w:rFonts w:cs="Arial"/>
                <w:color w:val="8064A2" w:themeColor="accent4"/>
              </w:rPr>
              <w:t>HT5</w:t>
            </w:r>
          </w:p>
        </w:tc>
        <w:tc>
          <w:tcPr>
            <w:tcW w:w="4321" w:type="dxa"/>
          </w:tcPr>
          <w:p w14:paraId="0BA5DADE" w14:textId="77777777" w:rsidR="00DC6BE6" w:rsidRPr="00043ECA" w:rsidRDefault="00DC6BE6" w:rsidP="00DC049A">
            <w:pPr>
              <w:spacing w:after="240"/>
              <w:rPr>
                <w:color w:val="8064A2" w:themeColor="accent4"/>
              </w:rPr>
            </w:pPr>
            <w:r w:rsidRPr="00043ECA">
              <w:rPr>
                <w:color w:val="8064A2" w:themeColor="accent4"/>
              </w:rPr>
              <w:t xml:space="preserve">Where did you have your </w:t>
            </w:r>
            <w:r w:rsidRPr="00043ECA">
              <w:rPr>
                <w:color w:val="8064A2" w:themeColor="accent4"/>
                <w:u w:val="single"/>
              </w:rPr>
              <w:t>most recent</w:t>
            </w:r>
            <w:r w:rsidRPr="00043ECA">
              <w:rPr>
                <w:color w:val="8064A2" w:themeColor="accent4"/>
              </w:rPr>
              <w:t xml:space="preserve"> HIV test?</w:t>
            </w:r>
          </w:p>
        </w:tc>
        <w:tc>
          <w:tcPr>
            <w:tcW w:w="4669" w:type="dxa"/>
          </w:tcPr>
          <w:p w14:paraId="74CA1B23" w14:textId="77777777" w:rsidR="00DC6BE6" w:rsidRPr="00043ECA" w:rsidRDefault="00DC6BE6" w:rsidP="00DC049A">
            <w:pPr>
              <w:rPr>
                <w:color w:val="8064A2" w:themeColor="accent4"/>
              </w:rPr>
            </w:pPr>
            <w:r w:rsidRPr="00043ECA">
              <w:rPr>
                <w:color w:val="8064A2" w:themeColor="accent4"/>
              </w:rPr>
              <w:t>Here (the STD Clinic at Harborview)</w:t>
            </w:r>
          </w:p>
          <w:p w14:paraId="087FF92A" w14:textId="77777777" w:rsidR="00DC6BE6" w:rsidRPr="00043ECA" w:rsidRDefault="00DC6BE6" w:rsidP="00DC049A">
            <w:pPr>
              <w:rPr>
                <w:color w:val="8064A2" w:themeColor="accent4"/>
              </w:rPr>
            </w:pPr>
            <w:r w:rsidRPr="00043ECA">
              <w:rPr>
                <w:color w:val="8064A2" w:themeColor="accent4"/>
              </w:rPr>
              <w:t>Elsewhere in Seattle</w:t>
            </w:r>
          </w:p>
          <w:p w14:paraId="308685DE" w14:textId="2710B2FA" w:rsidR="00DC6BE6" w:rsidRPr="00043ECA" w:rsidRDefault="00DC6BE6" w:rsidP="00DC049A">
            <w:pPr>
              <w:rPr>
                <w:color w:val="8064A2" w:themeColor="accent4"/>
              </w:rPr>
            </w:pPr>
            <w:r>
              <w:rPr>
                <w:color w:val="8064A2" w:themeColor="accent4"/>
              </w:rPr>
              <w:t>Elsewhere in WA (</w:t>
            </w:r>
            <w:r w:rsidRPr="00043ECA">
              <w:rPr>
                <w:color w:val="8064A2" w:themeColor="accent4"/>
              </w:rPr>
              <w:t>not in Seattle</w:t>
            </w:r>
            <w:r>
              <w:rPr>
                <w:color w:val="8064A2" w:themeColor="accent4"/>
              </w:rPr>
              <w:t>)</w:t>
            </w:r>
          </w:p>
          <w:p w14:paraId="33CA65AC" w14:textId="01DAB194" w:rsidR="00DC6BE6" w:rsidRPr="00043ECA" w:rsidRDefault="00DC6BE6" w:rsidP="00DC049A">
            <w:pPr>
              <w:rPr>
                <w:color w:val="8064A2" w:themeColor="accent4"/>
              </w:rPr>
            </w:pPr>
            <w:r>
              <w:rPr>
                <w:color w:val="8064A2" w:themeColor="accent4"/>
              </w:rPr>
              <w:t>Different state (</w:t>
            </w:r>
            <w:r w:rsidRPr="00043ECA">
              <w:rPr>
                <w:color w:val="8064A2" w:themeColor="accent4"/>
              </w:rPr>
              <w:t>not in WA</w:t>
            </w:r>
            <w:r>
              <w:rPr>
                <w:color w:val="8064A2" w:themeColor="accent4"/>
              </w:rPr>
              <w:t>)</w:t>
            </w:r>
          </w:p>
          <w:p w14:paraId="76AB5105" w14:textId="77777777" w:rsidR="00DC6BE6" w:rsidRPr="00043ECA" w:rsidRDefault="00DC6BE6" w:rsidP="00DC049A">
            <w:pPr>
              <w:rPr>
                <w:color w:val="8064A2" w:themeColor="accent4"/>
              </w:rPr>
            </w:pPr>
            <w:r w:rsidRPr="00043ECA">
              <w:rPr>
                <w:color w:val="8064A2" w:themeColor="accent4"/>
              </w:rPr>
              <w:t>Other</w:t>
            </w:r>
          </w:p>
          <w:p w14:paraId="25502F58" w14:textId="77777777" w:rsidR="00DC6BE6" w:rsidRPr="00043ECA" w:rsidRDefault="00DC6BE6" w:rsidP="00DC049A">
            <w:pPr>
              <w:rPr>
                <w:color w:val="8064A2" w:themeColor="accent4"/>
              </w:rPr>
            </w:pPr>
            <w:r w:rsidRPr="00043ECA">
              <w:rPr>
                <w:color w:val="8064A2" w:themeColor="accent4"/>
              </w:rPr>
              <w:t>Don’t know</w:t>
            </w:r>
          </w:p>
          <w:p w14:paraId="1035067B" w14:textId="77777777" w:rsidR="00DC6BE6" w:rsidRPr="00043ECA" w:rsidRDefault="00DC6BE6" w:rsidP="00DC049A">
            <w:pPr>
              <w:rPr>
                <w:color w:val="8064A2" w:themeColor="accent4"/>
              </w:rPr>
            </w:pPr>
            <w:r w:rsidRPr="00043ECA">
              <w:rPr>
                <w:color w:val="8064A2" w:themeColor="accent4"/>
              </w:rPr>
              <w:t>Refused</w:t>
            </w:r>
          </w:p>
        </w:tc>
      </w:tr>
      <w:tr w:rsidR="00DC6BE6" w:rsidRPr="00474FC9" w14:paraId="28940ADB" w14:textId="77777777" w:rsidTr="00DC049A">
        <w:tc>
          <w:tcPr>
            <w:tcW w:w="645" w:type="dxa"/>
          </w:tcPr>
          <w:p w14:paraId="41802738" w14:textId="3DDB32F6" w:rsidR="00DC6BE6" w:rsidRPr="00043ECA" w:rsidRDefault="00DC6BE6" w:rsidP="00DC049A">
            <w:pPr>
              <w:rPr>
                <w:rFonts w:cs="Arial"/>
                <w:color w:val="8064A2" w:themeColor="accent4"/>
              </w:rPr>
            </w:pPr>
            <w:r>
              <w:rPr>
                <w:rFonts w:cs="Arial"/>
                <w:color w:val="8064A2" w:themeColor="accent4"/>
              </w:rPr>
              <w:t>HT6</w:t>
            </w:r>
          </w:p>
        </w:tc>
        <w:tc>
          <w:tcPr>
            <w:tcW w:w="4321" w:type="dxa"/>
          </w:tcPr>
          <w:p w14:paraId="6C6D68BB" w14:textId="77777777" w:rsidR="00DC6BE6" w:rsidRPr="00043ECA" w:rsidRDefault="00DC6BE6" w:rsidP="00DC049A">
            <w:pPr>
              <w:spacing w:after="240"/>
              <w:rPr>
                <w:color w:val="8064A2" w:themeColor="accent4"/>
              </w:rPr>
            </w:pPr>
            <w:r w:rsidRPr="00043ECA">
              <w:rPr>
                <w:color w:val="8064A2" w:themeColor="accent4"/>
              </w:rPr>
              <w:t xml:space="preserve">What was the result of your </w:t>
            </w:r>
            <w:r w:rsidRPr="00043ECA">
              <w:rPr>
                <w:color w:val="8064A2" w:themeColor="accent4"/>
                <w:u w:val="single"/>
              </w:rPr>
              <w:t>most recent</w:t>
            </w:r>
            <w:r w:rsidRPr="00043ECA">
              <w:rPr>
                <w:color w:val="8064A2" w:themeColor="accent4"/>
              </w:rPr>
              <w:t xml:space="preserve"> HIV test?</w:t>
            </w:r>
          </w:p>
        </w:tc>
        <w:tc>
          <w:tcPr>
            <w:tcW w:w="4669" w:type="dxa"/>
          </w:tcPr>
          <w:p w14:paraId="3C57C286" w14:textId="56854D5A" w:rsidR="00DC6BE6" w:rsidRPr="00043ECA" w:rsidRDefault="00DC6BE6" w:rsidP="00DC049A">
            <w:pPr>
              <w:rPr>
                <w:color w:val="8064A2" w:themeColor="accent4"/>
              </w:rPr>
            </w:pPr>
            <w:r w:rsidRPr="00043ECA">
              <w:rPr>
                <w:color w:val="8064A2" w:themeColor="accent4"/>
              </w:rPr>
              <w:t xml:space="preserve">HIV-positive  </w:t>
            </w:r>
            <w:r>
              <w:rPr>
                <w:color w:val="8064A2" w:themeColor="accent4"/>
              </w:rPr>
              <w:t>[if + then go to HT7]</w:t>
            </w:r>
          </w:p>
          <w:p w14:paraId="1D3EEA0D" w14:textId="62D50ACA" w:rsidR="00DC6BE6" w:rsidRDefault="00DC6BE6" w:rsidP="00DC049A">
            <w:pPr>
              <w:rPr>
                <w:color w:val="8064A2" w:themeColor="accent4"/>
              </w:rPr>
            </w:pPr>
            <w:r w:rsidRPr="00043ECA">
              <w:rPr>
                <w:color w:val="8064A2" w:themeColor="accent4"/>
              </w:rPr>
              <w:t>HIV-negative</w:t>
            </w:r>
            <w:r>
              <w:rPr>
                <w:color w:val="8064A2" w:themeColor="accent4"/>
              </w:rPr>
              <w:t xml:space="preserve"> [if -</w:t>
            </w:r>
            <w:r w:rsidRPr="00043ECA">
              <w:rPr>
                <w:color w:val="8064A2" w:themeColor="accent4"/>
              </w:rPr>
              <w:t xml:space="preserve">, then </w:t>
            </w:r>
            <w:r>
              <w:rPr>
                <w:color w:val="8064A2" w:themeColor="accent4"/>
              </w:rPr>
              <w:t>proceed to next section</w:t>
            </w:r>
            <w:r w:rsidRPr="00043ECA">
              <w:rPr>
                <w:color w:val="8064A2" w:themeColor="accent4"/>
              </w:rPr>
              <w:t>]</w:t>
            </w:r>
          </w:p>
          <w:p w14:paraId="68ADE4EC" w14:textId="2814F250" w:rsidR="00DC6BE6" w:rsidRDefault="00DC6BE6" w:rsidP="00DC049A">
            <w:pPr>
              <w:rPr>
                <w:color w:val="8064A2" w:themeColor="accent4"/>
              </w:rPr>
            </w:pPr>
            <w:r>
              <w:rPr>
                <w:color w:val="8064A2" w:themeColor="accent4"/>
              </w:rPr>
              <w:t>Don’t know [proceed to next section</w:t>
            </w:r>
            <w:r w:rsidRPr="00043ECA">
              <w:rPr>
                <w:color w:val="8064A2" w:themeColor="accent4"/>
              </w:rPr>
              <w:t>]</w:t>
            </w:r>
          </w:p>
          <w:p w14:paraId="0DCE5A70" w14:textId="1F3AB96C" w:rsidR="00DC6BE6" w:rsidRPr="00043ECA" w:rsidRDefault="00DC6BE6" w:rsidP="00DC049A">
            <w:pPr>
              <w:rPr>
                <w:color w:val="8064A2" w:themeColor="accent4"/>
              </w:rPr>
            </w:pPr>
            <w:r>
              <w:rPr>
                <w:color w:val="8064A2" w:themeColor="accent4"/>
              </w:rPr>
              <w:t>Refused [proceed to next section</w:t>
            </w:r>
            <w:r w:rsidRPr="00043ECA">
              <w:rPr>
                <w:color w:val="8064A2" w:themeColor="accent4"/>
              </w:rPr>
              <w:t>]</w:t>
            </w:r>
          </w:p>
        </w:tc>
      </w:tr>
      <w:tr w:rsidR="00DC6BE6" w:rsidRPr="00474FC9" w14:paraId="23032C3E" w14:textId="77777777" w:rsidTr="00DC049A">
        <w:tc>
          <w:tcPr>
            <w:tcW w:w="645" w:type="dxa"/>
          </w:tcPr>
          <w:p w14:paraId="52714814" w14:textId="25BC2AE9" w:rsidR="00DC6BE6" w:rsidRPr="00043ECA" w:rsidRDefault="00DC6BE6" w:rsidP="00DC049A">
            <w:pPr>
              <w:rPr>
                <w:rFonts w:cs="Arial"/>
                <w:color w:val="8064A2" w:themeColor="accent4"/>
              </w:rPr>
            </w:pPr>
            <w:r>
              <w:rPr>
                <w:rFonts w:cs="Arial"/>
                <w:color w:val="8064A2" w:themeColor="accent4"/>
              </w:rPr>
              <w:t>HT7</w:t>
            </w:r>
          </w:p>
        </w:tc>
        <w:tc>
          <w:tcPr>
            <w:tcW w:w="4321" w:type="dxa"/>
          </w:tcPr>
          <w:p w14:paraId="5EE6FCE8" w14:textId="77777777" w:rsidR="00DC6BE6" w:rsidRPr="00043ECA" w:rsidRDefault="00DC6BE6" w:rsidP="00DC049A">
            <w:pPr>
              <w:spacing w:after="240"/>
              <w:rPr>
                <w:color w:val="8064A2" w:themeColor="accent4"/>
              </w:rPr>
            </w:pPr>
            <w:r w:rsidRPr="00043ECA">
              <w:rPr>
                <w:color w:val="8064A2" w:themeColor="accent4"/>
              </w:rPr>
              <w:t xml:space="preserve">What was the date of your most recent </w:t>
            </w:r>
            <w:r w:rsidRPr="00043ECA">
              <w:rPr>
                <w:color w:val="8064A2" w:themeColor="accent4"/>
                <w:u w:val="single"/>
              </w:rPr>
              <w:t>negative</w:t>
            </w:r>
            <w:r w:rsidRPr="00043ECA">
              <w:rPr>
                <w:color w:val="8064A2" w:themeColor="accent4"/>
              </w:rPr>
              <w:t xml:space="preserve"> HIV test?</w:t>
            </w:r>
          </w:p>
        </w:tc>
        <w:tc>
          <w:tcPr>
            <w:tcW w:w="4669" w:type="dxa"/>
          </w:tcPr>
          <w:p w14:paraId="3EBD6791" w14:textId="77777777" w:rsidR="00DC6BE6" w:rsidRDefault="00DC6BE6" w:rsidP="003F2B99">
            <w:pPr>
              <w:rPr>
                <w:color w:val="8064A2" w:themeColor="accent4"/>
              </w:rPr>
            </w:pPr>
            <w:r>
              <w:rPr>
                <w:color w:val="8064A2" w:themeColor="accent4"/>
              </w:rPr>
              <w:t>Year ____</w:t>
            </w:r>
          </w:p>
          <w:p w14:paraId="033AEFDC" w14:textId="77777777" w:rsidR="00DC6BE6" w:rsidRDefault="00DC6BE6" w:rsidP="003F2B99">
            <w:pPr>
              <w:rPr>
                <w:color w:val="8064A2" w:themeColor="accent4"/>
              </w:rPr>
            </w:pPr>
            <w:r>
              <w:rPr>
                <w:color w:val="8064A2" w:themeColor="accent4"/>
              </w:rPr>
              <w:t>Month ____</w:t>
            </w:r>
          </w:p>
          <w:p w14:paraId="1E1CCDC6" w14:textId="77777777" w:rsidR="00DC6BE6" w:rsidRPr="00043ECA" w:rsidRDefault="00DC6BE6" w:rsidP="00DC049A">
            <w:pPr>
              <w:rPr>
                <w:color w:val="8064A2" w:themeColor="accent4"/>
              </w:rPr>
            </w:pPr>
            <w:r w:rsidRPr="00043ECA">
              <w:rPr>
                <w:color w:val="8064A2" w:themeColor="accent4"/>
              </w:rPr>
              <w:t>N/A</w:t>
            </w:r>
          </w:p>
        </w:tc>
      </w:tr>
    </w:tbl>
    <w:p w14:paraId="11DDCC41" w14:textId="77777777" w:rsidR="00043ECA" w:rsidRPr="00154DF4" w:rsidRDefault="00043ECA" w:rsidP="00043ECA"/>
    <w:p w14:paraId="1F9B1C3B" w14:textId="4D36217D" w:rsidR="00077A35" w:rsidRDefault="00077A35" w:rsidP="00043ECA">
      <w:r>
        <w:t>For HIV+ guys</w:t>
      </w:r>
      <w:r w:rsidR="00D74FF9">
        <w:t xml:space="preserve"> (if HT6 = HIV-positive)</w:t>
      </w:r>
      <w:r>
        <w:t>:</w:t>
      </w:r>
    </w:p>
    <w:tbl>
      <w:tblPr>
        <w:tblStyle w:val="TableGrid"/>
        <w:tblW w:w="0" w:type="auto"/>
        <w:tblLook w:val="04A0" w:firstRow="1" w:lastRow="0" w:firstColumn="1" w:lastColumn="0" w:noHBand="0" w:noVBand="1"/>
      </w:tblPr>
      <w:tblGrid>
        <w:gridCol w:w="678"/>
        <w:gridCol w:w="4306"/>
        <w:gridCol w:w="4654"/>
      </w:tblGrid>
      <w:tr w:rsidR="00DC6BE6" w:rsidRPr="00474FC9" w14:paraId="3DEDD301" w14:textId="77777777" w:rsidTr="00633C56">
        <w:tc>
          <w:tcPr>
            <w:tcW w:w="678" w:type="dxa"/>
          </w:tcPr>
          <w:p w14:paraId="4AACB029" w14:textId="77777777" w:rsidR="00DC6BE6" w:rsidRPr="00474FC9" w:rsidRDefault="00DC6BE6" w:rsidP="0079433F">
            <w:r w:rsidRPr="00474FC9">
              <w:t>Q#</w:t>
            </w:r>
          </w:p>
        </w:tc>
        <w:tc>
          <w:tcPr>
            <w:tcW w:w="4306" w:type="dxa"/>
          </w:tcPr>
          <w:p w14:paraId="5DEEE212" w14:textId="77777777" w:rsidR="00DC6BE6" w:rsidRPr="00474FC9" w:rsidRDefault="00DC6BE6" w:rsidP="0079433F">
            <w:r w:rsidRPr="00474FC9">
              <w:t>Question</w:t>
            </w:r>
          </w:p>
        </w:tc>
        <w:tc>
          <w:tcPr>
            <w:tcW w:w="4654" w:type="dxa"/>
          </w:tcPr>
          <w:p w14:paraId="3063A9D3" w14:textId="77777777" w:rsidR="00DC6BE6" w:rsidRPr="00474FC9" w:rsidRDefault="00DC6BE6" w:rsidP="0079433F">
            <w:r w:rsidRPr="00474FC9">
              <w:t>Responses</w:t>
            </w:r>
          </w:p>
        </w:tc>
      </w:tr>
      <w:tr w:rsidR="00DC6BE6" w:rsidRPr="00474FC9" w14:paraId="4D3F6E66" w14:textId="77777777" w:rsidTr="00633C56">
        <w:tc>
          <w:tcPr>
            <w:tcW w:w="678" w:type="dxa"/>
          </w:tcPr>
          <w:p w14:paraId="67C4ACE5" w14:textId="3EDFBF0C" w:rsidR="00DC6BE6" w:rsidRPr="00043ECA" w:rsidRDefault="00DC6BE6" w:rsidP="00077A35">
            <w:pPr>
              <w:rPr>
                <w:color w:val="8064A2" w:themeColor="accent4"/>
              </w:rPr>
            </w:pPr>
            <w:r>
              <w:rPr>
                <w:color w:val="8064A2" w:themeColor="accent4"/>
              </w:rPr>
              <w:t>HT8</w:t>
            </w:r>
          </w:p>
        </w:tc>
        <w:tc>
          <w:tcPr>
            <w:tcW w:w="4306" w:type="dxa"/>
          </w:tcPr>
          <w:p w14:paraId="7F29BDBB" w14:textId="0C4E3BC1" w:rsidR="00DC6BE6" w:rsidRPr="00043ECA" w:rsidRDefault="00DC6BE6" w:rsidP="0079433F">
            <w:pPr>
              <w:rPr>
                <w:color w:val="8064A2" w:themeColor="accent4"/>
              </w:rPr>
            </w:pPr>
            <w:r>
              <w:rPr>
                <w:color w:val="8064A2" w:themeColor="accent4"/>
              </w:rPr>
              <w:t>Have you ever moved because of your HIV+ status?</w:t>
            </w:r>
          </w:p>
        </w:tc>
        <w:tc>
          <w:tcPr>
            <w:tcW w:w="4654" w:type="dxa"/>
          </w:tcPr>
          <w:p w14:paraId="30570526" w14:textId="371C5280" w:rsidR="00DC6BE6" w:rsidRDefault="00DC6BE6" w:rsidP="0079433F">
            <w:pPr>
              <w:rPr>
                <w:color w:val="8064A2" w:themeColor="accent4"/>
              </w:rPr>
            </w:pPr>
            <w:r>
              <w:rPr>
                <w:color w:val="8064A2" w:themeColor="accent4"/>
              </w:rPr>
              <w:t>yes [go to HT8a]</w:t>
            </w:r>
          </w:p>
          <w:p w14:paraId="2BF86C96" w14:textId="77777777" w:rsidR="00DC6BE6" w:rsidRDefault="00DC6BE6" w:rsidP="0079433F">
            <w:pPr>
              <w:rPr>
                <w:color w:val="8064A2" w:themeColor="accent4"/>
              </w:rPr>
            </w:pPr>
            <w:r>
              <w:rPr>
                <w:color w:val="8064A2" w:themeColor="accent4"/>
              </w:rPr>
              <w:t>no</w:t>
            </w:r>
          </w:p>
          <w:p w14:paraId="2293CD00" w14:textId="77777777" w:rsidR="00DC6BE6" w:rsidRDefault="00DC6BE6" w:rsidP="0079433F">
            <w:pPr>
              <w:rPr>
                <w:color w:val="8064A2" w:themeColor="accent4"/>
              </w:rPr>
            </w:pPr>
            <w:r>
              <w:rPr>
                <w:color w:val="8064A2" w:themeColor="accent4"/>
              </w:rPr>
              <w:t>don’t know</w:t>
            </w:r>
          </w:p>
          <w:p w14:paraId="1F3216CC" w14:textId="08F53305" w:rsidR="00DC6BE6" w:rsidRPr="00043ECA" w:rsidRDefault="00DC6BE6" w:rsidP="0079433F">
            <w:pPr>
              <w:rPr>
                <w:color w:val="8064A2" w:themeColor="accent4"/>
              </w:rPr>
            </w:pPr>
            <w:r>
              <w:rPr>
                <w:color w:val="8064A2" w:themeColor="accent4"/>
              </w:rPr>
              <w:t>refused</w:t>
            </w:r>
          </w:p>
        </w:tc>
      </w:tr>
      <w:tr w:rsidR="00DC6BE6" w:rsidRPr="00474FC9" w14:paraId="20B11347" w14:textId="77777777" w:rsidTr="00633C56">
        <w:tc>
          <w:tcPr>
            <w:tcW w:w="678" w:type="dxa"/>
          </w:tcPr>
          <w:p w14:paraId="157B1F0A" w14:textId="1985C3B7" w:rsidR="00DC6BE6" w:rsidRPr="00043ECA" w:rsidRDefault="00DC6BE6" w:rsidP="0079433F">
            <w:pPr>
              <w:rPr>
                <w:color w:val="8064A2" w:themeColor="accent4"/>
              </w:rPr>
            </w:pPr>
            <w:r>
              <w:rPr>
                <w:color w:val="8064A2" w:themeColor="accent4"/>
              </w:rPr>
              <w:t>HT8a</w:t>
            </w:r>
          </w:p>
        </w:tc>
        <w:tc>
          <w:tcPr>
            <w:tcW w:w="4306" w:type="dxa"/>
          </w:tcPr>
          <w:p w14:paraId="2F629043" w14:textId="5495DB2E" w:rsidR="00DC6BE6" w:rsidRPr="00043ECA" w:rsidRDefault="00DC6BE6" w:rsidP="0079433F">
            <w:pPr>
              <w:rPr>
                <w:color w:val="8064A2" w:themeColor="accent4"/>
              </w:rPr>
            </w:pPr>
            <w:r>
              <w:rPr>
                <w:color w:val="8064A2" w:themeColor="accent4"/>
              </w:rPr>
              <w:t>If yes, what were the reasons you moved? [MARK ALL THAT APPLY]</w:t>
            </w:r>
          </w:p>
        </w:tc>
        <w:tc>
          <w:tcPr>
            <w:tcW w:w="4654" w:type="dxa"/>
          </w:tcPr>
          <w:p w14:paraId="521EBD48" w14:textId="4DD42DF8" w:rsidR="00DC6BE6" w:rsidRDefault="00DC6BE6" w:rsidP="0079433F">
            <w:pPr>
              <w:rPr>
                <w:color w:val="8064A2" w:themeColor="accent4"/>
              </w:rPr>
            </w:pPr>
            <w:r>
              <w:rPr>
                <w:color w:val="8064A2" w:themeColor="accent4"/>
              </w:rPr>
              <w:t>For better health care</w:t>
            </w:r>
          </w:p>
          <w:p w14:paraId="22C94E45" w14:textId="2A8F9D24" w:rsidR="00DC6BE6" w:rsidRDefault="00DC6BE6" w:rsidP="0079433F">
            <w:pPr>
              <w:rPr>
                <w:color w:val="8064A2" w:themeColor="accent4"/>
              </w:rPr>
            </w:pPr>
            <w:r>
              <w:rPr>
                <w:color w:val="8064A2" w:themeColor="accent4"/>
              </w:rPr>
              <w:t>To live near other HIV-positive people</w:t>
            </w:r>
          </w:p>
          <w:p w14:paraId="001EE35C" w14:textId="38628E8E" w:rsidR="00DC6BE6" w:rsidRDefault="00DC6BE6" w:rsidP="0079433F">
            <w:pPr>
              <w:rPr>
                <w:color w:val="8064A2" w:themeColor="accent4"/>
              </w:rPr>
            </w:pPr>
            <w:r>
              <w:rPr>
                <w:color w:val="8064A2" w:themeColor="accent4"/>
              </w:rPr>
              <w:t>To avoid discrimination or stigma due to being HIV+</w:t>
            </w:r>
          </w:p>
          <w:p w14:paraId="577CC0E9" w14:textId="229DCC4B" w:rsidR="00DC6BE6" w:rsidRPr="00043ECA" w:rsidRDefault="00DC6BE6" w:rsidP="0079433F">
            <w:pPr>
              <w:rPr>
                <w:color w:val="8064A2" w:themeColor="accent4"/>
              </w:rPr>
            </w:pPr>
            <w:r>
              <w:rPr>
                <w:color w:val="8064A2" w:themeColor="accent4"/>
              </w:rPr>
              <w:t>Other [specify]</w:t>
            </w:r>
          </w:p>
        </w:tc>
      </w:tr>
    </w:tbl>
    <w:p w14:paraId="04F18454" w14:textId="1C96B590" w:rsidR="00043ECA" w:rsidRPr="00154DF4" w:rsidRDefault="00043ECA" w:rsidP="00043ECA">
      <w:r w:rsidRPr="00154DF4">
        <w:br w:type="page"/>
      </w:r>
    </w:p>
    <w:p w14:paraId="406E2C29" w14:textId="77777777" w:rsidR="009B5BC2" w:rsidRPr="00154DF4" w:rsidRDefault="009B5BC2" w:rsidP="00FD2040">
      <w:pPr>
        <w:rPr>
          <w:b/>
        </w:rPr>
      </w:pPr>
      <w:r w:rsidRPr="00154DF4">
        <w:rPr>
          <w:b/>
        </w:rPr>
        <w:lastRenderedPageBreak/>
        <w:t xml:space="preserve">SEXUAL BEHAVIOR Qs </w:t>
      </w:r>
    </w:p>
    <w:p w14:paraId="5DA0E9B9" w14:textId="77777777" w:rsidR="00FD2040" w:rsidRDefault="00FD2040" w:rsidP="00FD2040">
      <w:r w:rsidRPr="00154DF4">
        <w:t>ONE-YEAR RETROSPECTIVE SEXUAL PARTNERSHIP QUESTIONS</w:t>
      </w:r>
    </w:p>
    <w:p w14:paraId="7297421D" w14:textId="77777777" w:rsidR="00A15E11" w:rsidRDefault="00A15E11" w:rsidP="00FD2040"/>
    <w:p w14:paraId="2FD045A0" w14:textId="5CC3238D" w:rsidR="00A15E11" w:rsidRDefault="00A15E11" w:rsidP="00FD2040">
      <w:r>
        <w:t xml:space="preserve">Now I am going to ask you some questions about the sexual experiences you’ve had in the past 12 months </w:t>
      </w:r>
    </w:p>
    <w:p w14:paraId="6358145D" w14:textId="77777777" w:rsidR="00A15E11" w:rsidRPr="00154DF4" w:rsidRDefault="00A15E11" w:rsidP="00FD2040"/>
    <w:tbl>
      <w:tblPr>
        <w:tblStyle w:val="TableGrid"/>
        <w:tblW w:w="0" w:type="auto"/>
        <w:tblLook w:val="04A0" w:firstRow="1" w:lastRow="0" w:firstColumn="1" w:lastColumn="0" w:noHBand="0" w:noVBand="1"/>
      </w:tblPr>
      <w:tblGrid>
        <w:gridCol w:w="648"/>
        <w:gridCol w:w="4355"/>
        <w:gridCol w:w="4735"/>
      </w:tblGrid>
      <w:tr w:rsidR="00DC6BE6" w:rsidRPr="00474FC9" w14:paraId="3A5A0D7A" w14:textId="77777777" w:rsidTr="001413F4">
        <w:tc>
          <w:tcPr>
            <w:tcW w:w="648" w:type="dxa"/>
          </w:tcPr>
          <w:p w14:paraId="01334D54" w14:textId="77777777" w:rsidR="00DC6BE6" w:rsidRPr="00474FC9" w:rsidRDefault="00DC6BE6" w:rsidP="001413F4">
            <w:r w:rsidRPr="00474FC9">
              <w:t>Q#</w:t>
            </w:r>
          </w:p>
        </w:tc>
        <w:tc>
          <w:tcPr>
            <w:tcW w:w="4355" w:type="dxa"/>
          </w:tcPr>
          <w:p w14:paraId="282A514E" w14:textId="77777777" w:rsidR="00DC6BE6" w:rsidRPr="00474FC9" w:rsidRDefault="00DC6BE6" w:rsidP="001413F4">
            <w:r w:rsidRPr="00474FC9">
              <w:t>Question</w:t>
            </w:r>
          </w:p>
        </w:tc>
        <w:tc>
          <w:tcPr>
            <w:tcW w:w="4735" w:type="dxa"/>
          </w:tcPr>
          <w:p w14:paraId="7A7DE33E" w14:textId="77777777" w:rsidR="00DC6BE6" w:rsidRPr="00474FC9" w:rsidRDefault="00DC6BE6" w:rsidP="001413F4">
            <w:r w:rsidRPr="00474FC9">
              <w:t>Responses</w:t>
            </w:r>
          </w:p>
        </w:tc>
      </w:tr>
      <w:tr w:rsidR="00DC6BE6" w:rsidRPr="00474FC9" w14:paraId="03E702B8" w14:textId="77777777" w:rsidTr="001413F4">
        <w:tc>
          <w:tcPr>
            <w:tcW w:w="648" w:type="dxa"/>
          </w:tcPr>
          <w:p w14:paraId="2BC3CFB2" w14:textId="65952BC3" w:rsidR="00DC6BE6" w:rsidRPr="00474FC9" w:rsidRDefault="00DC6BE6" w:rsidP="001413F4">
            <w:r>
              <w:t>S1</w:t>
            </w:r>
          </w:p>
        </w:tc>
        <w:tc>
          <w:tcPr>
            <w:tcW w:w="4355" w:type="dxa"/>
          </w:tcPr>
          <w:p w14:paraId="1203B95B" w14:textId="74613EC2" w:rsidR="00DC6BE6" w:rsidRPr="00474FC9" w:rsidRDefault="00DC6BE6" w:rsidP="00A15E11">
            <w:r w:rsidRPr="00474FC9">
              <w:t xml:space="preserve">In the last 12 months, how many different </w:t>
            </w:r>
            <w:r w:rsidRPr="00096439">
              <w:rPr>
                <w:u w:val="single"/>
              </w:rPr>
              <w:t>men</w:t>
            </w:r>
            <w:r w:rsidRPr="00474FC9">
              <w:t xml:space="preserve"> have you had </w:t>
            </w:r>
            <w:r w:rsidRPr="00644A5C">
              <w:rPr>
                <w:u w:val="single"/>
              </w:rPr>
              <w:t>sex</w:t>
            </w:r>
            <w:r w:rsidRPr="00474FC9">
              <w:t xml:space="preserve"> with? </w:t>
            </w:r>
            <w:r>
              <w:t>If you are not sure, just make your best guess.</w:t>
            </w:r>
            <w:r w:rsidRPr="00474FC9">
              <w:t xml:space="preserve"> </w:t>
            </w:r>
            <w:r>
              <w:t xml:space="preserve"> </w:t>
            </w:r>
            <w:r w:rsidRPr="00474FC9">
              <w:t>(</w:t>
            </w:r>
            <w:r w:rsidRPr="00154DF4">
              <w:rPr>
                <w:color w:val="000000"/>
              </w:rPr>
              <w:t xml:space="preserve">Remember, for this </w:t>
            </w:r>
            <w:r>
              <w:rPr>
                <w:color w:val="000000"/>
              </w:rPr>
              <w:t>survey</w:t>
            </w:r>
            <w:r w:rsidRPr="00154DF4">
              <w:rPr>
                <w:color w:val="000000"/>
              </w:rPr>
              <w:t xml:space="preserve">, sex includes </w:t>
            </w:r>
            <w:r>
              <w:rPr>
                <w:color w:val="000000"/>
              </w:rPr>
              <w:t>oral sex and</w:t>
            </w:r>
            <w:r w:rsidRPr="00154DF4">
              <w:rPr>
                <w:color w:val="000000"/>
              </w:rPr>
              <w:t xml:space="preserve"> anal sex)  </w:t>
            </w:r>
          </w:p>
        </w:tc>
        <w:tc>
          <w:tcPr>
            <w:tcW w:w="4735" w:type="dxa"/>
          </w:tcPr>
          <w:p w14:paraId="36C010A8" w14:textId="77777777" w:rsidR="00DC6BE6" w:rsidRDefault="00DC6BE6" w:rsidP="001413F4">
            <w:r>
              <w:t>#</w:t>
            </w:r>
          </w:p>
          <w:p w14:paraId="014BC09F" w14:textId="56CAA532" w:rsidR="00DC6BE6" w:rsidRDefault="00DC6BE6" w:rsidP="001413F4">
            <w:r>
              <w:t>Refused</w:t>
            </w:r>
          </w:p>
          <w:p w14:paraId="33EA9BCB" w14:textId="7CF8C1FF" w:rsidR="00DC6BE6" w:rsidRPr="00474FC9" w:rsidRDefault="00DC6BE6" w:rsidP="001413F4">
            <w:r>
              <w:t>don’t know</w:t>
            </w:r>
          </w:p>
        </w:tc>
      </w:tr>
      <w:tr w:rsidR="00DC6BE6" w:rsidRPr="00474FC9" w14:paraId="2ADF915F" w14:textId="77777777" w:rsidTr="001413F4">
        <w:tc>
          <w:tcPr>
            <w:tcW w:w="648" w:type="dxa"/>
          </w:tcPr>
          <w:p w14:paraId="5F72223B" w14:textId="5A56B0FB" w:rsidR="00DC6BE6" w:rsidRDefault="00DC6BE6" w:rsidP="001413F4">
            <w:r>
              <w:t>S2</w:t>
            </w:r>
          </w:p>
        </w:tc>
        <w:tc>
          <w:tcPr>
            <w:tcW w:w="4355" w:type="dxa"/>
          </w:tcPr>
          <w:p w14:paraId="38981623" w14:textId="42168213" w:rsidR="00DC6BE6" w:rsidRPr="00474FC9" w:rsidRDefault="00DC6BE6" w:rsidP="00F25059">
            <w:r w:rsidRPr="00474FC9">
              <w:t xml:space="preserve">In the last 12 months, how many different </w:t>
            </w:r>
            <w:r w:rsidRPr="00096439">
              <w:rPr>
                <w:u w:val="single"/>
              </w:rPr>
              <w:t>women</w:t>
            </w:r>
            <w:r w:rsidRPr="00474FC9">
              <w:t xml:space="preserve"> have you had </w:t>
            </w:r>
            <w:r w:rsidRPr="00644A5C">
              <w:rPr>
                <w:u w:val="single"/>
              </w:rPr>
              <w:t>sex</w:t>
            </w:r>
            <w:r w:rsidRPr="00474FC9">
              <w:t xml:space="preserve"> with? </w:t>
            </w:r>
            <w:r>
              <w:t>If you are not sure, just make your best guess.</w:t>
            </w:r>
            <w:r w:rsidRPr="00474FC9">
              <w:t xml:space="preserve"> </w:t>
            </w:r>
            <w:r>
              <w:t xml:space="preserve"> </w:t>
            </w:r>
            <w:r w:rsidRPr="00474FC9">
              <w:t>(</w:t>
            </w:r>
            <w:r w:rsidRPr="00154DF4">
              <w:rPr>
                <w:color w:val="000000"/>
              </w:rPr>
              <w:t xml:space="preserve">Remember, for this </w:t>
            </w:r>
            <w:r>
              <w:rPr>
                <w:color w:val="000000"/>
              </w:rPr>
              <w:t>question</w:t>
            </w:r>
            <w:r w:rsidRPr="00154DF4">
              <w:rPr>
                <w:color w:val="000000"/>
              </w:rPr>
              <w:t xml:space="preserve">, sex includes </w:t>
            </w:r>
            <w:r>
              <w:rPr>
                <w:color w:val="000000"/>
              </w:rPr>
              <w:t>oral sex, vaginal sex and</w:t>
            </w:r>
            <w:r w:rsidRPr="00154DF4">
              <w:rPr>
                <w:color w:val="000000"/>
              </w:rPr>
              <w:t xml:space="preserve"> anal sex)  </w:t>
            </w:r>
          </w:p>
        </w:tc>
        <w:tc>
          <w:tcPr>
            <w:tcW w:w="4735" w:type="dxa"/>
          </w:tcPr>
          <w:p w14:paraId="671AB317" w14:textId="77777777" w:rsidR="00DC6BE6" w:rsidRDefault="00DC6BE6" w:rsidP="0079433F">
            <w:r>
              <w:t>#</w:t>
            </w:r>
          </w:p>
          <w:p w14:paraId="06556568" w14:textId="77777777" w:rsidR="00DC6BE6" w:rsidRDefault="00DC6BE6" w:rsidP="0079433F">
            <w:r>
              <w:t>Refused</w:t>
            </w:r>
          </w:p>
          <w:p w14:paraId="3D961B5A" w14:textId="151FF76A" w:rsidR="00DC6BE6" w:rsidRDefault="00DC6BE6" w:rsidP="00A15E11">
            <w:r>
              <w:t>don’t know</w:t>
            </w:r>
          </w:p>
        </w:tc>
      </w:tr>
      <w:tr w:rsidR="00DC6BE6" w:rsidRPr="00474FC9" w14:paraId="53067AF5" w14:textId="77777777" w:rsidTr="001413F4">
        <w:tc>
          <w:tcPr>
            <w:tcW w:w="648" w:type="dxa"/>
          </w:tcPr>
          <w:p w14:paraId="505FF947" w14:textId="362D242D" w:rsidR="00DC6BE6" w:rsidRPr="00474FC9" w:rsidRDefault="00DC6BE6" w:rsidP="001413F4">
            <w:r>
              <w:t>S3</w:t>
            </w:r>
          </w:p>
        </w:tc>
        <w:tc>
          <w:tcPr>
            <w:tcW w:w="4355" w:type="dxa"/>
          </w:tcPr>
          <w:p w14:paraId="0CEAE79F" w14:textId="52223014" w:rsidR="00DC6BE6" w:rsidRPr="00474FC9" w:rsidRDefault="00DC6BE6" w:rsidP="00644A5C">
            <w:r w:rsidRPr="00474FC9">
              <w:t xml:space="preserve">In the last 12 months, how many different men have you had </w:t>
            </w:r>
            <w:r w:rsidRPr="00A15E11">
              <w:rPr>
                <w:u w:val="single"/>
              </w:rPr>
              <w:t>anal sex</w:t>
            </w:r>
            <w:r w:rsidRPr="00474FC9">
              <w:t xml:space="preserve"> with?</w:t>
            </w:r>
            <w:r>
              <w:t xml:space="preserve"> (B</w:t>
            </w:r>
            <w:r w:rsidRPr="00474FC9">
              <w:t>y anal sex, I mean when you have put your penis in your partner’s butt or he has put his penis in your butt)</w:t>
            </w:r>
            <w:r>
              <w:t>. If you are not sure, just make your best guess.</w:t>
            </w:r>
            <w:r w:rsidRPr="00474FC9">
              <w:t xml:space="preserve"> </w:t>
            </w:r>
            <w:r>
              <w:t xml:space="preserve">  </w:t>
            </w:r>
          </w:p>
        </w:tc>
        <w:tc>
          <w:tcPr>
            <w:tcW w:w="4735" w:type="dxa"/>
          </w:tcPr>
          <w:p w14:paraId="17BD3246" w14:textId="77777777" w:rsidR="00DC6BE6" w:rsidRDefault="00DC6BE6" w:rsidP="00A15E11">
            <w:r>
              <w:t>#</w:t>
            </w:r>
          </w:p>
          <w:p w14:paraId="503E5C41" w14:textId="77777777" w:rsidR="00DC6BE6" w:rsidRDefault="00DC6BE6" w:rsidP="00A15E11">
            <w:r>
              <w:t>Refused</w:t>
            </w:r>
          </w:p>
          <w:p w14:paraId="2AC47589" w14:textId="0A3174A2" w:rsidR="00DC6BE6" w:rsidRPr="00474FC9" w:rsidRDefault="00DC6BE6" w:rsidP="00A15E11">
            <w:r>
              <w:t>don’t know</w:t>
            </w:r>
          </w:p>
        </w:tc>
      </w:tr>
      <w:tr w:rsidR="00DC6BE6" w:rsidRPr="00474FC9" w14:paraId="45801807" w14:textId="77777777" w:rsidTr="001413F4">
        <w:tc>
          <w:tcPr>
            <w:tcW w:w="648" w:type="dxa"/>
          </w:tcPr>
          <w:p w14:paraId="3AA7E7B7" w14:textId="7CD1A0DE" w:rsidR="00DC6BE6" w:rsidRPr="00474FC9" w:rsidRDefault="00DC6BE6" w:rsidP="001413F4">
            <w:r>
              <w:t>S4</w:t>
            </w:r>
          </w:p>
        </w:tc>
        <w:tc>
          <w:tcPr>
            <w:tcW w:w="4355" w:type="dxa"/>
          </w:tcPr>
          <w:p w14:paraId="567121BC" w14:textId="2A725CAD" w:rsidR="00DC6BE6" w:rsidRPr="00474FC9" w:rsidRDefault="00DC6BE6" w:rsidP="00E709B3">
            <w:r w:rsidRPr="00474FC9">
              <w:t>In the last 12 months, how many different men have you h</w:t>
            </w:r>
            <w:r>
              <w:t xml:space="preserve">ad </w:t>
            </w:r>
            <w:r w:rsidRPr="00E3159A">
              <w:rPr>
                <w:u w:val="single"/>
              </w:rPr>
              <w:t>unprotected</w:t>
            </w:r>
            <w:r w:rsidRPr="00921923">
              <w:rPr>
                <w:u w:val="single"/>
              </w:rPr>
              <w:t xml:space="preserve"> anal sex</w:t>
            </w:r>
            <w:r>
              <w:t xml:space="preserve"> with? (B</w:t>
            </w:r>
            <w:r w:rsidRPr="00474FC9">
              <w:t xml:space="preserve">y unprotected anal sex, I mean anal sex </w:t>
            </w:r>
            <w:r w:rsidRPr="00E3159A">
              <w:rPr>
                <w:u w:val="single"/>
              </w:rPr>
              <w:t>without a condom</w:t>
            </w:r>
            <w:r w:rsidRPr="00474FC9">
              <w:t>)</w:t>
            </w:r>
            <w:r>
              <w:t>. If you are not sure, just make your best guess.</w:t>
            </w:r>
            <w:r w:rsidRPr="00474FC9">
              <w:t xml:space="preserve"> </w:t>
            </w:r>
            <w:r>
              <w:t xml:space="preserve">  </w:t>
            </w:r>
          </w:p>
        </w:tc>
        <w:tc>
          <w:tcPr>
            <w:tcW w:w="4735" w:type="dxa"/>
          </w:tcPr>
          <w:p w14:paraId="701EC83A" w14:textId="77777777" w:rsidR="00DC6BE6" w:rsidRDefault="00DC6BE6" w:rsidP="00644A5C">
            <w:r>
              <w:t>#</w:t>
            </w:r>
          </w:p>
          <w:p w14:paraId="67F43EF8" w14:textId="07780664" w:rsidR="00DC6BE6" w:rsidRDefault="00DC6BE6" w:rsidP="00644A5C">
            <w:r>
              <w:t>Refused</w:t>
            </w:r>
          </w:p>
          <w:p w14:paraId="4D28035C" w14:textId="3EC658A2" w:rsidR="00DC6BE6" w:rsidRPr="00474FC9" w:rsidRDefault="00DC6BE6" w:rsidP="00644A5C">
            <w:r>
              <w:t>don’t know</w:t>
            </w:r>
          </w:p>
        </w:tc>
      </w:tr>
    </w:tbl>
    <w:p w14:paraId="111572A4" w14:textId="77777777" w:rsidR="00BA48C7" w:rsidRDefault="00BA48C7"/>
    <w:p w14:paraId="7EDBB925" w14:textId="5A8758FA" w:rsidR="00BA48C7" w:rsidRDefault="00BA48C7">
      <w:r>
        <w:t xml:space="preserve">Now I’m going to ask you about the number of </w:t>
      </w:r>
      <w:r w:rsidRPr="00794E9D">
        <w:rPr>
          <w:u w:val="single"/>
        </w:rPr>
        <w:t>times</w:t>
      </w:r>
      <w:r>
        <w:t xml:space="preserve"> you have had sex.  The time period for this question is the last 3 months.</w:t>
      </w:r>
    </w:p>
    <w:tbl>
      <w:tblPr>
        <w:tblStyle w:val="TableGrid"/>
        <w:tblW w:w="0" w:type="auto"/>
        <w:tblLook w:val="04A0" w:firstRow="1" w:lastRow="0" w:firstColumn="1" w:lastColumn="0" w:noHBand="0" w:noVBand="1"/>
      </w:tblPr>
      <w:tblGrid>
        <w:gridCol w:w="648"/>
        <w:gridCol w:w="4355"/>
        <w:gridCol w:w="4735"/>
      </w:tblGrid>
      <w:tr w:rsidR="00DC6BE6" w:rsidRPr="00474FC9" w14:paraId="2B875F25" w14:textId="77777777" w:rsidTr="001413F4">
        <w:tc>
          <w:tcPr>
            <w:tcW w:w="648" w:type="dxa"/>
          </w:tcPr>
          <w:p w14:paraId="7D56E61B" w14:textId="0359E19E" w:rsidR="00DC6BE6" w:rsidRDefault="00DC6BE6" w:rsidP="001413F4">
            <w:r>
              <w:t>S5</w:t>
            </w:r>
          </w:p>
        </w:tc>
        <w:tc>
          <w:tcPr>
            <w:tcW w:w="4355" w:type="dxa"/>
          </w:tcPr>
          <w:p w14:paraId="09C699DD" w14:textId="2CAFCA68" w:rsidR="00DC6BE6" w:rsidRPr="00474FC9" w:rsidRDefault="00DC6BE6" w:rsidP="00E709B3">
            <w:r>
              <w:t xml:space="preserve">Now think about the last 3 months.  How many </w:t>
            </w:r>
            <w:r w:rsidRPr="00BA48C7">
              <w:rPr>
                <w:u w:val="single"/>
              </w:rPr>
              <w:t>times</w:t>
            </w:r>
            <w:r>
              <w:t xml:space="preserve"> have you had unprotected anal sex in the last 3 months? (by unprotected anal sex, </w:t>
            </w:r>
            <w:r w:rsidRPr="00474FC9">
              <w:t xml:space="preserve">I mean anal sex </w:t>
            </w:r>
            <w:r w:rsidRPr="00E3159A">
              <w:rPr>
                <w:u w:val="single"/>
              </w:rPr>
              <w:t>without a condom</w:t>
            </w:r>
            <w:r w:rsidRPr="00474FC9">
              <w:t>)</w:t>
            </w:r>
            <w:r>
              <w:t>. If you are not sure, just make your best guess.</w:t>
            </w:r>
            <w:r w:rsidRPr="00474FC9">
              <w:t xml:space="preserve"> </w:t>
            </w:r>
            <w:r>
              <w:t xml:space="preserve">  </w:t>
            </w:r>
          </w:p>
        </w:tc>
        <w:tc>
          <w:tcPr>
            <w:tcW w:w="4735" w:type="dxa"/>
          </w:tcPr>
          <w:p w14:paraId="02AEA3E8" w14:textId="77777777" w:rsidR="00DC6BE6" w:rsidRDefault="00DC6BE6" w:rsidP="006211A0">
            <w:r>
              <w:t>#</w:t>
            </w:r>
          </w:p>
          <w:p w14:paraId="00D2A41F" w14:textId="77777777" w:rsidR="00DC6BE6" w:rsidRDefault="00DC6BE6" w:rsidP="006211A0">
            <w:r>
              <w:t>Refused</w:t>
            </w:r>
          </w:p>
          <w:p w14:paraId="23097719" w14:textId="2BEEEC84" w:rsidR="00DC6BE6" w:rsidRDefault="00DC6BE6" w:rsidP="006211A0">
            <w:r>
              <w:t>don’t know</w:t>
            </w:r>
          </w:p>
        </w:tc>
      </w:tr>
    </w:tbl>
    <w:p w14:paraId="1D596D52" w14:textId="77777777" w:rsidR="00E3159A" w:rsidRDefault="00E3159A"/>
    <w:p w14:paraId="58E7B9B4" w14:textId="77777777" w:rsidR="0077431C" w:rsidRDefault="0077431C"/>
    <w:p w14:paraId="106128D7" w14:textId="470C7534" w:rsidR="00E3159A" w:rsidRDefault="00E3159A">
      <w:pPr>
        <w:rPr>
          <w:color w:val="000000"/>
        </w:rPr>
      </w:pPr>
      <w:r>
        <w:t xml:space="preserve">Now, </w:t>
      </w:r>
      <w:r w:rsidRPr="00474FC9">
        <w:t xml:space="preserve">I would like you to think about </w:t>
      </w:r>
      <w:r w:rsidR="003F2B99">
        <w:t>the</w:t>
      </w:r>
      <w:r>
        <w:t xml:space="preserve"> </w:t>
      </w:r>
      <w:r w:rsidRPr="00474FC9">
        <w:t>people that you had sex with in the past year</w:t>
      </w:r>
      <w:r w:rsidR="00807890">
        <w:t xml:space="preserve"> (up to 5)</w:t>
      </w:r>
      <w:r>
        <w:t xml:space="preserve">. For these questions, please include partners regardless of their gender.  </w:t>
      </w:r>
      <w:r w:rsidRPr="00154DF4">
        <w:rPr>
          <w:color w:val="000000"/>
        </w:rPr>
        <w:t xml:space="preserve">Remember, for this </w:t>
      </w:r>
      <w:r>
        <w:rPr>
          <w:color w:val="000000"/>
        </w:rPr>
        <w:t>survey</w:t>
      </w:r>
      <w:r w:rsidRPr="00154DF4">
        <w:rPr>
          <w:color w:val="000000"/>
        </w:rPr>
        <w:t xml:space="preserve">, sex includes </w:t>
      </w:r>
      <w:r>
        <w:rPr>
          <w:color w:val="000000"/>
        </w:rPr>
        <w:t>oral sex and anal sex and vaginal sex (with a woman)</w:t>
      </w:r>
      <w:r w:rsidR="00821D4A">
        <w:rPr>
          <w:color w:val="000000"/>
        </w:rPr>
        <w:t>.</w:t>
      </w:r>
    </w:p>
    <w:p w14:paraId="6864EB2C" w14:textId="77777777" w:rsidR="00E3159A" w:rsidRDefault="00E3159A"/>
    <w:p w14:paraId="33C1D51F" w14:textId="2E19DBC2" w:rsidR="00012149" w:rsidRDefault="00012149">
      <w:r>
        <w:t>P1code:</w:t>
      </w:r>
    </w:p>
    <w:tbl>
      <w:tblPr>
        <w:tblStyle w:val="TableGrid"/>
        <w:tblW w:w="0" w:type="auto"/>
        <w:tblLook w:val="04A0" w:firstRow="1" w:lastRow="0" w:firstColumn="1" w:lastColumn="0" w:noHBand="0" w:noVBand="1"/>
      </w:tblPr>
      <w:tblGrid>
        <w:gridCol w:w="1124"/>
        <w:gridCol w:w="4106"/>
        <w:gridCol w:w="4542"/>
      </w:tblGrid>
      <w:tr w:rsidR="00DC6BE6" w:rsidRPr="00474FC9" w14:paraId="22F76A20" w14:textId="77777777" w:rsidTr="00006CE7">
        <w:trPr>
          <w:cantSplit/>
        </w:trPr>
        <w:tc>
          <w:tcPr>
            <w:tcW w:w="1124" w:type="dxa"/>
          </w:tcPr>
          <w:p w14:paraId="541BF6D4" w14:textId="01AF01A1" w:rsidR="00DC6BE6" w:rsidRPr="00474FC9" w:rsidRDefault="00DC6BE6" w:rsidP="001413F4">
            <w:r>
              <w:t>S6_P[#]</w:t>
            </w:r>
          </w:p>
        </w:tc>
        <w:tc>
          <w:tcPr>
            <w:tcW w:w="4106" w:type="dxa"/>
          </w:tcPr>
          <w:p w14:paraId="4FD90A31" w14:textId="220DEAFE" w:rsidR="00DC6BE6" w:rsidRPr="00474FC9" w:rsidRDefault="00DC6BE6" w:rsidP="004E676C">
            <w:r w:rsidRPr="00474FC9">
              <w:t xml:space="preserve">Starting with the person you most recently had sex with, please type </w:t>
            </w:r>
            <w:r>
              <w:t>his/her</w:t>
            </w:r>
            <w:r w:rsidRPr="00474FC9">
              <w:t xml:space="preserve"> initials</w:t>
            </w:r>
            <w:r>
              <w:t xml:space="preserve"> or a nickname.</w:t>
            </w:r>
            <w:r w:rsidRPr="00474FC9">
              <w:t xml:space="preserve"> </w:t>
            </w:r>
          </w:p>
          <w:p w14:paraId="5468D836" w14:textId="77777777" w:rsidR="00DC6BE6" w:rsidRPr="00474FC9" w:rsidRDefault="00DC6BE6" w:rsidP="004E676C"/>
          <w:p w14:paraId="553B645C" w14:textId="47B08E09" w:rsidR="00DC6BE6" w:rsidRPr="00474FC9" w:rsidRDefault="00DC6BE6" w:rsidP="003F2B99">
            <w:r w:rsidRPr="00474FC9">
              <w:t xml:space="preserve">I will refer to these initials </w:t>
            </w:r>
            <w:r>
              <w:t xml:space="preserve">or nickname </w:t>
            </w:r>
            <w:r w:rsidRPr="00474FC9">
              <w:t xml:space="preserve">when I ask you questions about </w:t>
            </w:r>
            <w:r>
              <w:t>this</w:t>
            </w:r>
            <w:r w:rsidRPr="00474FC9">
              <w:t xml:space="preserve"> person.</w:t>
            </w:r>
          </w:p>
        </w:tc>
        <w:tc>
          <w:tcPr>
            <w:tcW w:w="4542" w:type="dxa"/>
          </w:tcPr>
          <w:p w14:paraId="628607F8" w14:textId="3AC741AD" w:rsidR="00DC6BE6" w:rsidRPr="00722AFB" w:rsidRDefault="00DC6BE6" w:rsidP="001413F4">
            <w:pPr>
              <w:rPr>
                <w:lang w:val="es-CR"/>
              </w:rPr>
            </w:pPr>
            <w:r w:rsidRPr="00722AFB">
              <w:rPr>
                <w:lang w:val="es-CR"/>
              </w:rPr>
              <w:t>P1 code _______</w:t>
            </w:r>
            <w:r>
              <w:rPr>
                <w:lang w:val="es-CR"/>
              </w:rPr>
              <w:t xml:space="preserve"> [write in]</w:t>
            </w:r>
          </w:p>
          <w:p w14:paraId="0E2ABCC3" w14:textId="317EFC34" w:rsidR="00DC6BE6" w:rsidRPr="00722AFB" w:rsidRDefault="00DC6BE6" w:rsidP="001413F4">
            <w:pPr>
              <w:rPr>
                <w:lang w:val="es-CR"/>
              </w:rPr>
            </w:pPr>
          </w:p>
        </w:tc>
      </w:tr>
      <w:tr w:rsidR="00DC6BE6" w:rsidRPr="00474FC9" w14:paraId="7BDC4B28" w14:textId="77777777" w:rsidTr="00006CE7">
        <w:trPr>
          <w:cantSplit/>
        </w:trPr>
        <w:tc>
          <w:tcPr>
            <w:tcW w:w="1124" w:type="dxa"/>
          </w:tcPr>
          <w:p w14:paraId="08AF14F6" w14:textId="3A0897BF" w:rsidR="00DC6BE6" w:rsidRPr="00474FC9" w:rsidRDefault="00DC6BE6" w:rsidP="001413F4">
            <w:r>
              <w:lastRenderedPageBreak/>
              <w:t>S7_P[#]</w:t>
            </w:r>
          </w:p>
        </w:tc>
        <w:tc>
          <w:tcPr>
            <w:tcW w:w="4106" w:type="dxa"/>
          </w:tcPr>
          <w:p w14:paraId="3FC3D1D9" w14:textId="77777777" w:rsidR="00DC6BE6" w:rsidRPr="00474FC9" w:rsidRDefault="00DC6BE6" w:rsidP="00730615">
            <w:r w:rsidRPr="00474FC9">
              <w:t xml:space="preserve">What is [P code]’s </w:t>
            </w:r>
            <w:r>
              <w:t>gender</w:t>
            </w:r>
            <w:r w:rsidRPr="00474FC9">
              <w:t>?</w:t>
            </w:r>
          </w:p>
        </w:tc>
        <w:tc>
          <w:tcPr>
            <w:tcW w:w="4542" w:type="dxa"/>
          </w:tcPr>
          <w:p w14:paraId="56563950" w14:textId="29CF0EB3" w:rsidR="00DC6BE6" w:rsidRPr="00474FC9" w:rsidRDefault="00DC6BE6" w:rsidP="001413F4">
            <w:r w:rsidRPr="00474FC9">
              <w:t>Male</w:t>
            </w:r>
            <w:r>
              <w:t xml:space="preserve"> [skip pattern by gender]</w:t>
            </w:r>
          </w:p>
          <w:p w14:paraId="4C6007B5" w14:textId="77777777" w:rsidR="00DC6BE6" w:rsidRPr="00474FC9" w:rsidRDefault="00DC6BE6" w:rsidP="00E415A8">
            <w:r w:rsidRPr="00474FC9">
              <w:t>Female</w:t>
            </w:r>
            <w:r>
              <w:t xml:space="preserve"> [skip pattern by gender]</w:t>
            </w:r>
          </w:p>
          <w:p w14:paraId="7B21848E" w14:textId="77777777" w:rsidR="00DC6BE6" w:rsidRPr="00474FC9" w:rsidRDefault="00DC6BE6" w:rsidP="00E415A8">
            <w:r>
              <w:t>Transgender: Male to Female  [skip pattern by gender]</w:t>
            </w:r>
          </w:p>
          <w:p w14:paraId="72E53D76" w14:textId="77777777" w:rsidR="00DC6BE6" w:rsidRPr="00474FC9" w:rsidRDefault="00DC6BE6" w:rsidP="00E415A8">
            <w:r>
              <w:t>Transgender: Female to Male  [skip pattern by gender]</w:t>
            </w:r>
          </w:p>
          <w:p w14:paraId="0301E8C1" w14:textId="77777777" w:rsidR="00DC6BE6" w:rsidRDefault="00DC6BE6" w:rsidP="00730615">
            <w:r>
              <w:t xml:space="preserve">Don’t know </w:t>
            </w:r>
          </w:p>
          <w:p w14:paraId="37B65448" w14:textId="06E8BE09" w:rsidR="00DC6BE6" w:rsidRPr="00474FC9" w:rsidRDefault="00DC6BE6" w:rsidP="00730615">
            <w:r>
              <w:t>Refused</w:t>
            </w:r>
          </w:p>
        </w:tc>
      </w:tr>
      <w:tr w:rsidR="00DC6BE6" w:rsidRPr="00474FC9" w14:paraId="0DD869E2" w14:textId="77777777" w:rsidTr="00006CE7">
        <w:trPr>
          <w:cantSplit/>
        </w:trPr>
        <w:tc>
          <w:tcPr>
            <w:tcW w:w="1124" w:type="dxa"/>
          </w:tcPr>
          <w:p w14:paraId="4D3C4633" w14:textId="2FBCDB3F" w:rsidR="00DC6BE6" w:rsidRPr="00474FC9" w:rsidRDefault="00DC6BE6" w:rsidP="001413F4">
            <w:r>
              <w:t>S8_P[#]</w:t>
            </w:r>
          </w:p>
        </w:tc>
        <w:tc>
          <w:tcPr>
            <w:tcW w:w="4106" w:type="dxa"/>
          </w:tcPr>
          <w:p w14:paraId="1C5DF85B" w14:textId="40463ADB" w:rsidR="00DC6BE6" w:rsidRPr="00474FC9" w:rsidRDefault="00DC6BE6" w:rsidP="00DA307A">
            <w:r w:rsidRPr="00474FC9">
              <w:t xml:space="preserve">How old is [P code] now? </w:t>
            </w:r>
            <w:r>
              <w:t>If you don’t know, please make your best guess.</w:t>
            </w:r>
          </w:p>
        </w:tc>
        <w:tc>
          <w:tcPr>
            <w:tcW w:w="4542" w:type="dxa"/>
          </w:tcPr>
          <w:p w14:paraId="4E75550E" w14:textId="77777777" w:rsidR="00DC6BE6" w:rsidRDefault="00DC6BE6" w:rsidP="001413F4">
            <w:r w:rsidRPr="00474FC9">
              <w:t>Age</w:t>
            </w:r>
            <w:r>
              <w:t xml:space="preserve"> [#]</w:t>
            </w:r>
          </w:p>
          <w:p w14:paraId="7B50EC0F" w14:textId="77777777" w:rsidR="00DC6BE6" w:rsidRDefault="00DC6BE6" w:rsidP="001413F4">
            <w:r>
              <w:t>Don’t know</w:t>
            </w:r>
          </w:p>
          <w:p w14:paraId="5C0D8F20" w14:textId="7254B379" w:rsidR="00DC6BE6" w:rsidRPr="00474FC9" w:rsidRDefault="00DC6BE6" w:rsidP="001413F4">
            <w:r>
              <w:t>Refused</w:t>
            </w:r>
          </w:p>
        </w:tc>
      </w:tr>
      <w:tr w:rsidR="00DC6BE6" w:rsidRPr="00474FC9" w14:paraId="0AA9E9B4" w14:textId="77777777" w:rsidTr="00006CE7">
        <w:trPr>
          <w:cantSplit/>
        </w:trPr>
        <w:tc>
          <w:tcPr>
            <w:tcW w:w="1124" w:type="dxa"/>
          </w:tcPr>
          <w:p w14:paraId="4262B47B" w14:textId="6F14D328" w:rsidR="00DC6BE6" w:rsidRPr="00474FC9" w:rsidRDefault="00DC6BE6" w:rsidP="001413F4">
            <w:r>
              <w:t>S9_P[#]</w:t>
            </w:r>
          </w:p>
        </w:tc>
        <w:tc>
          <w:tcPr>
            <w:tcW w:w="4106" w:type="dxa"/>
          </w:tcPr>
          <w:p w14:paraId="5FB2A10F" w14:textId="248D7F04" w:rsidR="00DC6BE6" w:rsidRPr="00474FC9" w:rsidRDefault="00DC6BE6" w:rsidP="00BC010B">
            <w:pPr>
              <w:rPr>
                <w:color w:val="000000"/>
              </w:rPr>
            </w:pPr>
            <w:r w:rsidRPr="00474FC9">
              <w:rPr>
                <w:color w:val="000000"/>
              </w:rPr>
              <w:t>Is</w:t>
            </w:r>
            <w:r w:rsidRPr="00474FC9">
              <w:t xml:space="preserve"> [P code] </w:t>
            </w:r>
            <w:r w:rsidRPr="00474FC9">
              <w:rPr>
                <w:color w:val="000000"/>
              </w:rPr>
              <w:t>Hispanic or Latino/a?</w:t>
            </w:r>
            <w:r>
              <w:rPr>
                <w:color w:val="000000"/>
              </w:rPr>
              <w:t xml:space="preserve"> </w:t>
            </w:r>
            <w:r>
              <w:t>If you don’t know, please make your best guess.</w:t>
            </w:r>
          </w:p>
        </w:tc>
        <w:tc>
          <w:tcPr>
            <w:tcW w:w="4542" w:type="dxa"/>
          </w:tcPr>
          <w:p w14:paraId="5E5EEA0C" w14:textId="77777777" w:rsidR="00DC6BE6" w:rsidRPr="00474FC9" w:rsidRDefault="00DC6BE6" w:rsidP="008E592E">
            <w:pPr>
              <w:autoSpaceDE w:val="0"/>
              <w:autoSpaceDN w:val="0"/>
              <w:adjustRightInd w:val="0"/>
              <w:ind w:left="720" w:hanging="720"/>
              <w:rPr>
                <w:color w:val="000000"/>
              </w:rPr>
            </w:pPr>
            <w:r w:rsidRPr="00474FC9">
              <w:rPr>
                <w:color w:val="000000"/>
              </w:rPr>
              <w:t xml:space="preserve">Yes </w:t>
            </w:r>
          </w:p>
          <w:p w14:paraId="62D99623" w14:textId="77777777" w:rsidR="00DC6BE6" w:rsidRPr="00474FC9" w:rsidRDefault="00DC6BE6" w:rsidP="00CE490D">
            <w:pPr>
              <w:autoSpaceDE w:val="0"/>
              <w:autoSpaceDN w:val="0"/>
              <w:adjustRightInd w:val="0"/>
              <w:ind w:left="720" w:hanging="720"/>
              <w:rPr>
                <w:color w:val="000000"/>
              </w:rPr>
            </w:pPr>
            <w:r w:rsidRPr="00474FC9">
              <w:rPr>
                <w:color w:val="000000"/>
              </w:rPr>
              <w:t xml:space="preserve">No </w:t>
            </w:r>
          </w:p>
          <w:p w14:paraId="4D495B32" w14:textId="77777777" w:rsidR="00DC6BE6" w:rsidRPr="00474FC9" w:rsidRDefault="00DC6BE6" w:rsidP="00CE490D">
            <w:pPr>
              <w:autoSpaceDE w:val="0"/>
              <w:autoSpaceDN w:val="0"/>
              <w:adjustRightInd w:val="0"/>
              <w:ind w:left="720" w:hanging="720"/>
              <w:rPr>
                <w:color w:val="000000"/>
              </w:rPr>
            </w:pPr>
            <w:r w:rsidRPr="00474FC9">
              <w:rPr>
                <w:color w:val="000000"/>
              </w:rPr>
              <w:t xml:space="preserve">Refused to answer </w:t>
            </w:r>
          </w:p>
          <w:p w14:paraId="123C5AA5" w14:textId="77777777" w:rsidR="00DC6BE6" w:rsidRPr="00474FC9" w:rsidRDefault="00DC6BE6" w:rsidP="00607DA9">
            <w:pPr>
              <w:rPr>
                <w:color w:val="000000"/>
              </w:rPr>
            </w:pPr>
            <w:r w:rsidRPr="00474FC9">
              <w:rPr>
                <w:color w:val="000000"/>
              </w:rPr>
              <w:t>Don't know</w:t>
            </w:r>
          </w:p>
        </w:tc>
      </w:tr>
      <w:tr w:rsidR="00DC6BE6" w:rsidRPr="00474FC9" w14:paraId="7EC278AC" w14:textId="77777777" w:rsidTr="00006CE7">
        <w:trPr>
          <w:cantSplit/>
        </w:trPr>
        <w:tc>
          <w:tcPr>
            <w:tcW w:w="1124" w:type="dxa"/>
          </w:tcPr>
          <w:p w14:paraId="3377552A" w14:textId="0663DA1F" w:rsidR="00DC6BE6" w:rsidRPr="00474FC9" w:rsidRDefault="00DC6BE6" w:rsidP="001413F4">
            <w:r>
              <w:t>S10_P[#]</w:t>
            </w:r>
          </w:p>
        </w:tc>
        <w:tc>
          <w:tcPr>
            <w:tcW w:w="4106" w:type="dxa"/>
          </w:tcPr>
          <w:p w14:paraId="040AFDA2" w14:textId="357E637A" w:rsidR="00DC6BE6" w:rsidRPr="00474FC9" w:rsidRDefault="00DC6BE6" w:rsidP="00BC010B">
            <w:pPr>
              <w:rPr>
                <w:color w:val="000000"/>
              </w:rPr>
            </w:pPr>
            <w:r w:rsidRPr="00474FC9">
              <w:rPr>
                <w:color w:val="000000"/>
              </w:rPr>
              <w:t>Which racial group or groups does</w:t>
            </w:r>
            <w:r w:rsidRPr="00474FC9">
              <w:t xml:space="preserve"> [P </w:t>
            </w:r>
            <w:proofErr w:type="gramStart"/>
            <w:r w:rsidRPr="00474FC9">
              <w:t xml:space="preserve">code] </w:t>
            </w:r>
            <w:r w:rsidRPr="00474FC9">
              <w:rPr>
                <w:color w:val="000000"/>
              </w:rPr>
              <w:t xml:space="preserve"> consider</w:t>
            </w:r>
            <w:proofErr w:type="gramEnd"/>
            <w:r w:rsidRPr="00474FC9">
              <w:rPr>
                <w:color w:val="000000"/>
              </w:rPr>
              <w:t xml:space="preserve"> him/herself to be in? You may choose more than one option. [READ CHOICES. CHECK ALL THAT APPLY.]</w:t>
            </w:r>
            <w:r>
              <w:t xml:space="preserve"> If you don’t know, please make your best guess.</w:t>
            </w:r>
          </w:p>
        </w:tc>
        <w:tc>
          <w:tcPr>
            <w:tcW w:w="4542" w:type="dxa"/>
          </w:tcPr>
          <w:p w14:paraId="34B0ED5E" w14:textId="77777777" w:rsidR="00DC6BE6" w:rsidRPr="00474FC9" w:rsidRDefault="00DC6BE6" w:rsidP="00CE490D">
            <w:pPr>
              <w:autoSpaceDE w:val="0"/>
              <w:autoSpaceDN w:val="0"/>
              <w:adjustRightInd w:val="0"/>
              <w:ind w:left="720" w:right="240" w:hanging="720"/>
              <w:rPr>
                <w:color w:val="000000"/>
              </w:rPr>
            </w:pPr>
            <w:r w:rsidRPr="00474FC9">
              <w:rPr>
                <w:color w:val="000000"/>
              </w:rPr>
              <w:t xml:space="preserve">American Indian or Alaska Native </w:t>
            </w:r>
          </w:p>
          <w:p w14:paraId="028F0DDD" w14:textId="77777777" w:rsidR="00DC6BE6" w:rsidRPr="00474FC9" w:rsidRDefault="00DC6BE6" w:rsidP="00CE490D">
            <w:pPr>
              <w:autoSpaceDE w:val="0"/>
              <w:autoSpaceDN w:val="0"/>
              <w:adjustRightInd w:val="0"/>
              <w:ind w:left="720" w:right="240" w:hanging="720"/>
              <w:rPr>
                <w:color w:val="000000"/>
              </w:rPr>
            </w:pPr>
            <w:r w:rsidRPr="00474FC9">
              <w:rPr>
                <w:color w:val="000000"/>
              </w:rPr>
              <w:t xml:space="preserve">Asian </w:t>
            </w:r>
          </w:p>
          <w:p w14:paraId="45137B2D" w14:textId="77777777" w:rsidR="00DC6BE6" w:rsidRPr="00474FC9" w:rsidRDefault="00DC6BE6" w:rsidP="00CE490D">
            <w:pPr>
              <w:autoSpaceDE w:val="0"/>
              <w:autoSpaceDN w:val="0"/>
              <w:adjustRightInd w:val="0"/>
              <w:ind w:left="720" w:right="240" w:hanging="720"/>
              <w:rPr>
                <w:color w:val="000000"/>
              </w:rPr>
            </w:pPr>
            <w:r w:rsidRPr="00474FC9">
              <w:rPr>
                <w:color w:val="000000"/>
              </w:rPr>
              <w:t xml:space="preserve">Black or African American </w:t>
            </w:r>
          </w:p>
          <w:p w14:paraId="1769476B" w14:textId="77777777" w:rsidR="00DC6BE6" w:rsidRPr="00474FC9" w:rsidRDefault="00DC6BE6" w:rsidP="00CE490D">
            <w:pPr>
              <w:autoSpaceDE w:val="0"/>
              <w:autoSpaceDN w:val="0"/>
              <w:adjustRightInd w:val="0"/>
              <w:ind w:left="720" w:right="240" w:hanging="720"/>
              <w:rPr>
                <w:color w:val="000000"/>
              </w:rPr>
            </w:pPr>
            <w:r w:rsidRPr="00474FC9">
              <w:rPr>
                <w:color w:val="000000"/>
              </w:rPr>
              <w:t xml:space="preserve">Native Hawaiian or Other Pacific Islander </w:t>
            </w:r>
          </w:p>
          <w:p w14:paraId="3CE584BA" w14:textId="77777777" w:rsidR="00DC6BE6" w:rsidRPr="00474FC9" w:rsidRDefault="00DC6BE6" w:rsidP="00CE490D">
            <w:pPr>
              <w:autoSpaceDE w:val="0"/>
              <w:autoSpaceDN w:val="0"/>
              <w:adjustRightInd w:val="0"/>
              <w:ind w:left="720" w:right="240" w:hanging="720"/>
              <w:rPr>
                <w:color w:val="000000"/>
              </w:rPr>
            </w:pPr>
            <w:r w:rsidRPr="00474FC9">
              <w:rPr>
                <w:color w:val="000000"/>
              </w:rPr>
              <w:t xml:space="preserve">White </w:t>
            </w:r>
          </w:p>
          <w:p w14:paraId="4C219788" w14:textId="77777777" w:rsidR="00DC6BE6" w:rsidRPr="00474FC9" w:rsidRDefault="00DC6BE6" w:rsidP="00CE490D">
            <w:pPr>
              <w:autoSpaceDE w:val="0"/>
              <w:autoSpaceDN w:val="0"/>
              <w:adjustRightInd w:val="0"/>
              <w:ind w:right="240"/>
              <w:rPr>
                <w:color w:val="000000"/>
              </w:rPr>
            </w:pPr>
            <w:r w:rsidRPr="00474FC9">
              <w:rPr>
                <w:color w:val="000000"/>
              </w:rPr>
              <w:t xml:space="preserve">Some other race (Specify________) </w:t>
            </w:r>
          </w:p>
          <w:p w14:paraId="3FBF0C94" w14:textId="77777777" w:rsidR="00DC6BE6" w:rsidRDefault="00DC6BE6" w:rsidP="00607DA9">
            <w:pPr>
              <w:rPr>
                <w:color w:val="000000"/>
              </w:rPr>
            </w:pPr>
            <w:r w:rsidRPr="00474FC9">
              <w:rPr>
                <w:color w:val="000000"/>
              </w:rPr>
              <w:t>Refused to answer</w:t>
            </w:r>
          </w:p>
          <w:p w14:paraId="1F52713E" w14:textId="77777777" w:rsidR="00DC6BE6" w:rsidRPr="00474FC9" w:rsidRDefault="00DC6BE6" w:rsidP="00607DA9">
            <w:pPr>
              <w:rPr>
                <w:color w:val="000000"/>
              </w:rPr>
            </w:pPr>
            <w:r>
              <w:rPr>
                <w:color w:val="000000"/>
              </w:rPr>
              <w:t>Don’t know</w:t>
            </w:r>
          </w:p>
        </w:tc>
      </w:tr>
      <w:tr w:rsidR="00DC6BE6" w:rsidRPr="00474FC9" w14:paraId="70144E7E" w14:textId="77777777" w:rsidTr="00006CE7">
        <w:trPr>
          <w:cantSplit/>
        </w:trPr>
        <w:tc>
          <w:tcPr>
            <w:tcW w:w="1124" w:type="dxa"/>
          </w:tcPr>
          <w:p w14:paraId="059C4A89" w14:textId="77777777" w:rsidR="00DC6BE6" w:rsidRPr="00474FC9" w:rsidRDefault="00DC6BE6" w:rsidP="001413F4"/>
        </w:tc>
        <w:tc>
          <w:tcPr>
            <w:tcW w:w="8648" w:type="dxa"/>
            <w:gridSpan w:val="2"/>
          </w:tcPr>
          <w:p w14:paraId="69584277" w14:textId="77777777" w:rsidR="00DC6BE6" w:rsidRDefault="00DC6BE6" w:rsidP="00376EE0">
            <w:r w:rsidRPr="00474FC9">
              <w:t>Now I’m going to ask y</w:t>
            </w:r>
            <w:r>
              <w:t>ou to describe your sex partner</w:t>
            </w:r>
            <w:r w:rsidRPr="00474FC9">
              <w:t xml:space="preserve"> as either main, </w:t>
            </w:r>
            <w:r>
              <w:t xml:space="preserve">regular, </w:t>
            </w:r>
            <w:r w:rsidRPr="00474FC9">
              <w:t xml:space="preserve">casual, or exchange partners. </w:t>
            </w:r>
          </w:p>
          <w:p w14:paraId="24DAF3AC" w14:textId="77777777" w:rsidR="00DC6BE6" w:rsidRDefault="00DC6BE6" w:rsidP="00376EE0"/>
          <w:p w14:paraId="702FE5EF" w14:textId="21D1A1E5" w:rsidR="00DC6BE6" w:rsidRDefault="00DC6BE6" w:rsidP="00376EE0">
            <w:r w:rsidRPr="00474FC9">
              <w:t xml:space="preserve">By </w:t>
            </w:r>
            <w:r w:rsidRPr="00DA1A1E">
              <w:rPr>
                <w:u w:val="single"/>
              </w:rPr>
              <w:t>main partner</w:t>
            </w:r>
            <w:r w:rsidRPr="00474FC9">
              <w:t xml:space="preserve">, I mean a </w:t>
            </w:r>
            <w:r>
              <w:t>person</w:t>
            </w:r>
            <w:r w:rsidRPr="00474FC9">
              <w:t xml:space="preserve"> you have sex with and who you feel committed to above anyone else.  This is a partner you would call your boyfriend/girlfriend, husband/wife, significant other, or life partner. </w:t>
            </w:r>
          </w:p>
          <w:p w14:paraId="04064020" w14:textId="77777777" w:rsidR="00DC6BE6" w:rsidRDefault="00DC6BE6" w:rsidP="00376EE0"/>
          <w:p w14:paraId="7ED6C8FD" w14:textId="435C7D5C" w:rsidR="00DC6BE6" w:rsidRDefault="00DC6BE6" w:rsidP="00376EE0">
            <w:r w:rsidRPr="00474FC9">
              <w:t xml:space="preserve">By </w:t>
            </w:r>
            <w:r w:rsidRPr="00DA1A1E">
              <w:rPr>
                <w:u w:val="single"/>
              </w:rPr>
              <w:t>casual partner</w:t>
            </w:r>
            <w:r>
              <w:rPr>
                <w:u w:val="single"/>
              </w:rPr>
              <w:t>,</w:t>
            </w:r>
            <w:r w:rsidRPr="00474FC9">
              <w:t xml:space="preserve"> I mean a person you have sex with but do not feel committed to or don’t know very well</w:t>
            </w:r>
            <w:r>
              <w:t>,</w:t>
            </w:r>
            <w:r w:rsidRPr="00474FC9">
              <w:t xml:space="preserve"> </w:t>
            </w:r>
            <w:r>
              <w:t>or a regular partner who is not your main partner (a person you have sex with on a regular basis but who is not your main partner).</w:t>
            </w:r>
          </w:p>
          <w:p w14:paraId="6A3B63DA" w14:textId="77777777" w:rsidR="00DC6BE6" w:rsidRDefault="00DC6BE6" w:rsidP="00376EE0"/>
          <w:p w14:paraId="57E41A66" w14:textId="4E421B65" w:rsidR="00DC6BE6" w:rsidRPr="00474FC9" w:rsidRDefault="00DC6BE6" w:rsidP="00376EE0">
            <w:r w:rsidRPr="00474FC9">
              <w:t xml:space="preserve">And by </w:t>
            </w:r>
            <w:r w:rsidRPr="00DA1A1E">
              <w:rPr>
                <w:u w:val="single"/>
              </w:rPr>
              <w:t>exchange partner</w:t>
            </w:r>
            <w:r>
              <w:rPr>
                <w:u w:val="single"/>
              </w:rPr>
              <w:t>,</w:t>
            </w:r>
            <w:r w:rsidRPr="00474FC9">
              <w:t xml:space="preserve"> I mean a person you have sex with in exchange for things like money or drugs.</w:t>
            </w:r>
          </w:p>
        </w:tc>
      </w:tr>
      <w:tr w:rsidR="00DC6BE6" w:rsidRPr="00474FC9" w14:paraId="71446999" w14:textId="77777777" w:rsidTr="00006CE7">
        <w:trPr>
          <w:cantSplit/>
        </w:trPr>
        <w:tc>
          <w:tcPr>
            <w:tcW w:w="1124" w:type="dxa"/>
          </w:tcPr>
          <w:p w14:paraId="56141E20" w14:textId="6B5D97A1" w:rsidR="00DC6BE6" w:rsidRPr="00474FC9" w:rsidRDefault="00DC6BE6" w:rsidP="001413F4">
            <w:r>
              <w:t>S11_P[#]</w:t>
            </w:r>
          </w:p>
        </w:tc>
        <w:tc>
          <w:tcPr>
            <w:tcW w:w="4106" w:type="dxa"/>
          </w:tcPr>
          <w:p w14:paraId="5CD4901C" w14:textId="77777777" w:rsidR="00DC6BE6" w:rsidRPr="00474FC9" w:rsidRDefault="00DC6BE6" w:rsidP="004559FF">
            <w:r w:rsidRPr="00474FC9">
              <w:t xml:space="preserve">What kind of partner is/was [P code]? </w:t>
            </w:r>
          </w:p>
        </w:tc>
        <w:tc>
          <w:tcPr>
            <w:tcW w:w="4542" w:type="dxa"/>
          </w:tcPr>
          <w:p w14:paraId="61A95DE2" w14:textId="77777777" w:rsidR="00DC6BE6" w:rsidRDefault="00DC6BE6" w:rsidP="001413F4">
            <w:r w:rsidRPr="00474FC9">
              <w:t>Main partner</w:t>
            </w:r>
          </w:p>
          <w:p w14:paraId="06D95980" w14:textId="77777777" w:rsidR="00DC6BE6" w:rsidRPr="00474FC9" w:rsidRDefault="00DC6BE6" w:rsidP="001413F4">
            <w:r w:rsidRPr="00474FC9">
              <w:t>Casual partner</w:t>
            </w:r>
          </w:p>
          <w:p w14:paraId="5B4B34BA" w14:textId="77777777" w:rsidR="00DC6BE6" w:rsidRPr="00474FC9" w:rsidRDefault="00DC6BE6" w:rsidP="001413F4">
            <w:r w:rsidRPr="00474FC9">
              <w:t>Exchange partner</w:t>
            </w:r>
          </w:p>
          <w:p w14:paraId="6F32AA5F" w14:textId="32F0214C" w:rsidR="00DC6BE6" w:rsidRPr="00474FC9" w:rsidRDefault="00DC6BE6" w:rsidP="001413F4">
            <w:r>
              <w:t>Don’t know</w:t>
            </w:r>
          </w:p>
          <w:p w14:paraId="05BEE072" w14:textId="77777777" w:rsidR="00DC6BE6" w:rsidRPr="00474FC9" w:rsidRDefault="00DC6BE6" w:rsidP="001413F4">
            <w:r w:rsidRPr="00474FC9">
              <w:t>Refused</w:t>
            </w:r>
          </w:p>
        </w:tc>
      </w:tr>
      <w:tr w:rsidR="00DC6BE6" w:rsidRPr="00474FC9" w14:paraId="6D5BB04B" w14:textId="77777777" w:rsidTr="00006CE7">
        <w:trPr>
          <w:cantSplit/>
        </w:trPr>
        <w:tc>
          <w:tcPr>
            <w:tcW w:w="1124" w:type="dxa"/>
          </w:tcPr>
          <w:p w14:paraId="68940525" w14:textId="25D46AF0" w:rsidR="00DC6BE6" w:rsidRPr="00474FC9" w:rsidRDefault="00DC6BE6" w:rsidP="001413F4">
            <w:r>
              <w:t>S12_P[#]</w:t>
            </w:r>
          </w:p>
        </w:tc>
        <w:tc>
          <w:tcPr>
            <w:tcW w:w="4106" w:type="dxa"/>
          </w:tcPr>
          <w:p w14:paraId="1196524F" w14:textId="7265615B" w:rsidR="00DC6BE6" w:rsidRPr="00474FC9" w:rsidRDefault="00DC6BE6" w:rsidP="004E676C">
            <w:r w:rsidRPr="00474FC9">
              <w:t>Where does [P code] live?</w:t>
            </w:r>
          </w:p>
        </w:tc>
        <w:tc>
          <w:tcPr>
            <w:tcW w:w="4542" w:type="dxa"/>
          </w:tcPr>
          <w:p w14:paraId="4EE04976" w14:textId="5FEF84B4" w:rsidR="00DC6BE6" w:rsidRPr="00474FC9" w:rsidRDefault="00DC6BE6" w:rsidP="001413F4">
            <w:r w:rsidRPr="00474FC9">
              <w:t xml:space="preserve">We live together [skip to </w:t>
            </w:r>
            <w:r>
              <w:t>S1</w:t>
            </w:r>
            <w:ins w:id="5" w:author="Vania Wang" w:date="2018-01-16T14:44:00Z">
              <w:r w:rsidR="00310167">
                <w:t>3</w:t>
              </w:r>
            </w:ins>
            <w:bookmarkStart w:id="6" w:name="_GoBack"/>
            <w:bookmarkEnd w:id="6"/>
            <w:del w:id="7" w:author="Vania Wang" w:date="2018-01-16T14:44:00Z">
              <w:r w:rsidDel="00310167">
                <w:delText>2</w:delText>
              </w:r>
            </w:del>
            <w:r>
              <w:t>_P[#]</w:t>
            </w:r>
            <w:r w:rsidRPr="00474FC9">
              <w:t>]</w:t>
            </w:r>
          </w:p>
          <w:p w14:paraId="0D6F0684" w14:textId="37A4E5B4" w:rsidR="00DC6BE6" w:rsidRPr="00474FC9" w:rsidRDefault="00DC6BE6" w:rsidP="001413F4">
            <w:r w:rsidRPr="00474FC9">
              <w:t xml:space="preserve">Same neighborhood/different house </w:t>
            </w:r>
          </w:p>
          <w:p w14:paraId="7759B6D7" w14:textId="5D7EF083" w:rsidR="00DC6BE6" w:rsidRPr="00474FC9" w:rsidRDefault="00DC6BE6" w:rsidP="001413F4">
            <w:r w:rsidRPr="00474FC9">
              <w:t>Same city</w:t>
            </w:r>
            <w:r>
              <w:t xml:space="preserve">/different neighborhood </w:t>
            </w:r>
          </w:p>
          <w:p w14:paraId="47C83B7C" w14:textId="516AF648" w:rsidR="00DC6BE6" w:rsidRPr="00474FC9" w:rsidRDefault="00DC6BE6" w:rsidP="001413F4">
            <w:r>
              <w:t>Same state/different city</w:t>
            </w:r>
          </w:p>
          <w:p w14:paraId="679ED4BE" w14:textId="77777777" w:rsidR="00DC6BE6" w:rsidRPr="00474FC9" w:rsidRDefault="00DC6BE6" w:rsidP="001413F4">
            <w:r w:rsidRPr="00474FC9">
              <w:t>Different state</w:t>
            </w:r>
          </w:p>
          <w:p w14:paraId="19E81AA8" w14:textId="77777777" w:rsidR="00DC6BE6" w:rsidRDefault="00DC6BE6" w:rsidP="001413F4">
            <w:r w:rsidRPr="00474FC9">
              <w:t>Different country</w:t>
            </w:r>
          </w:p>
          <w:p w14:paraId="7F0A780B" w14:textId="77777777" w:rsidR="00DC6BE6" w:rsidRDefault="00DC6BE6" w:rsidP="001413F4">
            <w:r>
              <w:t>Don’t know</w:t>
            </w:r>
          </w:p>
          <w:p w14:paraId="53546EEA" w14:textId="24FB4615" w:rsidR="00DC6BE6" w:rsidRPr="00474FC9" w:rsidRDefault="00DC6BE6" w:rsidP="001413F4">
            <w:r>
              <w:t>Refused</w:t>
            </w:r>
          </w:p>
        </w:tc>
      </w:tr>
      <w:tr w:rsidR="00DC6BE6" w:rsidRPr="00474FC9" w14:paraId="1A640EF2" w14:textId="77777777" w:rsidTr="00006CE7">
        <w:trPr>
          <w:cantSplit/>
        </w:trPr>
        <w:tc>
          <w:tcPr>
            <w:tcW w:w="1124" w:type="dxa"/>
          </w:tcPr>
          <w:p w14:paraId="71872700" w14:textId="5C6792F6" w:rsidR="00DC6BE6" w:rsidRPr="00474FC9" w:rsidRDefault="00DC6BE6" w:rsidP="001413F4">
            <w:r>
              <w:lastRenderedPageBreak/>
              <w:t>S12a_P[#]</w:t>
            </w:r>
          </w:p>
        </w:tc>
        <w:tc>
          <w:tcPr>
            <w:tcW w:w="4106" w:type="dxa"/>
          </w:tcPr>
          <w:p w14:paraId="39929144" w14:textId="77777777" w:rsidR="00DC6BE6" w:rsidRPr="00854AF9" w:rsidRDefault="00DC6BE6" w:rsidP="004C2CA4">
            <w:r w:rsidRPr="00854AF9">
              <w:t xml:space="preserve">If different house </w:t>
            </w:r>
            <w:proofErr w:type="spellStart"/>
            <w:r w:rsidRPr="00854AF9">
              <w:t>etc</w:t>
            </w:r>
            <w:proofErr w:type="spellEnd"/>
            <w:r w:rsidRPr="00854AF9">
              <w:t>, where does [</w:t>
            </w:r>
            <w:proofErr w:type="spellStart"/>
            <w:r w:rsidRPr="00854AF9">
              <w:t>Pcode</w:t>
            </w:r>
            <w:proofErr w:type="spellEnd"/>
            <w:r w:rsidRPr="00854AF9">
              <w:t>] live?</w:t>
            </w:r>
          </w:p>
          <w:p w14:paraId="68F031A5" w14:textId="747F33CA" w:rsidR="00DC6BE6" w:rsidRPr="00854AF9" w:rsidRDefault="00DC6BE6" w:rsidP="004C2CA4">
            <w:r w:rsidRPr="00854AF9">
              <w:t>Which state? (including Puerto Rico, or other U.S. territories)?</w:t>
            </w:r>
          </w:p>
        </w:tc>
        <w:tc>
          <w:tcPr>
            <w:tcW w:w="4542" w:type="dxa"/>
          </w:tcPr>
          <w:p w14:paraId="5C1200E4" w14:textId="77777777" w:rsidR="00DC6BE6" w:rsidRPr="00854AF9" w:rsidRDefault="00DC6BE6" w:rsidP="0079433F">
            <w:r w:rsidRPr="00854AF9">
              <w:t>State [drop down]</w:t>
            </w:r>
          </w:p>
          <w:p w14:paraId="39B911DB" w14:textId="77777777" w:rsidR="00DC6BE6" w:rsidRPr="00854AF9" w:rsidRDefault="00DC6BE6" w:rsidP="0079433F">
            <w:pPr>
              <w:rPr>
                <w:bCs/>
              </w:rPr>
            </w:pPr>
            <w:r w:rsidRPr="00854AF9">
              <w:rPr>
                <w:bCs/>
              </w:rPr>
              <w:t>Don’t know</w:t>
            </w:r>
          </w:p>
          <w:p w14:paraId="61AD7083" w14:textId="24D523A0" w:rsidR="00DC6BE6" w:rsidRPr="00854AF9" w:rsidRDefault="00DC6BE6" w:rsidP="00DF7ABE">
            <w:r w:rsidRPr="00854AF9">
              <w:rPr>
                <w:bCs/>
              </w:rPr>
              <w:t>Refused</w:t>
            </w:r>
          </w:p>
        </w:tc>
      </w:tr>
      <w:tr w:rsidR="00DC6BE6" w:rsidRPr="00474FC9" w14:paraId="5D9E6851" w14:textId="77777777" w:rsidTr="00006CE7">
        <w:trPr>
          <w:cantSplit/>
        </w:trPr>
        <w:tc>
          <w:tcPr>
            <w:tcW w:w="1124" w:type="dxa"/>
          </w:tcPr>
          <w:p w14:paraId="46831D0E" w14:textId="7DD1D717" w:rsidR="00DC6BE6" w:rsidRDefault="00DC6BE6" w:rsidP="001413F4">
            <w:r>
              <w:t>S12b_P[#]</w:t>
            </w:r>
          </w:p>
        </w:tc>
        <w:tc>
          <w:tcPr>
            <w:tcW w:w="4106" w:type="dxa"/>
          </w:tcPr>
          <w:p w14:paraId="2EFE7376" w14:textId="23D80EA1" w:rsidR="00DC6BE6" w:rsidRPr="00854AF9" w:rsidRDefault="00DC6BE6" w:rsidP="00D04E6D">
            <w:r w:rsidRPr="00854AF9">
              <w:t xml:space="preserve">  Which city?</w:t>
            </w:r>
          </w:p>
        </w:tc>
        <w:tc>
          <w:tcPr>
            <w:tcW w:w="4542" w:type="dxa"/>
          </w:tcPr>
          <w:p w14:paraId="32B5FC3F" w14:textId="77777777" w:rsidR="00DC6BE6" w:rsidRPr="00854AF9" w:rsidRDefault="00DC6BE6" w:rsidP="0079433F">
            <w:r w:rsidRPr="00854AF9">
              <w:t>City [write in]</w:t>
            </w:r>
          </w:p>
          <w:p w14:paraId="0A9ADADA" w14:textId="77777777" w:rsidR="00DC6BE6" w:rsidRPr="00854AF9" w:rsidRDefault="00DC6BE6" w:rsidP="0079433F">
            <w:r w:rsidRPr="00854AF9">
              <w:t>Don’t know</w:t>
            </w:r>
          </w:p>
          <w:p w14:paraId="72A03361" w14:textId="71CA8820" w:rsidR="00DC6BE6" w:rsidRPr="00854AF9" w:rsidRDefault="00DC6BE6" w:rsidP="00D04E6D">
            <w:r w:rsidRPr="00854AF9">
              <w:t>Refused</w:t>
            </w:r>
          </w:p>
        </w:tc>
      </w:tr>
      <w:tr w:rsidR="00DC6BE6" w:rsidRPr="00474FC9" w14:paraId="00FD85AF" w14:textId="77777777" w:rsidTr="00006CE7">
        <w:trPr>
          <w:cantSplit/>
        </w:trPr>
        <w:tc>
          <w:tcPr>
            <w:tcW w:w="1124" w:type="dxa"/>
          </w:tcPr>
          <w:p w14:paraId="5863FAB4" w14:textId="0CFECC0F" w:rsidR="00DC6BE6" w:rsidRDefault="00DC6BE6" w:rsidP="001413F4">
            <w:r>
              <w:t>S13_P[#]</w:t>
            </w:r>
          </w:p>
        </w:tc>
        <w:tc>
          <w:tcPr>
            <w:tcW w:w="4106" w:type="dxa"/>
          </w:tcPr>
          <w:p w14:paraId="0E95AE13" w14:textId="273C7825" w:rsidR="00DC6BE6" w:rsidRPr="00474FC9" w:rsidRDefault="00DC6BE6" w:rsidP="00F83DA1">
            <w:pPr>
              <w:rPr>
                <w:color w:val="000000"/>
              </w:rPr>
            </w:pPr>
            <w:r>
              <w:rPr>
                <w:color w:val="000000"/>
              </w:rPr>
              <w:t>About how many times have you had sex with [</w:t>
            </w:r>
            <w:proofErr w:type="spellStart"/>
            <w:r>
              <w:rPr>
                <w:color w:val="000000"/>
              </w:rPr>
              <w:t>Pcode</w:t>
            </w:r>
            <w:proofErr w:type="spellEnd"/>
            <w:r>
              <w:rPr>
                <w:color w:val="000000"/>
              </w:rPr>
              <w:t>] in the last 12 months?</w:t>
            </w:r>
          </w:p>
        </w:tc>
        <w:tc>
          <w:tcPr>
            <w:tcW w:w="4542" w:type="dxa"/>
          </w:tcPr>
          <w:p w14:paraId="4E2330B2" w14:textId="7B9DE2BE" w:rsidR="00DC6BE6" w:rsidRDefault="00DC6BE6" w:rsidP="00D04E6D">
            <w:r>
              <w:t>Once [go to S13a_P[#]]</w:t>
            </w:r>
          </w:p>
          <w:p w14:paraId="7BF1B334" w14:textId="7310825D" w:rsidR="00DC6BE6" w:rsidRDefault="00DC6BE6" w:rsidP="00D04E6D">
            <w:r>
              <w:t>2-5 times [go to S13b_P[#]]</w:t>
            </w:r>
          </w:p>
          <w:p w14:paraId="5456CF5D" w14:textId="5B6626FD" w:rsidR="00DC6BE6" w:rsidRDefault="00DC6BE6" w:rsidP="00D04E6D">
            <w:r>
              <w:t>5-15 times [go to S13b_P[#]]</w:t>
            </w:r>
          </w:p>
          <w:p w14:paraId="30A56CCA" w14:textId="78F2A5D4" w:rsidR="00DC6BE6" w:rsidRDefault="00DC6BE6" w:rsidP="00D04E6D">
            <w:r>
              <w:t>&gt;15 times [go to S13b_P[#]]</w:t>
            </w:r>
          </w:p>
          <w:p w14:paraId="32DEAFA9" w14:textId="7E1CB6A7" w:rsidR="00DC6BE6" w:rsidRDefault="00DC6BE6" w:rsidP="00D04E6D">
            <w:r>
              <w:t>don’t know</w:t>
            </w:r>
          </w:p>
          <w:p w14:paraId="1F43CAD9" w14:textId="081A7899" w:rsidR="00DC6BE6" w:rsidRPr="00474FC9" w:rsidRDefault="00DC6BE6" w:rsidP="00D04E6D">
            <w:r>
              <w:t>refused</w:t>
            </w:r>
          </w:p>
        </w:tc>
      </w:tr>
      <w:tr w:rsidR="00DC6BE6" w:rsidRPr="00474FC9" w14:paraId="73486141" w14:textId="77777777" w:rsidTr="00006CE7">
        <w:trPr>
          <w:cantSplit/>
        </w:trPr>
        <w:tc>
          <w:tcPr>
            <w:tcW w:w="1124" w:type="dxa"/>
          </w:tcPr>
          <w:p w14:paraId="441DF50B" w14:textId="04283719" w:rsidR="00DC6BE6" w:rsidRDefault="00DC6BE6" w:rsidP="001413F4">
            <w:r>
              <w:t>S13a_P[#]</w:t>
            </w:r>
          </w:p>
        </w:tc>
        <w:tc>
          <w:tcPr>
            <w:tcW w:w="4106" w:type="dxa"/>
          </w:tcPr>
          <w:p w14:paraId="4C4E7B71" w14:textId="7A913EC0" w:rsidR="00DC6BE6" w:rsidRPr="00474FC9" w:rsidRDefault="00DC6BE6" w:rsidP="00D04E6D">
            <w:pPr>
              <w:rPr>
                <w:color w:val="000000"/>
              </w:rPr>
            </w:pPr>
            <w:r>
              <w:rPr>
                <w:color w:val="000000"/>
              </w:rPr>
              <w:t>[IF ONCE]: When did you have sex with [</w:t>
            </w:r>
            <w:proofErr w:type="spellStart"/>
            <w:r>
              <w:rPr>
                <w:color w:val="000000"/>
              </w:rPr>
              <w:t>Pcode</w:t>
            </w:r>
            <w:proofErr w:type="spellEnd"/>
            <w:r>
              <w:rPr>
                <w:color w:val="000000"/>
              </w:rPr>
              <w:t xml:space="preserve">]? </w:t>
            </w:r>
          </w:p>
        </w:tc>
        <w:tc>
          <w:tcPr>
            <w:tcW w:w="4542" w:type="dxa"/>
          </w:tcPr>
          <w:p w14:paraId="0B526851" w14:textId="77777777" w:rsidR="00DC6BE6" w:rsidRPr="00474FC9" w:rsidRDefault="00DC6BE6" w:rsidP="00F83DA1">
            <w:r w:rsidRPr="00474FC9">
              <w:t>______year</w:t>
            </w:r>
          </w:p>
          <w:p w14:paraId="73789E39" w14:textId="77777777" w:rsidR="00DC6BE6" w:rsidRPr="00474FC9" w:rsidRDefault="00DC6BE6" w:rsidP="00F83DA1">
            <w:r w:rsidRPr="00474FC9">
              <w:t>______month</w:t>
            </w:r>
          </w:p>
          <w:p w14:paraId="755AF6C0" w14:textId="77777777" w:rsidR="00DC6BE6" w:rsidRPr="00474FC9" w:rsidRDefault="00DC6BE6" w:rsidP="00F83DA1">
            <w:r w:rsidRPr="00474FC9">
              <w:t>______day</w:t>
            </w:r>
          </w:p>
          <w:p w14:paraId="3DB9224E" w14:textId="77777777" w:rsidR="00DC6BE6" w:rsidRDefault="00DC6BE6" w:rsidP="00F83DA1">
            <w:r>
              <w:t>Don’t know</w:t>
            </w:r>
          </w:p>
          <w:p w14:paraId="31213C4B" w14:textId="77777777" w:rsidR="00DC6BE6" w:rsidRDefault="00DC6BE6" w:rsidP="00F83DA1">
            <w:r>
              <w:t>Refused</w:t>
            </w:r>
          </w:p>
          <w:p w14:paraId="79E26CB9" w14:textId="27F8DCFD" w:rsidR="00DC6BE6" w:rsidRPr="00474FC9" w:rsidRDefault="00DC6BE6" w:rsidP="00F83DA1">
            <w:r>
              <w:t>[after this question go to S13]</w:t>
            </w:r>
          </w:p>
        </w:tc>
      </w:tr>
      <w:tr w:rsidR="00DC6BE6" w:rsidRPr="00474FC9" w14:paraId="167CD829" w14:textId="77777777" w:rsidTr="00006CE7">
        <w:trPr>
          <w:cantSplit/>
        </w:trPr>
        <w:tc>
          <w:tcPr>
            <w:tcW w:w="1124" w:type="dxa"/>
          </w:tcPr>
          <w:p w14:paraId="0B9E2A17" w14:textId="49F1CA6F" w:rsidR="00DC6BE6" w:rsidRPr="00474FC9" w:rsidRDefault="00DC6BE6" w:rsidP="001413F4">
            <w:r>
              <w:t>S13b_P[#]</w:t>
            </w:r>
          </w:p>
        </w:tc>
        <w:tc>
          <w:tcPr>
            <w:tcW w:w="4106" w:type="dxa"/>
          </w:tcPr>
          <w:p w14:paraId="4DC17578" w14:textId="18BEB1BB" w:rsidR="00DC6BE6" w:rsidRPr="00474FC9" w:rsidRDefault="00DC6BE6" w:rsidP="00D04E6D">
            <w:pPr>
              <w:rPr>
                <w:color w:val="000000"/>
              </w:rPr>
            </w:pPr>
            <w:r>
              <w:rPr>
                <w:color w:val="000000"/>
              </w:rPr>
              <w:t xml:space="preserve">[If &gt;1 time] </w:t>
            </w:r>
            <w:r w:rsidRPr="00474FC9">
              <w:rPr>
                <w:color w:val="000000"/>
              </w:rPr>
              <w:t>When did you first have sex with [</w:t>
            </w:r>
            <w:proofErr w:type="spellStart"/>
            <w:r w:rsidRPr="00474FC9">
              <w:rPr>
                <w:color w:val="000000"/>
              </w:rPr>
              <w:t>Pcode</w:t>
            </w:r>
            <w:proofErr w:type="spellEnd"/>
            <w:r w:rsidRPr="00474FC9">
              <w:rPr>
                <w:color w:val="000000"/>
              </w:rPr>
              <w:t>]?</w:t>
            </w:r>
          </w:p>
        </w:tc>
        <w:tc>
          <w:tcPr>
            <w:tcW w:w="4542" w:type="dxa"/>
          </w:tcPr>
          <w:p w14:paraId="11C45084" w14:textId="77777777" w:rsidR="00DC6BE6" w:rsidRPr="00474FC9" w:rsidRDefault="00DC6BE6" w:rsidP="00D04E6D">
            <w:r w:rsidRPr="00474FC9">
              <w:t>______year</w:t>
            </w:r>
          </w:p>
          <w:p w14:paraId="33519C37" w14:textId="77777777" w:rsidR="00DC6BE6" w:rsidRPr="00474FC9" w:rsidRDefault="00DC6BE6" w:rsidP="00D04E6D">
            <w:r w:rsidRPr="00474FC9">
              <w:t>______month</w:t>
            </w:r>
          </w:p>
          <w:p w14:paraId="5CE2AFAA" w14:textId="73685E7A" w:rsidR="00DC6BE6" w:rsidRPr="00474FC9" w:rsidRDefault="00DC6BE6" w:rsidP="00D04E6D">
            <w:r w:rsidRPr="00474FC9">
              <w:t>______day</w:t>
            </w:r>
          </w:p>
          <w:p w14:paraId="025C6064" w14:textId="77777777" w:rsidR="00DC6BE6" w:rsidRDefault="00DC6BE6" w:rsidP="00D04E6D">
            <w:r>
              <w:t>Don’t know</w:t>
            </w:r>
          </w:p>
          <w:p w14:paraId="7F79E3BF" w14:textId="59BAEECF" w:rsidR="00DC6BE6" w:rsidRPr="00474FC9" w:rsidRDefault="00DC6BE6" w:rsidP="00D04E6D">
            <w:r>
              <w:t>Refused</w:t>
            </w:r>
          </w:p>
        </w:tc>
      </w:tr>
      <w:tr w:rsidR="00DC6BE6" w:rsidRPr="00474FC9" w14:paraId="39E3A798" w14:textId="77777777" w:rsidTr="00006CE7">
        <w:trPr>
          <w:cantSplit/>
        </w:trPr>
        <w:tc>
          <w:tcPr>
            <w:tcW w:w="1124" w:type="dxa"/>
          </w:tcPr>
          <w:p w14:paraId="4E7D5CE3" w14:textId="6605EF5C" w:rsidR="00DC6BE6" w:rsidRPr="00474FC9" w:rsidRDefault="00DC6BE6" w:rsidP="001413F4">
            <w:r>
              <w:t>S13c_P[#]</w:t>
            </w:r>
          </w:p>
        </w:tc>
        <w:tc>
          <w:tcPr>
            <w:tcW w:w="4106" w:type="dxa"/>
          </w:tcPr>
          <w:p w14:paraId="3A613F97" w14:textId="42A0BD3E" w:rsidR="00DC6BE6" w:rsidRPr="00474FC9" w:rsidRDefault="00DC6BE6" w:rsidP="00D04E6D">
            <w:pPr>
              <w:rPr>
                <w:color w:val="000000"/>
              </w:rPr>
            </w:pPr>
            <w:r>
              <w:rPr>
                <w:color w:val="000000"/>
              </w:rPr>
              <w:t xml:space="preserve">[If &gt;1 time] </w:t>
            </w:r>
            <w:r w:rsidRPr="00474FC9">
              <w:rPr>
                <w:color w:val="000000"/>
              </w:rPr>
              <w:t>When did you last have sex with [</w:t>
            </w:r>
            <w:proofErr w:type="spellStart"/>
            <w:r w:rsidRPr="00474FC9">
              <w:rPr>
                <w:color w:val="000000"/>
              </w:rPr>
              <w:t>Pcode</w:t>
            </w:r>
            <w:proofErr w:type="spellEnd"/>
            <w:r w:rsidRPr="00474FC9">
              <w:rPr>
                <w:color w:val="000000"/>
              </w:rPr>
              <w:t>]?</w:t>
            </w:r>
          </w:p>
        </w:tc>
        <w:tc>
          <w:tcPr>
            <w:tcW w:w="4542" w:type="dxa"/>
          </w:tcPr>
          <w:p w14:paraId="3FD15680" w14:textId="77777777" w:rsidR="00DC6BE6" w:rsidRPr="00474FC9" w:rsidRDefault="00DC6BE6" w:rsidP="00084C84">
            <w:r w:rsidRPr="00474FC9">
              <w:t>______year</w:t>
            </w:r>
          </w:p>
          <w:p w14:paraId="5CF053C0" w14:textId="77777777" w:rsidR="00DC6BE6" w:rsidRPr="00474FC9" w:rsidRDefault="00DC6BE6" w:rsidP="00084C84">
            <w:r w:rsidRPr="00474FC9">
              <w:t>______month</w:t>
            </w:r>
          </w:p>
          <w:p w14:paraId="64A5D1F2" w14:textId="77777777" w:rsidR="00DC6BE6" w:rsidRDefault="00DC6BE6" w:rsidP="00D04E6D">
            <w:r w:rsidRPr="00474FC9">
              <w:t>______day</w:t>
            </w:r>
          </w:p>
          <w:p w14:paraId="4E9BCA3D" w14:textId="77777777" w:rsidR="00DC6BE6" w:rsidRDefault="00DC6BE6" w:rsidP="00D04E6D">
            <w:r>
              <w:t>Don’t know</w:t>
            </w:r>
          </w:p>
          <w:p w14:paraId="0AC9D222" w14:textId="2A5C78B7" w:rsidR="00DC6BE6" w:rsidRPr="00474FC9" w:rsidRDefault="00DC6BE6" w:rsidP="00D04E6D">
            <w:r>
              <w:t>refused</w:t>
            </w:r>
          </w:p>
        </w:tc>
      </w:tr>
      <w:tr w:rsidR="00DC6BE6" w:rsidRPr="00474FC9" w14:paraId="0B824BA4" w14:textId="77777777" w:rsidTr="00006CE7">
        <w:trPr>
          <w:cantSplit/>
        </w:trPr>
        <w:tc>
          <w:tcPr>
            <w:tcW w:w="1124" w:type="dxa"/>
          </w:tcPr>
          <w:p w14:paraId="6DA153D9" w14:textId="296ADE15" w:rsidR="00DC6BE6" w:rsidRPr="00474FC9" w:rsidRDefault="00DC6BE6" w:rsidP="001413F4">
            <w:r>
              <w:t>S14_P[#]</w:t>
            </w:r>
          </w:p>
        </w:tc>
        <w:tc>
          <w:tcPr>
            <w:tcW w:w="4106" w:type="dxa"/>
          </w:tcPr>
          <w:p w14:paraId="611A9FAB" w14:textId="4D2C61BC" w:rsidR="00DC6BE6" w:rsidRPr="00474FC9" w:rsidRDefault="00DC6BE6" w:rsidP="007666C0">
            <w:pPr>
              <w:rPr>
                <w:color w:val="000000"/>
              </w:rPr>
            </w:pPr>
            <w:r>
              <w:t xml:space="preserve">How likely do you think it is that you’ll have sex with </w:t>
            </w:r>
            <w:r>
              <w:rPr>
                <w:color w:val="000000"/>
              </w:rPr>
              <w:t>[</w:t>
            </w:r>
            <w:proofErr w:type="spellStart"/>
            <w:r>
              <w:rPr>
                <w:color w:val="000000"/>
              </w:rPr>
              <w:t>Pcode</w:t>
            </w:r>
            <w:proofErr w:type="spellEnd"/>
            <w:r>
              <w:rPr>
                <w:color w:val="000000"/>
              </w:rPr>
              <w:t>]</w:t>
            </w:r>
            <w:r>
              <w:t xml:space="preserve"> again? </w:t>
            </w:r>
          </w:p>
        </w:tc>
        <w:tc>
          <w:tcPr>
            <w:tcW w:w="4542" w:type="dxa"/>
          </w:tcPr>
          <w:p w14:paraId="476CD5C4" w14:textId="77777777" w:rsidR="00DC6BE6" w:rsidRDefault="00DC6BE6" w:rsidP="00D04E6D">
            <w:pPr>
              <w:autoSpaceDE w:val="0"/>
              <w:autoSpaceDN w:val="0"/>
              <w:adjustRightInd w:val="0"/>
              <w:ind w:right="172"/>
            </w:pPr>
            <w:r>
              <w:t>Very unlikely</w:t>
            </w:r>
          </w:p>
          <w:p w14:paraId="6ACBAFFB" w14:textId="77777777" w:rsidR="00DC6BE6" w:rsidRDefault="00DC6BE6" w:rsidP="00D04E6D">
            <w:pPr>
              <w:autoSpaceDE w:val="0"/>
              <w:autoSpaceDN w:val="0"/>
              <w:adjustRightInd w:val="0"/>
              <w:ind w:right="172"/>
            </w:pPr>
            <w:r>
              <w:t>Unlikely</w:t>
            </w:r>
          </w:p>
          <w:p w14:paraId="6CB2EA98" w14:textId="77777777" w:rsidR="00DC6BE6" w:rsidRDefault="00DC6BE6" w:rsidP="00D04E6D">
            <w:pPr>
              <w:autoSpaceDE w:val="0"/>
              <w:autoSpaceDN w:val="0"/>
              <w:adjustRightInd w:val="0"/>
              <w:ind w:right="172"/>
            </w:pPr>
            <w:r>
              <w:t>Likely</w:t>
            </w:r>
          </w:p>
          <w:p w14:paraId="2954EE52" w14:textId="4A2FE8F0" w:rsidR="00DC6BE6" w:rsidRPr="00474FC9" w:rsidRDefault="00DC6BE6" w:rsidP="00D04E6D">
            <w:pPr>
              <w:autoSpaceDE w:val="0"/>
              <w:autoSpaceDN w:val="0"/>
              <w:adjustRightInd w:val="0"/>
              <w:ind w:right="172"/>
              <w:rPr>
                <w:rFonts w:cs="Times New Roman"/>
                <w:color w:val="000000"/>
              </w:rPr>
            </w:pPr>
            <w:r>
              <w:t>Very likely</w:t>
            </w:r>
            <w:r w:rsidRPr="00474FC9" w:rsidDel="007666C0">
              <w:rPr>
                <w:rFonts w:cs="Times New Roman"/>
                <w:color w:val="000000"/>
              </w:rPr>
              <w:t xml:space="preserve"> </w:t>
            </w:r>
            <w:r w:rsidRPr="00474FC9">
              <w:rPr>
                <w:rFonts w:cs="Times New Roman"/>
                <w:color w:val="000000"/>
              </w:rPr>
              <w:t>Don’t know</w:t>
            </w:r>
          </w:p>
          <w:p w14:paraId="3A479129" w14:textId="6D71E705" w:rsidR="00DC6BE6" w:rsidRPr="00474FC9" w:rsidRDefault="00DC6BE6" w:rsidP="00D04E6D">
            <w:pPr>
              <w:autoSpaceDE w:val="0"/>
              <w:autoSpaceDN w:val="0"/>
              <w:adjustRightInd w:val="0"/>
              <w:ind w:right="172"/>
              <w:rPr>
                <w:rFonts w:cs="Times New Roman"/>
                <w:color w:val="000000"/>
              </w:rPr>
            </w:pPr>
            <w:r w:rsidRPr="00474FC9">
              <w:rPr>
                <w:rFonts w:cs="Times New Roman"/>
                <w:color w:val="000000"/>
              </w:rPr>
              <w:t>Refused</w:t>
            </w:r>
          </w:p>
        </w:tc>
      </w:tr>
      <w:tr w:rsidR="00DC6BE6" w:rsidRPr="00474FC9" w14:paraId="31CD224E" w14:textId="77777777" w:rsidTr="00006CE7">
        <w:trPr>
          <w:cantSplit/>
        </w:trPr>
        <w:tc>
          <w:tcPr>
            <w:tcW w:w="1124" w:type="dxa"/>
          </w:tcPr>
          <w:p w14:paraId="209C9CD6" w14:textId="1DCB50C3" w:rsidR="00DC6BE6" w:rsidRPr="00474FC9" w:rsidRDefault="00DC6BE6" w:rsidP="001413F4"/>
        </w:tc>
        <w:tc>
          <w:tcPr>
            <w:tcW w:w="4106" w:type="dxa"/>
          </w:tcPr>
          <w:p w14:paraId="33397172" w14:textId="707CB2D2" w:rsidR="00DC6BE6" w:rsidRPr="00474FC9" w:rsidRDefault="00DC6BE6" w:rsidP="00CD5708">
            <w:pPr>
              <w:rPr>
                <w:b/>
              </w:rPr>
            </w:pPr>
            <w:r w:rsidRPr="00474FC9">
              <w:rPr>
                <w:b/>
              </w:rPr>
              <w:t>If partner is male</w:t>
            </w:r>
            <w:r>
              <w:rPr>
                <w:b/>
              </w:rPr>
              <w:t xml:space="preserve"> </w:t>
            </w:r>
          </w:p>
        </w:tc>
        <w:tc>
          <w:tcPr>
            <w:tcW w:w="4542" w:type="dxa"/>
          </w:tcPr>
          <w:p w14:paraId="3DC1E2A1" w14:textId="77777777" w:rsidR="00DC6BE6" w:rsidRPr="00474FC9" w:rsidRDefault="00DC6BE6" w:rsidP="001413F4"/>
        </w:tc>
      </w:tr>
      <w:tr w:rsidR="00DC6BE6" w:rsidRPr="00474FC9" w14:paraId="40734849" w14:textId="77777777" w:rsidTr="00006CE7">
        <w:trPr>
          <w:cantSplit/>
        </w:trPr>
        <w:tc>
          <w:tcPr>
            <w:tcW w:w="1124" w:type="dxa"/>
          </w:tcPr>
          <w:p w14:paraId="001B26A4" w14:textId="4BFC997C" w:rsidR="00DC6BE6" w:rsidRPr="00474FC9" w:rsidRDefault="00DC6BE6" w:rsidP="001413F4">
            <w:r>
              <w:t>S15_P[#]</w:t>
            </w:r>
          </w:p>
        </w:tc>
        <w:tc>
          <w:tcPr>
            <w:tcW w:w="4106" w:type="dxa"/>
          </w:tcPr>
          <w:p w14:paraId="2CA6198D" w14:textId="4160C4DA" w:rsidR="00DC6BE6" w:rsidRPr="00474FC9" w:rsidRDefault="00DC6BE6" w:rsidP="00CD5708">
            <w:pPr>
              <w:rPr>
                <w:color w:val="000000"/>
              </w:rPr>
            </w:pPr>
            <w:r>
              <w:rPr>
                <w:color w:val="000000"/>
              </w:rPr>
              <w:t xml:space="preserve">Have you ever had </w:t>
            </w:r>
            <w:r w:rsidRPr="004E03AF">
              <w:rPr>
                <w:color w:val="000000"/>
                <w:u w:val="single"/>
              </w:rPr>
              <w:t>anal sex</w:t>
            </w:r>
            <w:r>
              <w:rPr>
                <w:color w:val="000000"/>
              </w:rPr>
              <w:t xml:space="preserve"> with [</w:t>
            </w:r>
            <w:proofErr w:type="spellStart"/>
            <w:r>
              <w:rPr>
                <w:color w:val="000000"/>
              </w:rPr>
              <w:t>Pcode</w:t>
            </w:r>
            <w:proofErr w:type="spellEnd"/>
            <w:r>
              <w:rPr>
                <w:color w:val="000000"/>
              </w:rPr>
              <w:t xml:space="preserve">]? </w:t>
            </w:r>
            <w:r>
              <w:t>(B</w:t>
            </w:r>
            <w:r w:rsidRPr="00474FC9">
              <w:t>y anal sex, I mean when you have put your penis in your partner’s butt or he has put his penis in your butt)</w:t>
            </w:r>
            <w:r>
              <w:t>.</w:t>
            </w:r>
          </w:p>
        </w:tc>
        <w:tc>
          <w:tcPr>
            <w:tcW w:w="4542" w:type="dxa"/>
          </w:tcPr>
          <w:p w14:paraId="50B05879" w14:textId="32D803CB" w:rsidR="00DC6BE6" w:rsidRDefault="00DC6BE6" w:rsidP="001413F4">
            <w:pPr>
              <w:rPr>
                <w:color w:val="000000"/>
              </w:rPr>
            </w:pPr>
            <w:r>
              <w:rPr>
                <w:color w:val="000000"/>
              </w:rPr>
              <w:t>Yes</w:t>
            </w:r>
          </w:p>
          <w:p w14:paraId="24164163" w14:textId="4A5B1F26" w:rsidR="00DC6BE6" w:rsidRDefault="00DC6BE6" w:rsidP="001413F4">
            <w:pPr>
              <w:rPr>
                <w:color w:val="000000"/>
              </w:rPr>
            </w:pPr>
            <w:r>
              <w:rPr>
                <w:color w:val="000000"/>
              </w:rPr>
              <w:t xml:space="preserve">No [Skip pattern to oral </w:t>
            </w:r>
            <w:r w:rsidRPr="004E7309">
              <w:rPr>
                <w:color w:val="000000"/>
              </w:rPr>
              <w:t>sex S1</w:t>
            </w:r>
            <w:r>
              <w:rPr>
                <w:color w:val="000000"/>
              </w:rPr>
              <w:t>9</w:t>
            </w:r>
            <w:r>
              <w:t>_</w:t>
            </w:r>
            <w:proofErr w:type="gramStart"/>
            <w:r>
              <w:t>P[</w:t>
            </w:r>
            <w:proofErr w:type="gramEnd"/>
            <w:r>
              <w:t>#]</w:t>
            </w:r>
            <w:r w:rsidRPr="004E7309">
              <w:rPr>
                <w:color w:val="000000"/>
              </w:rPr>
              <w:t>?</w:t>
            </w:r>
          </w:p>
          <w:p w14:paraId="0C4C8938" w14:textId="77777777" w:rsidR="00DC6BE6" w:rsidRDefault="00DC6BE6" w:rsidP="001413F4">
            <w:pPr>
              <w:rPr>
                <w:color w:val="000000"/>
              </w:rPr>
            </w:pPr>
            <w:r>
              <w:rPr>
                <w:color w:val="000000"/>
              </w:rPr>
              <w:t>Don’t know</w:t>
            </w:r>
          </w:p>
          <w:p w14:paraId="7B2F03FF" w14:textId="78BC16E8" w:rsidR="00DC6BE6" w:rsidRPr="00474FC9" w:rsidRDefault="00DC6BE6" w:rsidP="001413F4">
            <w:pPr>
              <w:rPr>
                <w:color w:val="000000"/>
              </w:rPr>
            </w:pPr>
            <w:r>
              <w:rPr>
                <w:color w:val="000000"/>
              </w:rPr>
              <w:t>Refused</w:t>
            </w:r>
          </w:p>
        </w:tc>
      </w:tr>
      <w:tr w:rsidR="00DC6BE6" w:rsidRPr="00474FC9" w14:paraId="75DC0EA8" w14:textId="77777777" w:rsidTr="00006CE7">
        <w:trPr>
          <w:cantSplit/>
        </w:trPr>
        <w:tc>
          <w:tcPr>
            <w:tcW w:w="1124" w:type="dxa"/>
          </w:tcPr>
          <w:p w14:paraId="21A8E626" w14:textId="4389E319" w:rsidR="00DC6BE6" w:rsidRPr="00474FC9" w:rsidRDefault="00DC6BE6" w:rsidP="001413F4">
            <w:r>
              <w:t>S16_P[#]</w:t>
            </w:r>
          </w:p>
        </w:tc>
        <w:tc>
          <w:tcPr>
            <w:tcW w:w="4106" w:type="dxa"/>
          </w:tcPr>
          <w:p w14:paraId="6791FA2C" w14:textId="1AA5817D" w:rsidR="00DC6BE6" w:rsidRPr="00474FC9" w:rsidRDefault="00DC6BE6" w:rsidP="00445945">
            <w:pPr>
              <w:rPr>
                <w:color w:val="000000"/>
              </w:rPr>
            </w:pPr>
            <w:r>
              <w:rPr>
                <w:color w:val="000000"/>
              </w:rPr>
              <w:t xml:space="preserve">Have you ever had </w:t>
            </w:r>
            <w:r w:rsidRPr="006E39E7">
              <w:rPr>
                <w:color w:val="000000"/>
                <w:u w:val="single"/>
              </w:rPr>
              <w:t>unprotected anal sex</w:t>
            </w:r>
            <w:r>
              <w:rPr>
                <w:color w:val="000000"/>
              </w:rPr>
              <w:t xml:space="preserve"> with [</w:t>
            </w:r>
            <w:proofErr w:type="spellStart"/>
            <w:r>
              <w:rPr>
                <w:color w:val="000000"/>
              </w:rPr>
              <w:t>Pcode</w:t>
            </w:r>
            <w:proofErr w:type="spellEnd"/>
            <w:r>
              <w:rPr>
                <w:color w:val="000000"/>
              </w:rPr>
              <w:t>]?</w:t>
            </w:r>
            <w:r>
              <w:t xml:space="preserve"> (B</w:t>
            </w:r>
            <w:r w:rsidRPr="00474FC9">
              <w:t xml:space="preserve">y unprotected anal sex, I mean anal sex </w:t>
            </w:r>
            <w:r w:rsidRPr="00E3159A">
              <w:rPr>
                <w:u w:val="single"/>
              </w:rPr>
              <w:t>without a condom</w:t>
            </w:r>
            <w:r w:rsidRPr="00474FC9">
              <w:t>)</w:t>
            </w:r>
            <w:r>
              <w:t>.</w:t>
            </w:r>
          </w:p>
        </w:tc>
        <w:tc>
          <w:tcPr>
            <w:tcW w:w="4542" w:type="dxa"/>
          </w:tcPr>
          <w:p w14:paraId="463F8540" w14:textId="3AFE6BF6" w:rsidR="00DC6BE6" w:rsidRDefault="00DC6BE6" w:rsidP="001413F4">
            <w:pPr>
              <w:rPr>
                <w:color w:val="000000"/>
              </w:rPr>
            </w:pPr>
            <w:r>
              <w:rPr>
                <w:color w:val="000000"/>
              </w:rPr>
              <w:t>Yes</w:t>
            </w:r>
          </w:p>
          <w:p w14:paraId="4D8087BF" w14:textId="1C301B81" w:rsidR="00DC6BE6" w:rsidRDefault="00DC6BE6" w:rsidP="001413F4">
            <w:pPr>
              <w:rPr>
                <w:color w:val="000000"/>
              </w:rPr>
            </w:pPr>
            <w:r>
              <w:rPr>
                <w:color w:val="000000"/>
              </w:rPr>
              <w:t>No</w:t>
            </w:r>
          </w:p>
          <w:p w14:paraId="42B54D01" w14:textId="77777777" w:rsidR="00DC6BE6" w:rsidRDefault="00DC6BE6" w:rsidP="001413F4">
            <w:pPr>
              <w:rPr>
                <w:color w:val="000000"/>
              </w:rPr>
            </w:pPr>
            <w:r>
              <w:rPr>
                <w:color w:val="000000"/>
              </w:rPr>
              <w:t>Don’t know</w:t>
            </w:r>
          </w:p>
          <w:p w14:paraId="663756EE" w14:textId="0CCEC82E" w:rsidR="00DC6BE6" w:rsidRPr="00474FC9" w:rsidRDefault="00DC6BE6" w:rsidP="001413F4">
            <w:pPr>
              <w:rPr>
                <w:color w:val="000000"/>
              </w:rPr>
            </w:pPr>
            <w:r>
              <w:rPr>
                <w:color w:val="000000"/>
              </w:rPr>
              <w:t>Refused</w:t>
            </w:r>
          </w:p>
        </w:tc>
      </w:tr>
      <w:tr w:rsidR="00DC6BE6" w:rsidRPr="00474FC9" w14:paraId="0A40EA0A" w14:textId="77777777" w:rsidTr="00006CE7">
        <w:trPr>
          <w:cantSplit/>
        </w:trPr>
        <w:tc>
          <w:tcPr>
            <w:tcW w:w="1124" w:type="dxa"/>
          </w:tcPr>
          <w:p w14:paraId="25A9CB87" w14:textId="4057F2C2" w:rsidR="00DC6BE6" w:rsidRPr="00474FC9" w:rsidRDefault="00DC6BE6" w:rsidP="001413F4"/>
        </w:tc>
        <w:tc>
          <w:tcPr>
            <w:tcW w:w="4106" w:type="dxa"/>
          </w:tcPr>
          <w:p w14:paraId="7DF1AE90" w14:textId="77777777" w:rsidR="00DC6BE6" w:rsidRPr="00474FC9" w:rsidRDefault="00DC6BE6" w:rsidP="00445945">
            <w:pPr>
              <w:rPr>
                <w:color w:val="000000"/>
              </w:rPr>
            </w:pPr>
            <w:r w:rsidRPr="00474FC9">
              <w:rPr>
                <w:color w:val="000000"/>
              </w:rPr>
              <w:t>The last time you and [</w:t>
            </w:r>
            <w:proofErr w:type="spellStart"/>
            <w:r w:rsidRPr="00474FC9">
              <w:rPr>
                <w:color w:val="000000"/>
              </w:rPr>
              <w:t>Pcode</w:t>
            </w:r>
            <w:proofErr w:type="spellEnd"/>
            <w:r w:rsidRPr="00474FC9">
              <w:rPr>
                <w:color w:val="000000"/>
              </w:rPr>
              <w:t>] had sex, did you …</w:t>
            </w:r>
          </w:p>
        </w:tc>
        <w:tc>
          <w:tcPr>
            <w:tcW w:w="4542" w:type="dxa"/>
          </w:tcPr>
          <w:p w14:paraId="3BC2D72E" w14:textId="77777777" w:rsidR="00DC6BE6" w:rsidRPr="00474FC9" w:rsidRDefault="00DC6BE6" w:rsidP="001413F4">
            <w:pPr>
              <w:rPr>
                <w:color w:val="000000"/>
              </w:rPr>
            </w:pPr>
          </w:p>
        </w:tc>
      </w:tr>
      <w:tr w:rsidR="00DC6BE6" w:rsidRPr="00474FC9" w14:paraId="2F4FD2E8" w14:textId="77777777" w:rsidTr="00006CE7">
        <w:trPr>
          <w:cantSplit/>
        </w:trPr>
        <w:tc>
          <w:tcPr>
            <w:tcW w:w="1124" w:type="dxa"/>
          </w:tcPr>
          <w:p w14:paraId="775F4271" w14:textId="576528F4" w:rsidR="00DC6BE6" w:rsidRPr="00474FC9" w:rsidRDefault="00DC6BE6" w:rsidP="001413F4">
            <w:r>
              <w:t>S17_P[#]</w:t>
            </w:r>
          </w:p>
        </w:tc>
        <w:tc>
          <w:tcPr>
            <w:tcW w:w="4106" w:type="dxa"/>
          </w:tcPr>
          <w:p w14:paraId="1C84EDD4" w14:textId="77777777" w:rsidR="00DC6BE6" w:rsidRPr="00474FC9" w:rsidRDefault="00DC6BE6" w:rsidP="001413F4">
            <w:pPr>
              <w:rPr>
                <w:color w:val="000000"/>
              </w:rPr>
            </w:pPr>
            <w:r w:rsidRPr="00474FC9">
              <w:rPr>
                <w:color w:val="000000"/>
              </w:rPr>
              <w:t xml:space="preserve">…have </w:t>
            </w:r>
            <w:r w:rsidRPr="00474FC9">
              <w:rPr>
                <w:color w:val="000000"/>
                <w:u w:val="single"/>
              </w:rPr>
              <w:t>anal sex as a top</w:t>
            </w:r>
            <w:r w:rsidRPr="00474FC9">
              <w:rPr>
                <w:color w:val="000000"/>
              </w:rPr>
              <w:t xml:space="preserve"> with him?</w:t>
            </w:r>
          </w:p>
          <w:p w14:paraId="32A48C66" w14:textId="77777777" w:rsidR="00DC6BE6" w:rsidRPr="00474FC9" w:rsidRDefault="00DC6BE6" w:rsidP="007B4E1E">
            <w:pPr>
              <w:rPr>
                <w:color w:val="000000"/>
              </w:rPr>
            </w:pPr>
            <w:r w:rsidRPr="00474FC9">
              <w:rPr>
                <w:color w:val="000000"/>
              </w:rPr>
              <w:t xml:space="preserve">(by </w:t>
            </w:r>
            <w:r w:rsidRPr="00474FC9">
              <w:rPr>
                <w:i/>
                <w:color w:val="000000"/>
              </w:rPr>
              <w:t>top</w:t>
            </w:r>
            <w:r w:rsidRPr="00474FC9">
              <w:rPr>
                <w:color w:val="000000"/>
              </w:rPr>
              <w:t>, I mean anal sex when you put your penis in your partner’s butt )</w:t>
            </w:r>
          </w:p>
        </w:tc>
        <w:tc>
          <w:tcPr>
            <w:tcW w:w="4542" w:type="dxa"/>
          </w:tcPr>
          <w:p w14:paraId="6DAAE93D" w14:textId="5856AF1C" w:rsidR="00DC6BE6" w:rsidRPr="00474FC9" w:rsidRDefault="00DC6BE6" w:rsidP="001413F4">
            <w:pPr>
              <w:rPr>
                <w:color w:val="000000"/>
              </w:rPr>
            </w:pPr>
            <w:r w:rsidRPr="00474FC9">
              <w:rPr>
                <w:color w:val="000000"/>
              </w:rPr>
              <w:t>Yes [skip to</w:t>
            </w:r>
            <w:r>
              <w:rPr>
                <w:color w:val="000000"/>
              </w:rPr>
              <w:t xml:space="preserve"> S17a</w:t>
            </w:r>
            <w:r>
              <w:t>_P[#]</w:t>
            </w:r>
            <w:r w:rsidRPr="00474FC9">
              <w:rPr>
                <w:color w:val="000000"/>
              </w:rPr>
              <w:t xml:space="preserve"> condom question]</w:t>
            </w:r>
          </w:p>
          <w:p w14:paraId="50C2AE3D" w14:textId="0B33ABE9" w:rsidR="00DC6BE6" w:rsidRDefault="00DC6BE6" w:rsidP="001413F4">
            <w:pPr>
              <w:rPr>
                <w:color w:val="000000"/>
              </w:rPr>
            </w:pPr>
            <w:r w:rsidRPr="00474FC9">
              <w:rPr>
                <w:color w:val="000000"/>
              </w:rPr>
              <w:t xml:space="preserve">No [skip to </w:t>
            </w:r>
            <w:r>
              <w:rPr>
                <w:color w:val="000000"/>
              </w:rPr>
              <w:t>S18</w:t>
            </w:r>
            <w:r>
              <w:t>_P[#]</w:t>
            </w:r>
            <w:r>
              <w:rPr>
                <w:color w:val="000000"/>
              </w:rPr>
              <w:t xml:space="preserve"> </w:t>
            </w:r>
            <w:r w:rsidRPr="00474FC9">
              <w:rPr>
                <w:color w:val="000000"/>
              </w:rPr>
              <w:t>anal sex bottom question]</w:t>
            </w:r>
          </w:p>
          <w:p w14:paraId="0836ABD9" w14:textId="6F518B91" w:rsidR="00DC6BE6" w:rsidRDefault="00DC6BE6" w:rsidP="001413F4">
            <w:pPr>
              <w:rPr>
                <w:color w:val="000000"/>
              </w:rPr>
            </w:pPr>
            <w:r>
              <w:rPr>
                <w:color w:val="000000"/>
              </w:rPr>
              <w:t>Don’t know</w:t>
            </w:r>
          </w:p>
          <w:p w14:paraId="57A33559" w14:textId="616D1319" w:rsidR="00DC6BE6" w:rsidRPr="00474FC9" w:rsidRDefault="00DC6BE6" w:rsidP="006E39E7">
            <w:pPr>
              <w:rPr>
                <w:color w:val="000000"/>
              </w:rPr>
            </w:pPr>
            <w:r>
              <w:rPr>
                <w:color w:val="000000"/>
              </w:rPr>
              <w:t>Refused</w:t>
            </w:r>
          </w:p>
        </w:tc>
      </w:tr>
      <w:tr w:rsidR="00DC6BE6" w:rsidRPr="00474FC9" w14:paraId="0A16A0CA" w14:textId="77777777" w:rsidTr="00006CE7">
        <w:trPr>
          <w:cantSplit/>
        </w:trPr>
        <w:tc>
          <w:tcPr>
            <w:tcW w:w="1124" w:type="dxa"/>
          </w:tcPr>
          <w:p w14:paraId="245AE340" w14:textId="4792FC11" w:rsidR="00DC6BE6" w:rsidRPr="00474FC9" w:rsidRDefault="00DC6BE6" w:rsidP="001413F4">
            <w:r>
              <w:lastRenderedPageBreak/>
              <w:t>S17a_P[#]</w:t>
            </w:r>
          </w:p>
        </w:tc>
        <w:tc>
          <w:tcPr>
            <w:tcW w:w="4106" w:type="dxa"/>
          </w:tcPr>
          <w:p w14:paraId="4DCCE757" w14:textId="77777777" w:rsidR="00DC6BE6" w:rsidRPr="00474FC9" w:rsidRDefault="00DC6BE6" w:rsidP="001413F4">
            <w:pPr>
              <w:rPr>
                <w:color w:val="000000"/>
              </w:rPr>
            </w:pPr>
            <w:r w:rsidRPr="00474FC9">
              <w:rPr>
                <w:color w:val="000000"/>
              </w:rPr>
              <w:t>If yes, did you use a condom?</w:t>
            </w:r>
          </w:p>
        </w:tc>
        <w:tc>
          <w:tcPr>
            <w:tcW w:w="4542" w:type="dxa"/>
          </w:tcPr>
          <w:p w14:paraId="48D3CD52" w14:textId="77777777" w:rsidR="00DC6BE6" w:rsidRPr="00474FC9" w:rsidRDefault="00DC6BE6" w:rsidP="001413F4">
            <w:pPr>
              <w:rPr>
                <w:color w:val="000000"/>
              </w:rPr>
            </w:pPr>
            <w:r w:rsidRPr="00474FC9">
              <w:rPr>
                <w:color w:val="000000"/>
              </w:rPr>
              <w:t>Yes</w:t>
            </w:r>
          </w:p>
          <w:p w14:paraId="19970AF6" w14:textId="77777777" w:rsidR="00DC6BE6" w:rsidRDefault="00DC6BE6" w:rsidP="001413F4">
            <w:pPr>
              <w:rPr>
                <w:color w:val="000000"/>
              </w:rPr>
            </w:pPr>
            <w:r w:rsidRPr="00474FC9">
              <w:rPr>
                <w:color w:val="000000"/>
              </w:rPr>
              <w:t>No</w:t>
            </w:r>
          </w:p>
          <w:p w14:paraId="08BC6911" w14:textId="77777777" w:rsidR="00DC6BE6" w:rsidRDefault="00DC6BE6" w:rsidP="001413F4">
            <w:pPr>
              <w:rPr>
                <w:color w:val="000000"/>
              </w:rPr>
            </w:pPr>
            <w:r>
              <w:rPr>
                <w:color w:val="000000"/>
              </w:rPr>
              <w:t>Don’t know</w:t>
            </w:r>
          </w:p>
          <w:p w14:paraId="00789F08" w14:textId="6FA5873F" w:rsidR="00DC6BE6" w:rsidRPr="00474FC9" w:rsidRDefault="00DC6BE6" w:rsidP="001413F4">
            <w:pPr>
              <w:rPr>
                <w:color w:val="000000"/>
              </w:rPr>
            </w:pPr>
            <w:r>
              <w:rPr>
                <w:color w:val="000000"/>
              </w:rPr>
              <w:t>Refused</w:t>
            </w:r>
          </w:p>
        </w:tc>
      </w:tr>
      <w:tr w:rsidR="00DC6BE6" w:rsidRPr="00474FC9" w14:paraId="1CBE5651" w14:textId="77777777" w:rsidTr="00006CE7">
        <w:trPr>
          <w:cantSplit/>
        </w:trPr>
        <w:tc>
          <w:tcPr>
            <w:tcW w:w="1124" w:type="dxa"/>
          </w:tcPr>
          <w:p w14:paraId="212324BD" w14:textId="015D0D2B" w:rsidR="00DC6BE6" w:rsidRPr="00474FC9" w:rsidRDefault="00DC6BE6" w:rsidP="001413F4">
            <w:r>
              <w:t>S18_P[#]</w:t>
            </w:r>
          </w:p>
        </w:tc>
        <w:tc>
          <w:tcPr>
            <w:tcW w:w="4106" w:type="dxa"/>
          </w:tcPr>
          <w:p w14:paraId="5C451D18" w14:textId="77777777" w:rsidR="00DC6BE6" w:rsidRPr="00474FC9" w:rsidRDefault="00DC6BE6" w:rsidP="00DC049A">
            <w:pPr>
              <w:rPr>
                <w:color w:val="000000"/>
              </w:rPr>
            </w:pPr>
            <w:r w:rsidRPr="00474FC9">
              <w:rPr>
                <w:color w:val="000000"/>
              </w:rPr>
              <w:t xml:space="preserve">…have </w:t>
            </w:r>
            <w:r w:rsidRPr="00474FC9">
              <w:rPr>
                <w:color w:val="000000"/>
                <w:u w:val="single"/>
              </w:rPr>
              <w:t>anal sex as a bottom</w:t>
            </w:r>
            <w:r w:rsidRPr="00474FC9">
              <w:rPr>
                <w:color w:val="000000"/>
              </w:rPr>
              <w:t xml:space="preserve"> with him?</w:t>
            </w:r>
          </w:p>
          <w:p w14:paraId="627A0D47" w14:textId="77777777" w:rsidR="00DC6BE6" w:rsidRPr="00474FC9" w:rsidRDefault="00DC6BE6" w:rsidP="00445945">
            <w:pPr>
              <w:rPr>
                <w:color w:val="000000"/>
              </w:rPr>
            </w:pPr>
            <w:r w:rsidRPr="00474FC9">
              <w:rPr>
                <w:color w:val="000000"/>
              </w:rPr>
              <w:t xml:space="preserve">(by </w:t>
            </w:r>
            <w:r w:rsidRPr="00474FC9">
              <w:rPr>
                <w:i/>
                <w:color w:val="000000"/>
              </w:rPr>
              <w:t>bottom</w:t>
            </w:r>
            <w:r w:rsidRPr="00474FC9">
              <w:rPr>
                <w:color w:val="000000"/>
              </w:rPr>
              <w:t>, I mean anal sex when your partner put his penis in your butt )</w:t>
            </w:r>
          </w:p>
        </w:tc>
        <w:tc>
          <w:tcPr>
            <w:tcW w:w="4542" w:type="dxa"/>
          </w:tcPr>
          <w:p w14:paraId="7F5C4012" w14:textId="54AEAEAC" w:rsidR="00DC6BE6" w:rsidRPr="00474FC9" w:rsidRDefault="00DC6BE6" w:rsidP="00DC049A">
            <w:pPr>
              <w:rPr>
                <w:color w:val="000000"/>
              </w:rPr>
            </w:pPr>
            <w:r w:rsidRPr="00474FC9">
              <w:rPr>
                <w:color w:val="000000"/>
              </w:rPr>
              <w:t xml:space="preserve">Yes [skip to </w:t>
            </w:r>
            <w:r>
              <w:rPr>
                <w:color w:val="000000"/>
              </w:rPr>
              <w:t>S18a</w:t>
            </w:r>
            <w:r>
              <w:t>_P[#]</w:t>
            </w:r>
            <w:r>
              <w:rPr>
                <w:color w:val="000000"/>
              </w:rPr>
              <w:t xml:space="preserve"> </w:t>
            </w:r>
            <w:r w:rsidRPr="00474FC9">
              <w:rPr>
                <w:color w:val="000000"/>
              </w:rPr>
              <w:t>condom question]</w:t>
            </w:r>
          </w:p>
          <w:p w14:paraId="3C427F29" w14:textId="4C6FCFF4" w:rsidR="00DC6BE6" w:rsidRDefault="00DC6BE6" w:rsidP="00DC049A">
            <w:pPr>
              <w:rPr>
                <w:color w:val="000000"/>
              </w:rPr>
            </w:pPr>
            <w:r w:rsidRPr="00474FC9">
              <w:rPr>
                <w:color w:val="000000"/>
              </w:rPr>
              <w:t>No [skip to</w:t>
            </w:r>
            <w:r>
              <w:rPr>
                <w:color w:val="000000"/>
              </w:rPr>
              <w:t xml:space="preserve"> S19</w:t>
            </w:r>
            <w:r>
              <w:t>_P[#]</w:t>
            </w:r>
            <w:r w:rsidRPr="00474FC9">
              <w:rPr>
                <w:color w:val="000000"/>
              </w:rPr>
              <w:t xml:space="preserve"> oral sex question]</w:t>
            </w:r>
          </w:p>
          <w:p w14:paraId="03B006B8" w14:textId="77777777" w:rsidR="00DC6BE6" w:rsidRDefault="00DC6BE6" w:rsidP="00DC049A">
            <w:pPr>
              <w:rPr>
                <w:color w:val="000000"/>
              </w:rPr>
            </w:pPr>
            <w:r>
              <w:rPr>
                <w:color w:val="000000"/>
              </w:rPr>
              <w:t>Don’t know</w:t>
            </w:r>
          </w:p>
          <w:p w14:paraId="1112E63B" w14:textId="10A806AE" w:rsidR="00DC6BE6" w:rsidRPr="00474FC9" w:rsidRDefault="00DC6BE6" w:rsidP="00DC049A">
            <w:pPr>
              <w:rPr>
                <w:color w:val="000000"/>
              </w:rPr>
            </w:pPr>
            <w:r>
              <w:rPr>
                <w:color w:val="000000"/>
              </w:rPr>
              <w:t>Refused</w:t>
            </w:r>
          </w:p>
        </w:tc>
      </w:tr>
      <w:tr w:rsidR="00DC6BE6" w:rsidRPr="00474FC9" w14:paraId="2939D5C1" w14:textId="77777777" w:rsidTr="00006CE7">
        <w:trPr>
          <w:cantSplit/>
        </w:trPr>
        <w:tc>
          <w:tcPr>
            <w:tcW w:w="1124" w:type="dxa"/>
          </w:tcPr>
          <w:p w14:paraId="4D021773" w14:textId="45A94E75" w:rsidR="00DC6BE6" w:rsidRPr="00474FC9" w:rsidRDefault="00DC6BE6" w:rsidP="001413F4">
            <w:r>
              <w:t>S18a_P[#]</w:t>
            </w:r>
          </w:p>
        </w:tc>
        <w:tc>
          <w:tcPr>
            <w:tcW w:w="4106" w:type="dxa"/>
          </w:tcPr>
          <w:p w14:paraId="644A6F31" w14:textId="77777777" w:rsidR="00DC6BE6" w:rsidRPr="00474FC9" w:rsidRDefault="00DC6BE6" w:rsidP="00DC049A">
            <w:pPr>
              <w:rPr>
                <w:color w:val="000000"/>
              </w:rPr>
            </w:pPr>
            <w:r w:rsidRPr="00474FC9">
              <w:rPr>
                <w:color w:val="000000"/>
              </w:rPr>
              <w:t>If yes, did you use a condom?</w:t>
            </w:r>
          </w:p>
        </w:tc>
        <w:tc>
          <w:tcPr>
            <w:tcW w:w="4542" w:type="dxa"/>
          </w:tcPr>
          <w:p w14:paraId="16989188" w14:textId="77777777" w:rsidR="00DC6BE6" w:rsidRPr="00474FC9" w:rsidRDefault="00DC6BE6" w:rsidP="00DC049A">
            <w:pPr>
              <w:rPr>
                <w:color w:val="000000"/>
              </w:rPr>
            </w:pPr>
            <w:r w:rsidRPr="00474FC9">
              <w:rPr>
                <w:color w:val="000000"/>
              </w:rPr>
              <w:t>Yes</w:t>
            </w:r>
          </w:p>
          <w:p w14:paraId="1914FA9C" w14:textId="77777777" w:rsidR="00DC6BE6" w:rsidRDefault="00DC6BE6" w:rsidP="00DC049A">
            <w:pPr>
              <w:rPr>
                <w:color w:val="000000"/>
              </w:rPr>
            </w:pPr>
            <w:r w:rsidRPr="00474FC9">
              <w:rPr>
                <w:color w:val="000000"/>
              </w:rPr>
              <w:t>No</w:t>
            </w:r>
          </w:p>
          <w:p w14:paraId="008539A4" w14:textId="77777777" w:rsidR="00DC6BE6" w:rsidRDefault="00DC6BE6" w:rsidP="00DC049A">
            <w:pPr>
              <w:rPr>
                <w:color w:val="000000"/>
              </w:rPr>
            </w:pPr>
            <w:r>
              <w:rPr>
                <w:color w:val="000000"/>
              </w:rPr>
              <w:t>Don’t know</w:t>
            </w:r>
          </w:p>
          <w:p w14:paraId="7613C301" w14:textId="321498F2" w:rsidR="00DC6BE6" w:rsidRPr="00474FC9" w:rsidRDefault="00DC6BE6" w:rsidP="00DC049A">
            <w:pPr>
              <w:rPr>
                <w:color w:val="000000"/>
              </w:rPr>
            </w:pPr>
            <w:r>
              <w:rPr>
                <w:color w:val="000000"/>
              </w:rPr>
              <w:t>Refused</w:t>
            </w:r>
          </w:p>
        </w:tc>
      </w:tr>
      <w:tr w:rsidR="00DC6BE6" w:rsidRPr="00474FC9" w14:paraId="528CDD96" w14:textId="77777777" w:rsidTr="00006CE7">
        <w:trPr>
          <w:cantSplit/>
        </w:trPr>
        <w:tc>
          <w:tcPr>
            <w:tcW w:w="1124" w:type="dxa"/>
          </w:tcPr>
          <w:p w14:paraId="2ACA2801" w14:textId="0D39ECD3" w:rsidR="00DC6BE6" w:rsidRPr="00474FC9" w:rsidRDefault="00DC6BE6" w:rsidP="001413F4">
            <w:r>
              <w:t>S19_P[#]</w:t>
            </w:r>
          </w:p>
        </w:tc>
        <w:tc>
          <w:tcPr>
            <w:tcW w:w="4106" w:type="dxa"/>
          </w:tcPr>
          <w:p w14:paraId="286D6E81" w14:textId="77777777" w:rsidR="00DC6BE6" w:rsidRPr="00474FC9" w:rsidRDefault="00DC6BE6" w:rsidP="001413F4">
            <w:pPr>
              <w:rPr>
                <w:color w:val="000000"/>
              </w:rPr>
            </w:pPr>
            <w:r w:rsidRPr="00474FC9">
              <w:rPr>
                <w:color w:val="000000"/>
              </w:rPr>
              <w:t>…</w:t>
            </w:r>
            <w:r w:rsidRPr="00474FC9">
              <w:rPr>
                <w:color w:val="000000"/>
                <w:u w:val="single"/>
              </w:rPr>
              <w:t>receive oral sex</w:t>
            </w:r>
            <w:r w:rsidRPr="00474FC9">
              <w:rPr>
                <w:color w:val="000000"/>
              </w:rPr>
              <w:t xml:space="preserve">  from him (by this, I mean oral sex when your partner put your penis in his mouth)</w:t>
            </w:r>
          </w:p>
        </w:tc>
        <w:tc>
          <w:tcPr>
            <w:tcW w:w="4542" w:type="dxa"/>
          </w:tcPr>
          <w:p w14:paraId="093510ED" w14:textId="77777777" w:rsidR="00DC6BE6" w:rsidRPr="00474FC9" w:rsidRDefault="00DC6BE6" w:rsidP="00445945">
            <w:pPr>
              <w:rPr>
                <w:color w:val="000000"/>
              </w:rPr>
            </w:pPr>
            <w:r w:rsidRPr="00474FC9">
              <w:rPr>
                <w:color w:val="000000"/>
              </w:rPr>
              <w:t xml:space="preserve">Yes </w:t>
            </w:r>
          </w:p>
          <w:p w14:paraId="06BD4976" w14:textId="77777777" w:rsidR="00DC6BE6" w:rsidRDefault="00DC6BE6" w:rsidP="00BB3680">
            <w:pPr>
              <w:rPr>
                <w:color w:val="000000"/>
              </w:rPr>
            </w:pPr>
            <w:r>
              <w:rPr>
                <w:color w:val="000000"/>
              </w:rPr>
              <w:t>No</w:t>
            </w:r>
          </w:p>
          <w:p w14:paraId="32848A32" w14:textId="77777777" w:rsidR="00DC6BE6" w:rsidRDefault="00DC6BE6" w:rsidP="00BB3680">
            <w:pPr>
              <w:rPr>
                <w:color w:val="000000"/>
              </w:rPr>
            </w:pPr>
            <w:r>
              <w:rPr>
                <w:color w:val="000000"/>
              </w:rPr>
              <w:t>Don’t know</w:t>
            </w:r>
          </w:p>
          <w:p w14:paraId="53D70134" w14:textId="3DA1F012" w:rsidR="00DC6BE6" w:rsidRPr="00474FC9" w:rsidRDefault="00DC6BE6" w:rsidP="00BB3680">
            <w:pPr>
              <w:rPr>
                <w:color w:val="000000"/>
              </w:rPr>
            </w:pPr>
            <w:r>
              <w:rPr>
                <w:color w:val="000000"/>
              </w:rPr>
              <w:t>Refused</w:t>
            </w:r>
          </w:p>
        </w:tc>
      </w:tr>
      <w:tr w:rsidR="00DC6BE6" w:rsidRPr="00474FC9" w14:paraId="57028C54" w14:textId="77777777" w:rsidTr="00006CE7">
        <w:trPr>
          <w:cantSplit/>
        </w:trPr>
        <w:tc>
          <w:tcPr>
            <w:tcW w:w="1124" w:type="dxa"/>
          </w:tcPr>
          <w:p w14:paraId="011D983E" w14:textId="46C02740" w:rsidR="00DC6BE6" w:rsidRPr="00474FC9" w:rsidRDefault="00DC6BE6" w:rsidP="001413F4">
            <w:r>
              <w:t>S20_P[#]</w:t>
            </w:r>
          </w:p>
        </w:tc>
        <w:tc>
          <w:tcPr>
            <w:tcW w:w="4106" w:type="dxa"/>
          </w:tcPr>
          <w:p w14:paraId="67662058" w14:textId="77777777" w:rsidR="00DC6BE6" w:rsidRPr="00474FC9" w:rsidRDefault="00DC6BE6" w:rsidP="00445945">
            <w:pPr>
              <w:rPr>
                <w:color w:val="000000"/>
              </w:rPr>
            </w:pPr>
            <w:r w:rsidRPr="00474FC9">
              <w:rPr>
                <w:color w:val="000000"/>
              </w:rPr>
              <w:t>…</w:t>
            </w:r>
            <w:r w:rsidRPr="00474FC9">
              <w:rPr>
                <w:color w:val="000000"/>
                <w:u w:val="single"/>
              </w:rPr>
              <w:t>perform oral sex</w:t>
            </w:r>
            <w:r w:rsidRPr="00474FC9">
              <w:rPr>
                <w:color w:val="000000"/>
              </w:rPr>
              <w:t xml:space="preserve">  on him (by this, I mean oral sex when you put your partner’s penis in your mouth)</w:t>
            </w:r>
          </w:p>
        </w:tc>
        <w:tc>
          <w:tcPr>
            <w:tcW w:w="4542" w:type="dxa"/>
          </w:tcPr>
          <w:p w14:paraId="53F3B50C" w14:textId="77777777" w:rsidR="00DC6BE6" w:rsidRPr="00474FC9" w:rsidRDefault="00DC6BE6" w:rsidP="00DC049A">
            <w:pPr>
              <w:rPr>
                <w:color w:val="000000"/>
              </w:rPr>
            </w:pPr>
            <w:r w:rsidRPr="00474FC9">
              <w:rPr>
                <w:color w:val="000000"/>
              </w:rPr>
              <w:t>Yes</w:t>
            </w:r>
          </w:p>
          <w:p w14:paraId="07BA0B2F" w14:textId="77777777" w:rsidR="00DC6BE6" w:rsidRDefault="00DC6BE6" w:rsidP="00CD7C54">
            <w:pPr>
              <w:rPr>
                <w:color w:val="000000"/>
              </w:rPr>
            </w:pPr>
            <w:r>
              <w:rPr>
                <w:color w:val="000000"/>
              </w:rPr>
              <w:t>No</w:t>
            </w:r>
          </w:p>
          <w:p w14:paraId="7E43116E" w14:textId="77777777" w:rsidR="00DC6BE6" w:rsidRDefault="00DC6BE6" w:rsidP="00CD7C54">
            <w:pPr>
              <w:rPr>
                <w:color w:val="000000"/>
              </w:rPr>
            </w:pPr>
            <w:r>
              <w:rPr>
                <w:color w:val="000000"/>
              </w:rPr>
              <w:t>Don’t know</w:t>
            </w:r>
          </w:p>
          <w:p w14:paraId="477573F0" w14:textId="4ACC4719" w:rsidR="00DC6BE6" w:rsidRPr="00474FC9" w:rsidRDefault="00DC6BE6" w:rsidP="00CD7C54">
            <w:pPr>
              <w:rPr>
                <w:color w:val="000000"/>
              </w:rPr>
            </w:pPr>
            <w:r>
              <w:rPr>
                <w:color w:val="000000"/>
              </w:rPr>
              <w:t>Refused</w:t>
            </w:r>
          </w:p>
        </w:tc>
      </w:tr>
      <w:tr w:rsidR="00DC6BE6" w:rsidRPr="00474FC9" w14:paraId="14F40DE4" w14:textId="77777777" w:rsidTr="00006CE7">
        <w:trPr>
          <w:cantSplit/>
        </w:trPr>
        <w:tc>
          <w:tcPr>
            <w:tcW w:w="1124" w:type="dxa"/>
          </w:tcPr>
          <w:p w14:paraId="17CE5A25" w14:textId="6E00B42D" w:rsidR="00DC6BE6" w:rsidRPr="00474FC9" w:rsidRDefault="00DC6BE6" w:rsidP="001413F4"/>
        </w:tc>
        <w:tc>
          <w:tcPr>
            <w:tcW w:w="4106" w:type="dxa"/>
          </w:tcPr>
          <w:p w14:paraId="6264F8EF" w14:textId="77777777" w:rsidR="00DC6BE6" w:rsidRPr="00474FC9" w:rsidRDefault="00DC6BE6" w:rsidP="001413F4"/>
        </w:tc>
        <w:tc>
          <w:tcPr>
            <w:tcW w:w="4542" w:type="dxa"/>
          </w:tcPr>
          <w:p w14:paraId="56AECB34" w14:textId="77777777" w:rsidR="00DC6BE6" w:rsidRPr="00474FC9" w:rsidRDefault="00DC6BE6" w:rsidP="001413F4"/>
        </w:tc>
      </w:tr>
      <w:tr w:rsidR="00DC6BE6" w:rsidRPr="00474FC9" w14:paraId="4E9A067A" w14:textId="77777777" w:rsidTr="00006CE7">
        <w:trPr>
          <w:cantSplit/>
        </w:trPr>
        <w:tc>
          <w:tcPr>
            <w:tcW w:w="1124" w:type="dxa"/>
          </w:tcPr>
          <w:p w14:paraId="71C59008" w14:textId="77777777" w:rsidR="00DC6BE6" w:rsidRPr="00474FC9" w:rsidRDefault="00DC6BE6" w:rsidP="001413F4"/>
        </w:tc>
        <w:tc>
          <w:tcPr>
            <w:tcW w:w="4106" w:type="dxa"/>
          </w:tcPr>
          <w:p w14:paraId="4333898D" w14:textId="323B0234" w:rsidR="00DC6BE6" w:rsidRPr="00474FC9" w:rsidRDefault="00DC6BE6" w:rsidP="00CD5708">
            <w:pPr>
              <w:rPr>
                <w:b/>
              </w:rPr>
            </w:pPr>
            <w:r w:rsidRPr="00474FC9">
              <w:rPr>
                <w:b/>
              </w:rPr>
              <w:t>If partner is female</w:t>
            </w:r>
          </w:p>
        </w:tc>
        <w:tc>
          <w:tcPr>
            <w:tcW w:w="4542" w:type="dxa"/>
          </w:tcPr>
          <w:p w14:paraId="2B30CFCC" w14:textId="77777777" w:rsidR="00DC6BE6" w:rsidRPr="00474FC9" w:rsidRDefault="00DC6BE6" w:rsidP="001413F4"/>
        </w:tc>
      </w:tr>
      <w:tr w:rsidR="00DC6BE6" w:rsidRPr="00474FC9" w14:paraId="1B10B893" w14:textId="77777777" w:rsidTr="00006CE7">
        <w:trPr>
          <w:cantSplit/>
        </w:trPr>
        <w:tc>
          <w:tcPr>
            <w:tcW w:w="1124" w:type="dxa"/>
          </w:tcPr>
          <w:p w14:paraId="05F7467F" w14:textId="77777777" w:rsidR="00DC6BE6" w:rsidRPr="00474FC9" w:rsidRDefault="00DC6BE6" w:rsidP="001413F4"/>
        </w:tc>
        <w:tc>
          <w:tcPr>
            <w:tcW w:w="4106" w:type="dxa"/>
          </w:tcPr>
          <w:p w14:paraId="7A58373F" w14:textId="77777777" w:rsidR="00DC6BE6" w:rsidRPr="00474FC9" w:rsidRDefault="00DC6BE6" w:rsidP="001413F4">
            <w:r w:rsidRPr="00474FC9">
              <w:t>The last time you and [</w:t>
            </w:r>
            <w:proofErr w:type="spellStart"/>
            <w:r w:rsidRPr="00474FC9">
              <w:t>Pcode</w:t>
            </w:r>
            <w:proofErr w:type="spellEnd"/>
            <w:r w:rsidRPr="00474FC9">
              <w:t>] had sex, did you …</w:t>
            </w:r>
          </w:p>
        </w:tc>
        <w:tc>
          <w:tcPr>
            <w:tcW w:w="4542" w:type="dxa"/>
          </w:tcPr>
          <w:p w14:paraId="254C662C" w14:textId="77777777" w:rsidR="00DC6BE6" w:rsidRPr="00474FC9" w:rsidRDefault="00DC6BE6" w:rsidP="001413F4"/>
        </w:tc>
      </w:tr>
      <w:tr w:rsidR="00DC6BE6" w:rsidRPr="00474FC9" w14:paraId="4352255B" w14:textId="77777777" w:rsidTr="00006CE7">
        <w:trPr>
          <w:cantSplit/>
        </w:trPr>
        <w:tc>
          <w:tcPr>
            <w:tcW w:w="1124" w:type="dxa"/>
          </w:tcPr>
          <w:p w14:paraId="6B859007" w14:textId="25DFA1FD" w:rsidR="00DC6BE6" w:rsidRPr="00474FC9" w:rsidRDefault="00DC6BE6" w:rsidP="001413F4">
            <w:r>
              <w:t>S21_P[#]</w:t>
            </w:r>
          </w:p>
        </w:tc>
        <w:tc>
          <w:tcPr>
            <w:tcW w:w="4106" w:type="dxa"/>
          </w:tcPr>
          <w:p w14:paraId="7DF35852" w14:textId="77777777" w:rsidR="00DC6BE6" w:rsidRPr="00474FC9" w:rsidRDefault="00DC6BE6" w:rsidP="00DC049A">
            <w:r w:rsidRPr="00474FC9">
              <w:t xml:space="preserve">…have </w:t>
            </w:r>
            <w:r w:rsidRPr="00474FC9">
              <w:rPr>
                <w:u w:val="single"/>
              </w:rPr>
              <w:t xml:space="preserve">vaginal sex </w:t>
            </w:r>
            <w:r w:rsidRPr="00474FC9">
              <w:t>with her?</w:t>
            </w:r>
          </w:p>
          <w:p w14:paraId="7B9044AF" w14:textId="77777777" w:rsidR="00DC6BE6" w:rsidRPr="00474FC9" w:rsidRDefault="00DC6BE6" w:rsidP="00365948">
            <w:r w:rsidRPr="00474FC9">
              <w:t xml:space="preserve">(by </w:t>
            </w:r>
            <w:r w:rsidRPr="00474FC9">
              <w:rPr>
                <w:i/>
              </w:rPr>
              <w:t>vaginal sex</w:t>
            </w:r>
            <w:r w:rsidRPr="00474FC9">
              <w:t>, I mean sex when you put your penis in your partner’s vagina )</w:t>
            </w:r>
          </w:p>
        </w:tc>
        <w:tc>
          <w:tcPr>
            <w:tcW w:w="4542" w:type="dxa"/>
          </w:tcPr>
          <w:p w14:paraId="68A7FA5D" w14:textId="712E6E5B" w:rsidR="00DC6BE6" w:rsidRPr="00474FC9" w:rsidRDefault="00DC6BE6" w:rsidP="00DC049A">
            <w:r w:rsidRPr="00474FC9">
              <w:t xml:space="preserve">Yes [skip to </w:t>
            </w:r>
            <w:r>
              <w:t xml:space="preserve">S21a_P[#] </w:t>
            </w:r>
            <w:r w:rsidRPr="00474FC9">
              <w:t>condom question]</w:t>
            </w:r>
          </w:p>
          <w:p w14:paraId="0F3CA751" w14:textId="1D4C8662" w:rsidR="00DC6BE6" w:rsidRPr="00474FC9" w:rsidRDefault="00DC6BE6" w:rsidP="00DC049A">
            <w:r w:rsidRPr="00474FC9">
              <w:t>No [skip to</w:t>
            </w:r>
            <w:r>
              <w:t xml:space="preserve"> S22_P[#]</w:t>
            </w:r>
            <w:r w:rsidRPr="00474FC9">
              <w:t xml:space="preserve"> anal sex question]</w:t>
            </w:r>
          </w:p>
          <w:p w14:paraId="780B0D06" w14:textId="77777777" w:rsidR="00DC6BE6" w:rsidRDefault="00DC6BE6" w:rsidP="00DC049A">
            <w:r>
              <w:t>Don’t know</w:t>
            </w:r>
          </w:p>
          <w:p w14:paraId="24EB86A0" w14:textId="0A0C647B" w:rsidR="00DC6BE6" w:rsidRPr="00474FC9" w:rsidRDefault="00DC6BE6" w:rsidP="00DC049A">
            <w:r>
              <w:t>Refused</w:t>
            </w:r>
          </w:p>
        </w:tc>
      </w:tr>
      <w:tr w:rsidR="00DC6BE6" w:rsidRPr="00474FC9" w14:paraId="6B3455DA" w14:textId="77777777" w:rsidTr="00006CE7">
        <w:trPr>
          <w:cantSplit/>
        </w:trPr>
        <w:tc>
          <w:tcPr>
            <w:tcW w:w="1124" w:type="dxa"/>
          </w:tcPr>
          <w:p w14:paraId="416FF9E3" w14:textId="201D9939" w:rsidR="00DC6BE6" w:rsidRPr="00474FC9" w:rsidRDefault="00DC6BE6" w:rsidP="001413F4">
            <w:r>
              <w:t>S21a_P[#]</w:t>
            </w:r>
          </w:p>
        </w:tc>
        <w:tc>
          <w:tcPr>
            <w:tcW w:w="4106" w:type="dxa"/>
          </w:tcPr>
          <w:p w14:paraId="7FD24D88" w14:textId="77777777" w:rsidR="00DC6BE6" w:rsidRPr="00474FC9" w:rsidRDefault="00DC6BE6" w:rsidP="00DC049A">
            <w:r w:rsidRPr="00474FC9">
              <w:t>If yes, did you use a condom?</w:t>
            </w:r>
          </w:p>
        </w:tc>
        <w:tc>
          <w:tcPr>
            <w:tcW w:w="4542" w:type="dxa"/>
          </w:tcPr>
          <w:p w14:paraId="41F552F7" w14:textId="77777777" w:rsidR="00DC6BE6" w:rsidRPr="00474FC9" w:rsidRDefault="00DC6BE6" w:rsidP="00DC049A">
            <w:r w:rsidRPr="00474FC9">
              <w:t>Yes</w:t>
            </w:r>
          </w:p>
          <w:p w14:paraId="18777E7B" w14:textId="77777777" w:rsidR="00DC6BE6" w:rsidRDefault="00DC6BE6" w:rsidP="00DC049A">
            <w:r w:rsidRPr="00474FC9">
              <w:t>No</w:t>
            </w:r>
          </w:p>
          <w:p w14:paraId="0CCB3366" w14:textId="77777777" w:rsidR="00DC6BE6" w:rsidRDefault="00DC6BE6" w:rsidP="00DC049A">
            <w:r>
              <w:t>Don’t know</w:t>
            </w:r>
          </w:p>
          <w:p w14:paraId="7B7CB19B" w14:textId="41674456" w:rsidR="00DC6BE6" w:rsidRPr="00474FC9" w:rsidRDefault="00DC6BE6" w:rsidP="00DC049A">
            <w:r>
              <w:t>Refused</w:t>
            </w:r>
          </w:p>
        </w:tc>
      </w:tr>
      <w:tr w:rsidR="00DC6BE6" w:rsidRPr="00474FC9" w14:paraId="7D8B7F7D" w14:textId="77777777" w:rsidTr="00006CE7">
        <w:trPr>
          <w:cantSplit/>
        </w:trPr>
        <w:tc>
          <w:tcPr>
            <w:tcW w:w="1124" w:type="dxa"/>
          </w:tcPr>
          <w:p w14:paraId="51CE8CB2" w14:textId="6ED15ECA" w:rsidR="00DC6BE6" w:rsidRPr="00474FC9" w:rsidRDefault="00DC6BE6" w:rsidP="001413F4">
            <w:r>
              <w:t>S22_P[#]</w:t>
            </w:r>
          </w:p>
        </w:tc>
        <w:tc>
          <w:tcPr>
            <w:tcW w:w="4106" w:type="dxa"/>
          </w:tcPr>
          <w:p w14:paraId="7BF87648" w14:textId="77777777" w:rsidR="00DC6BE6" w:rsidRPr="00474FC9" w:rsidRDefault="00DC6BE6" w:rsidP="00DC049A">
            <w:r w:rsidRPr="00474FC9">
              <w:t xml:space="preserve">…have </w:t>
            </w:r>
            <w:r w:rsidRPr="00474FC9">
              <w:rPr>
                <w:u w:val="single"/>
              </w:rPr>
              <w:t>anal sex as a top</w:t>
            </w:r>
            <w:r w:rsidRPr="00474FC9">
              <w:t xml:space="preserve"> with her?</w:t>
            </w:r>
          </w:p>
          <w:p w14:paraId="05DE9E66" w14:textId="77777777" w:rsidR="00DC6BE6" w:rsidRPr="00474FC9" w:rsidRDefault="00DC6BE6" w:rsidP="00DC049A">
            <w:r w:rsidRPr="00474FC9">
              <w:t xml:space="preserve">(by </w:t>
            </w:r>
            <w:r w:rsidRPr="00474FC9">
              <w:rPr>
                <w:i/>
              </w:rPr>
              <w:t>top</w:t>
            </w:r>
            <w:r w:rsidRPr="00474FC9">
              <w:t>, I mean anal sex when you put your penis in your partner’s butt )</w:t>
            </w:r>
          </w:p>
        </w:tc>
        <w:tc>
          <w:tcPr>
            <w:tcW w:w="4542" w:type="dxa"/>
          </w:tcPr>
          <w:p w14:paraId="486F544B" w14:textId="16DD1A08" w:rsidR="00DC6BE6" w:rsidRPr="00474FC9" w:rsidRDefault="00DC6BE6" w:rsidP="00DC049A">
            <w:r w:rsidRPr="00474FC9">
              <w:t xml:space="preserve">Yes [skip to </w:t>
            </w:r>
            <w:r>
              <w:t xml:space="preserve">S22a </w:t>
            </w:r>
            <w:r w:rsidRPr="00474FC9">
              <w:t>condom question]</w:t>
            </w:r>
          </w:p>
          <w:p w14:paraId="7201A5A6" w14:textId="3B3C59BB" w:rsidR="00DC6BE6" w:rsidRPr="00474FC9" w:rsidRDefault="00DC6BE6" w:rsidP="00DC049A">
            <w:r w:rsidRPr="00474FC9">
              <w:t xml:space="preserve">No [skip to </w:t>
            </w:r>
            <w:r>
              <w:t xml:space="preserve">S23 </w:t>
            </w:r>
            <w:r w:rsidRPr="00474FC9">
              <w:t>oral sex question]</w:t>
            </w:r>
          </w:p>
          <w:p w14:paraId="525AC48A" w14:textId="77777777" w:rsidR="00DC6BE6" w:rsidRDefault="00DC6BE6" w:rsidP="00DC049A">
            <w:r>
              <w:t>Don’t know</w:t>
            </w:r>
          </w:p>
          <w:p w14:paraId="443CBA6E" w14:textId="79425510" w:rsidR="00DC6BE6" w:rsidRPr="00474FC9" w:rsidRDefault="00DC6BE6" w:rsidP="00DC049A">
            <w:r>
              <w:t>Refused</w:t>
            </w:r>
          </w:p>
        </w:tc>
      </w:tr>
      <w:tr w:rsidR="00DC6BE6" w:rsidRPr="00474FC9" w14:paraId="30C0FBD6" w14:textId="77777777" w:rsidTr="00006CE7">
        <w:trPr>
          <w:cantSplit/>
        </w:trPr>
        <w:tc>
          <w:tcPr>
            <w:tcW w:w="1124" w:type="dxa"/>
          </w:tcPr>
          <w:p w14:paraId="6BA6CE93" w14:textId="65C908B3" w:rsidR="00DC6BE6" w:rsidRPr="00474FC9" w:rsidRDefault="00DC6BE6" w:rsidP="001413F4">
            <w:r>
              <w:t>S22a_P[#]</w:t>
            </w:r>
          </w:p>
        </w:tc>
        <w:tc>
          <w:tcPr>
            <w:tcW w:w="4106" w:type="dxa"/>
          </w:tcPr>
          <w:p w14:paraId="794FDA74" w14:textId="77777777" w:rsidR="00DC6BE6" w:rsidRPr="00474FC9" w:rsidRDefault="00DC6BE6" w:rsidP="00DC049A">
            <w:r w:rsidRPr="00474FC9">
              <w:t>If yes, did you use a condom?</w:t>
            </w:r>
          </w:p>
        </w:tc>
        <w:tc>
          <w:tcPr>
            <w:tcW w:w="4542" w:type="dxa"/>
          </w:tcPr>
          <w:p w14:paraId="077C9A7E" w14:textId="77777777" w:rsidR="00DC6BE6" w:rsidRPr="00474FC9" w:rsidRDefault="00DC6BE6" w:rsidP="00DC049A">
            <w:r w:rsidRPr="00474FC9">
              <w:t>Yes</w:t>
            </w:r>
          </w:p>
          <w:p w14:paraId="00C64EA9" w14:textId="77777777" w:rsidR="00DC6BE6" w:rsidRDefault="00DC6BE6" w:rsidP="00DC049A">
            <w:r w:rsidRPr="00474FC9">
              <w:t>No</w:t>
            </w:r>
          </w:p>
          <w:p w14:paraId="393DF952" w14:textId="77777777" w:rsidR="00DC6BE6" w:rsidRDefault="00DC6BE6" w:rsidP="00DC049A">
            <w:r>
              <w:t>Don’t know</w:t>
            </w:r>
          </w:p>
          <w:p w14:paraId="523F7B1C" w14:textId="086ED3D1" w:rsidR="00DC6BE6" w:rsidRPr="00474FC9" w:rsidRDefault="00DC6BE6" w:rsidP="00DC049A">
            <w:r>
              <w:t>Refused</w:t>
            </w:r>
          </w:p>
        </w:tc>
      </w:tr>
      <w:tr w:rsidR="00DC6BE6" w:rsidRPr="00474FC9" w14:paraId="1FDFB8A2" w14:textId="77777777" w:rsidTr="00006CE7">
        <w:trPr>
          <w:cantSplit/>
        </w:trPr>
        <w:tc>
          <w:tcPr>
            <w:tcW w:w="1124" w:type="dxa"/>
          </w:tcPr>
          <w:p w14:paraId="768A1F00" w14:textId="56E2F5A9" w:rsidR="00DC6BE6" w:rsidRPr="00474FC9" w:rsidRDefault="00DC6BE6" w:rsidP="001413F4">
            <w:r>
              <w:t>S23_P[#]</w:t>
            </w:r>
          </w:p>
        </w:tc>
        <w:tc>
          <w:tcPr>
            <w:tcW w:w="4106" w:type="dxa"/>
          </w:tcPr>
          <w:p w14:paraId="2BD4302C" w14:textId="77777777" w:rsidR="00DC6BE6" w:rsidRPr="00474FC9" w:rsidRDefault="00DC6BE6" w:rsidP="00365948">
            <w:r w:rsidRPr="00474FC9">
              <w:t>…receive oral sex  from her (by this, I mean oral sex when your partner put your penis in her mouth)</w:t>
            </w:r>
          </w:p>
        </w:tc>
        <w:tc>
          <w:tcPr>
            <w:tcW w:w="4542" w:type="dxa"/>
          </w:tcPr>
          <w:p w14:paraId="0648D47D" w14:textId="77777777" w:rsidR="00DC6BE6" w:rsidRPr="00474FC9" w:rsidRDefault="00DC6BE6" w:rsidP="00DC049A">
            <w:r w:rsidRPr="00474FC9">
              <w:t xml:space="preserve">Yes </w:t>
            </w:r>
          </w:p>
          <w:p w14:paraId="753C1F5B" w14:textId="77777777" w:rsidR="00DC6BE6" w:rsidRDefault="00DC6BE6" w:rsidP="00DC049A">
            <w:r>
              <w:t>No</w:t>
            </w:r>
          </w:p>
          <w:p w14:paraId="3082A198" w14:textId="77777777" w:rsidR="00DC6BE6" w:rsidRDefault="00DC6BE6" w:rsidP="00DC049A">
            <w:r>
              <w:t>Don’t know</w:t>
            </w:r>
          </w:p>
          <w:p w14:paraId="330C8458" w14:textId="130E8D11" w:rsidR="00DC6BE6" w:rsidRPr="00474FC9" w:rsidRDefault="00DC6BE6" w:rsidP="00DC049A">
            <w:r>
              <w:t>Refused</w:t>
            </w:r>
          </w:p>
        </w:tc>
      </w:tr>
      <w:tr w:rsidR="00DC6BE6" w:rsidRPr="00474FC9" w14:paraId="1728FA5D" w14:textId="77777777" w:rsidTr="00006CE7">
        <w:trPr>
          <w:cantSplit/>
        </w:trPr>
        <w:tc>
          <w:tcPr>
            <w:tcW w:w="1124" w:type="dxa"/>
          </w:tcPr>
          <w:p w14:paraId="64BAD147" w14:textId="01362455" w:rsidR="00DC6BE6" w:rsidRPr="00474FC9" w:rsidRDefault="00DC6BE6" w:rsidP="001413F4">
            <w:r>
              <w:t>S24_P[#]</w:t>
            </w:r>
          </w:p>
        </w:tc>
        <w:tc>
          <w:tcPr>
            <w:tcW w:w="4106" w:type="dxa"/>
          </w:tcPr>
          <w:p w14:paraId="6DFB8B00" w14:textId="77777777" w:rsidR="00DC6BE6" w:rsidRPr="00474FC9" w:rsidRDefault="00DC6BE6" w:rsidP="00365948">
            <w:r w:rsidRPr="00474FC9">
              <w:t>…perform oral sex  on her (by this, I mean oral sex when you put your mouth on your partner’s vagina)</w:t>
            </w:r>
          </w:p>
        </w:tc>
        <w:tc>
          <w:tcPr>
            <w:tcW w:w="4542" w:type="dxa"/>
          </w:tcPr>
          <w:p w14:paraId="661062A7" w14:textId="77777777" w:rsidR="00DC6BE6" w:rsidRPr="00474FC9" w:rsidRDefault="00DC6BE6" w:rsidP="00DC049A">
            <w:r w:rsidRPr="00474FC9">
              <w:t>Yes</w:t>
            </w:r>
          </w:p>
          <w:p w14:paraId="3C120883" w14:textId="77777777" w:rsidR="00DC6BE6" w:rsidRDefault="00DC6BE6" w:rsidP="00BB3680">
            <w:r>
              <w:t>No</w:t>
            </w:r>
          </w:p>
          <w:p w14:paraId="0BE2C4BF" w14:textId="77777777" w:rsidR="00DC6BE6" w:rsidRDefault="00DC6BE6" w:rsidP="00BB3680">
            <w:r>
              <w:t>Don’t know</w:t>
            </w:r>
          </w:p>
          <w:p w14:paraId="1DA590D7" w14:textId="67460FAF" w:rsidR="00DC6BE6" w:rsidRPr="00474FC9" w:rsidRDefault="00DC6BE6" w:rsidP="00BB3680">
            <w:r>
              <w:t>Refused</w:t>
            </w:r>
          </w:p>
        </w:tc>
      </w:tr>
      <w:tr w:rsidR="00DC6BE6" w:rsidRPr="00474FC9" w14:paraId="51F11AF0" w14:textId="77777777" w:rsidTr="00006CE7">
        <w:trPr>
          <w:cantSplit/>
        </w:trPr>
        <w:tc>
          <w:tcPr>
            <w:tcW w:w="1124" w:type="dxa"/>
          </w:tcPr>
          <w:p w14:paraId="1F24FF6D" w14:textId="77777777" w:rsidR="00DC6BE6" w:rsidRDefault="00DC6BE6" w:rsidP="001413F4"/>
        </w:tc>
        <w:tc>
          <w:tcPr>
            <w:tcW w:w="4106" w:type="dxa"/>
          </w:tcPr>
          <w:p w14:paraId="6967B609" w14:textId="77777777" w:rsidR="00DC6BE6" w:rsidRPr="00474FC9" w:rsidRDefault="00DC6BE6" w:rsidP="00365948"/>
        </w:tc>
        <w:tc>
          <w:tcPr>
            <w:tcW w:w="4542" w:type="dxa"/>
          </w:tcPr>
          <w:p w14:paraId="4ABF7560" w14:textId="77777777" w:rsidR="00DC6BE6" w:rsidRPr="00474FC9" w:rsidRDefault="00DC6BE6" w:rsidP="00DC049A"/>
        </w:tc>
      </w:tr>
      <w:tr w:rsidR="00DC6BE6" w:rsidRPr="00474FC9" w14:paraId="19BA1EDA" w14:textId="77777777" w:rsidTr="00006CE7">
        <w:trPr>
          <w:cantSplit/>
        </w:trPr>
        <w:tc>
          <w:tcPr>
            <w:tcW w:w="1124" w:type="dxa"/>
          </w:tcPr>
          <w:p w14:paraId="794C677B" w14:textId="77777777" w:rsidR="00DC6BE6" w:rsidRDefault="00DC6BE6" w:rsidP="001413F4"/>
        </w:tc>
        <w:tc>
          <w:tcPr>
            <w:tcW w:w="4106" w:type="dxa"/>
          </w:tcPr>
          <w:p w14:paraId="032ADD30" w14:textId="7BDC6C7C" w:rsidR="00DC6BE6" w:rsidRPr="00474FC9" w:rsidRDefault="00DC6BE6" w:rsidP="00D74501">
            <w:r w:rsidRPr="00474FC9">
              <w:rPr>
                <w:b/>
              </w:rPr>
              <w:t xml:space="preserve">If partner is </w:t>
            </w:r>
            <w:r>
              <w:rPr>
                <w:b/>
              </w:rPr>
              <w:t>transgender  (FTM or MTF):</w:t>
            </w:r>
          </w:p>
        </w:tc>
        <w:tc>
          <w:tcPr>
            <w:tcW w:w="4542" w:type="dxa"/>
          </w:tcPr>
          <w:p w14:paraId="1E742586" w14:textId="77777777" w:rsidR="00DC6BE6" w:rsidRPr="00474FC9" w:rsidRDefault="00DC6BE6" w:rsidP="00DC049A"/>
        </w:tc>
      </w:tr>
      <w:tr w:rsidR="00DC6BE6" w:rsidRPr="00474FC9" w14:paraId="4E7626CA" w14:textId="77777777" w:rsidTr="00006CE7">
        <w:trPr>
          <w:cantSplit/>
        </w:trPr>
        <w:tc>
          <w:tcPr>
            <w:tcW w:w="1124" w:type="dxa"/>
          </w:tcPr>
          <w:p w14:paraId="1E69BC7E" w14:textId="020B88DD" w:rsidR="00DC6BE6" w:rsidRDefault="00DC6BE6" w:rsidP="001413F4">
            <w:r>
              <w:t>S25_P[#]</w:t>
            </w:r>
          </w:p>
        </w:tc>
        <w:tc>
          <w:tcPr>
            <w:tcW w:w="4106" w:type="dxa"/>
          </w:tcPr>
          <w:p w14:paraId="5970FAB9" w14:textId="5776991A" w:rsidR="00DC6BE6" w:rsidRPr="00474FC9" w:rsidRDefault="00DC6BE6" w:rsidP="00D74501">
            <w:r>
              <w:rPr>
                <w:color w:val="000000"/>
              </w:rPr>
              <w:t xml:space="preserve">Have you ever had </w:t>
            </w:r>
            <w:r w:rsidRPr="004E03AF">
              <w:rPr>
                <w:color w:val="000000"/>
                <w:u w:val="single"/>
              </w:rPr>
              <w:t>anal sex</w:t>
            </w:r>
            <w:r>
              <w:rPr>
                <w:color w:val="000000"/>
              </w:rPr>
              <w:t xml:space="preserve"> with [</w:t>
            </w:r>
            <w:proofErr w:type="spellStart"/>
            <w:r>
              <w:rPr>
                <w:color w:val="000000"/>
              </w:rPr>
              <w:t>Pcode</w:t>
            </w:r>
            <w:proofErr w:type="spellEnd"/>
            <w:r>
              <w:rPr>
                <w:color w:val="000000"/>
              </w:rPr>
              <w:t xml:space="preserve">]? </w:t>
            </w:r>
            <w:r>
              <w:t>(B</w:t>
            </w:r>
            <w:r w:rsidRPr="00474FC9">
              <w:t>y anal sex, I mean when you have put your penis in your partner’s butt or he</w:t>
            </w:r>
            <w:r>
              <w:t>/she/</w:t>
            </w:r>
            <w:proofErr w:type="spellStart"/>
            <w:r>
              <w:t>ze</w:t>
            </w:r>
            <w:proofErr w:type="spellEnd"/>
            <w:r w:rsidRPr="00474FC9">
              <w:t xml:space="preserve"> has put </w:t>
            </w:r>
            <w:r>
              <w:t>his/her/</w:t>
            </w:r>
            <w:proofErr w:type="spellStart"/>
            <w:r>
              <w:t>hir</w:t>
            </w:r>
            <w:proofErr w:type="spellEnd"/>
            <w:r w:rsidRPr="00474FC9">
              <w:t xml:space="preserve"> penis in your butt)</w:t>
            </w:r>
            <w:r>
              <w:t>.</w:t>
            </w:r>
          </w:p>
        </w:tc>
        <w:tc>
          <w:tcPr>
            <w:tcW w:w="4542" w:type="dxa"/>
          </w:tcPr>
          <w:p w14:paraId="1DA0161F" w14:textId="77777777" w:rsidR="00DC6BE6" w:rsidRDefault="00DC6BE6" w:rsidP="0079433F">
            <w:pPr>
              <w:rPr>
                <w:color w:val="000000"/>
              </w:rPr>
            </w:pPr>
            <w:r>
              <w:rPr>
                <w:color w:val="000000"/>
              </w:rPr>
              <w:t>Yes</w:t>
            </w:r>
          </w:p>
          <w:p w14:paraId="217D69C5" w14:textId="76CA9904" w:rsidR="00DC6BE6" w:rsidRDefault="00DC6BE6" w:rsidP="0079433F">
            <w:pPr>
              <w:rPr>
                <w:color w:val="000000"/>
              </w:rPr>
            </w:pPr>
            <w:r>
              <w:rPr>
                <w:color w:val="000000"/>
              </w:rPr>
              <w:t>No [Skip pattern to S26</w:t>
            </w:r>
            <w:r>
              <w:t>_</w:t>
            </w:r>
            <w:proofErr w:type="gramStart"/>
            <w:r>
              <w:t>P[</w:t>
            </w:r>
            <w:proofErr w:type="gramEnd"/>
            <w:r>
              <w:t>#]</w:t>
            </w:r>
            <w:r>
              <w:rPr>
                <w:color w:val="000000"/>
              </w:rPr>
              <w:t>?</w:t>
            </w:r>
          </w:p>
          <w:p w14:paraId="634F817B" w14:textId="77777777" w:rsidR="00DC6BE6" w:rsidRDefault="00DC6BE6" w:rsidP="0079433F">
            <w:pPr>
              <w:rPr>
                <w:color w:val="000000"/>
              </w:rPr>
            </w:pPr>
            <w:r>
              <w:rPr>
                <w:color w:val="000000"/>
              </w:rPr>
              <w:t>Don’t know</w:t>
            </w:r>
          </w:p>
          <w:p w14:paraId="5E4F79F3" w14:textId="7C27407E" w:rsidR="00DC6BE6" w:rsidRPr="00474FC9" w:rsidRDefault="00DC6BE6" w:rsidP="00DC049A">
            <w:r>
              <w:rPr>
                <w:color w:val="000000"/>
              </w:rPr>
              <w:t>Refused</w:t>
            </w:r>
          </w:p>
        </w:tc>
      </w:tr>
      <w:tr w:rsidR="00DC6BE6" w:rsidRPr="00474FC9" w14:paraId="0FDCC242" w14:textId="77777777" w:rsidTr="00006CE7">
        <w:trPr>
          <w:cantSplit/>
        </w:trPr>
        <w:tc>
          <w:tcPr>
            <w:tcW w:w="1124" w:type="dxa"/>
          </w:tcPr>
          <w:p w14:paraId="640A3060" w14:textId="36668A1A" w:rsidR="00DC6BE6" w:rsidRDefault="00DC6BE6" w:rsidP="00D74501">
            <w:r>
              <w:t>S25a_P[#]</w:t>
            </w:r>
          </w:p>
        </w:tc>
        <w:tc>
          <w:tcPr>
            <w:tcW w:w="4106" w:type="dxa"/>
          </w:tcPr>
          <w:p w14:paraId="75EEC9EF" w14:textId="79542BEE" w:rsidR="00DC6BE6" w:rsidRDefault="00DC6BE6" w:rsidP="00365948">
            <w:pPr>
              <w:rPr>
                <w:color w:val="000000"/>
              </w:rPr>
            </w:pPr>
            <w:r>
              <w:rPr>
                <w:color w:val="000000"/>
              </w:rPr>
              <w:t xml:space="preserve">Have you ever had </w:t>
            </w:r>
            <w:r w:rsidRPr="006E39E7">
              <w:rPr>
                <w:color w:val="000000"/>
                <w:u w:val="single"/>
              </w:rPr>
              <w:t>unprotected anal sex</w:t>
            </w:r>
            <w:r>
              <w:rPr>
                <w:color w:val="000000"/>
              </w:rPr>
              <w:t xml:space="preserve"> with [</w:t>
            </w:r>
            <w:proofErr w:type="spellStart"/>
            <w:r>
              <w:rPr>
                <w:color w:val="000000"/>
              </w:rPr>
              <w:t>Pcode</w:t>
            </w:r>
            <w:proofErr w:type="spellEnd"/>
            <w:r>
              <w:rPr>
                <w:color w:val="000000"/>
              </w:rPr>
              <w:t>]?</w:t>
            </w:r>
            <w:r>
              <w:t xml:space="preserve"> (B</w:t>
            </w:r>
            <w:r w:rsidRPr="00474FC9">
              <w:t xml:space="preserve">y unprotected anal sex, I mean anal sex </w:t>
            </w:r>
            <w:r w:rsidRPr="00E3159A">
              <w:rPr>
                <w:u w:val="single"/>
              </w:rPr>
              <w:t>without a condom</w:t>
            </w:r>
            <w:r w:rsidRPr="00474FC9">
              <w:t>)</w:t>
            </w:r>
            <w:r>
              <w:t>.</w:t>
            </w:r>
          </w:p>
        </w:tc>
        <w:tc>
          <w:tcPr>
            <w:tcW w:w="4542" w:type="dxa"/>
          </w:tcPr>
          <w:p w14:paraId="2D26525B" w14:textId="77777777" w:rsidR="00DC6BE6" w:rsidRDefault="00DC6BE6" w:rsidP="0079433F">
            <w:pPr>
              <w:rPr>
                <w:color w:val="000000"/>
              </w:rPr>
            </w:pPr>
            <w:r>
              <w:rPr>
                <w:color w:val="000000"/>
              </w:rPr>
              <w:t>Yes</w:t>
            </w:r>
          </w:p>
          <w:p w14:paraId="32324181" w14:textId="77777777" w:rsidR="00DC6BE6" w:rsidRDefault="00DC6BE6" w:rsidP="0079433F">
            <w:pPr>
              <w:rPr>
                <w:color w:val="000000"/>
              </w:rPr>
            </w:pPr>
            <w:r>
              <w:rPr>
                <w:color w:val="000000"/>
              </w:rPr>
              <w:t>No</w:t>
            </w:r>
          </w:p>
          <w:p w14:paraId="4D07C08A" w14:textId="77777777" w:rsidR="00DC6BE6" w:rsidRDefault="00DC6BE6" w:rsidP="0079433F">
            <w:pPr>
              <w:rPr>
                <w:color w:val="000000"/>
              </w:rPr>
            </w:pPr>
            <w:r>
              <w:rPr>
                <w:color w:val="000000"/>
              </w:rPr>
              <w:t>Don’t know</w:t>
            </w:r>
          </w:p>
          <w:p w14:paraId="64C5C7B7" w14:textId="3D723D55" w:rsidR="00DC6BE6" w:rsidRDefault="00DC6BE6" w:rsidP="0079433F">
            <w:pPr>
              <w:rPr>
                <w:color w:val="000000"/>
              </w:rPr>
            </w:pPr>
            <w:r>
              <w:rPr>
                <w:color w:val="000000"/>
              </w:rPr>
              <w:t>Refused</w:t>
            </w:r>
          </w:p>
        </w:tc>
      </w:tr>
      <w:tr w:rsidR="00DC6BE6" w:rsidRPr="00474FC9" w14:paraId="60A8C62D" w14:textId="77777777" w:rsidTr="00006CE7">
        <w:trPr>
          <w:cantSplit/>
        </w:trPr>
        <w:tc>
          <w:tcPr>
            <w:tcW w:w="1124" w:type="dxa"/>
          </w:tcPr>
          <w:p w14:paraId="71103CB3" w14:textId="451058ED" w:rsidR="00DC6BE6" w:rsidRDefault="00DC6BE6" w:rsidP="001413F4">
            <w:r>
              <w:t>S26_P[#]</w:t>
            </w:r>
          </w:p>
        </w:tc>
        <w:tc>
          <w:tcPr>
            <w:tcW w:w="4106" w:type="dxa"/>
          </w:tcPr>
          <w:p w14:paraId="16F5980A" w14:textId="42E1961B" w:rsidR="00DC6BE6" w:rsidRPr="00474FC9" w:rsidRDefault="00DC6BE6" w:rsidP="00365948">
            <w:pPr>
              <w:rPr>
                <w:color w:val="000000"/>
              </w:rPr>
            </w:pPr>
            <w:r>
              <w:rPr>
                <w:color w:val="000000"/>
              </w:rPr>
              <w:t>Have you ever had vaginal sex with [</w:t>
            </w:r>
            <w:proofErr w:type="spellStart"/>
            <w:r>
              <w:rPr>
                <w:color w:val="000000"/>
              </w:rPr>
              <w:t>Pcode</w:t>
            </w:r>
            <w:proofErr w:type="spellEnd"/>
            <w:r>
              <w:rPr>
                <w:color w:val="000000"/>
              </w:rPr>
              <w:t>]? (by vaginal sex, I mean when you have put your penis in your partner’s vagina)</w:t>
            </w:r>
          </w:p>
        </w:tc>
        <w:tc>
          <w:tcPr>
            <w:tcW w:w="4542" w:type="dxa"/>
          </w:tcPr>
          <w:p w14:paraId="63486213" w14:textId="70CE4C0E" w:rsidR="00DC6BE6" w:rsidRDefault="00DC6BE6" w:rsidP="0079433F">
            <w:pPr>
              <w:rPr>
                <w:color w:val="000000"/>
              </w:rPr>
            </w:pPr>
            <w:r>
              <w:rPr>
                <w:color w:val="000000"/>
              </w:rPr>
              <w:t>Yes</w:t>
            </w:r>
          </w:p>
          <w:p w14:paraId="464FA881" w14:textId="72D5FB13" w:rsidR="00DC6BE6" w:rsidRDefault="00DC6BE6" w:rsidP="0079433F">
            <w:pPr>
              <w:rPr>
                <w:color w:val="000000"/>
              </w:rPr>
            </w:pPr>
            <w:r>
              <w:rPr>
                <w:color w:val="000000"/>
              </w:rPr>
              <w:t>No [skip to S27</w:t>
            </w:r>
            <w:r>
              <w:t>_P[#]</w:t>
            </w:r>
            <w:r>
              <w:rPr>
                <w:color w:val="000000"/>
              </w:rPr>
              <w:t>]</w:t>
            </w:r>
          </w:p>
          <w:p w14:paraId="5797E9D5" w14:textId="52966EFF" w:rsidR="00DC6BE6" w:rsidRDefault="00DC6BE6" w:rsidP="0079433F">
            <w:pPr>
              <w:rPr>
                <w:color w:val="000000"/>
              </w:rPr>
            </w:pPr>
            <w:r>
              <w:rPr>
                <w:color w:val="000000"/>
              </w:rPr>
              <w:t>Not applicable (my partner does not have a vagina) [skip to S27</w:t>
            </w:r>
            <w:r>
              <w:t>_P[#]</w:t>
            </w:r>
            <w:r>
              <w:rPr>
                <w:color w:val="000000"/>
              </w:rPr>
              <w:t>]</w:t>
            </w:r>
          </w:p>
          <w:p w14:paraId="165764A4" w14:textId="77777777" w:rsidR="00DC6BE6" w:rsidRDefault="00DC6BE6" w:rsidP="0079433F">
            <w:pPr>
              <w:rPr>
                <w:color w:val="000000"/>
              </w:rPr>
            </w:pPr>
            <w:r>
              <w:rPr>
                <w:color w:val="000000"/>
              </w:rPr>
              <w:t>don’t know</w:t>
            </w:r>
          </w:p>
          <w:p w14:paraId="66D67898" w14:textId="2D3BC6C0" w:rsidR="00DC6BE6" w:rsidRDefault="00DC6BE6" w:rsidP="0079433F">
            <w:pPr>
              <w:rPr>
                <w:color w:val="000000"/>
              </w:rPr>
            </w:pPr>
            <w:r>
              <w:rPr>
                <w:color w:val="000000"/>
              </w:rPr>
              <w:t>refused</w:t>
            </w:r>
          </w:p>
        </w:tc>
      </w:tr>
      <w:tr w:rsidR="00DC6BE6" w:rsidRPr="00474FC9" w14:paraId="312ECABF" w14:textId="77777777" w:rsidTr="00006CE7">
        <w:trPr>
          <w:cantSplit/>
        </w:trPr>
        <w:tc>
          <w:tcPr>
            <w:tcW w:w="1124" w:type="dxa"/>
          </w:tcPr>
          <w:p w14:paraId="186E2070" w14:textId="2C5A2687" w:rsidR="00DC6BE6" w:rsidRDefault="00DC6BE6" w:rsidP="001413F4">
            <w:r>
              <w:t>S26a_P[#]</w:t>
            </w:r>
          </w:p>
        </w:tc>
        <w:tc>
          <w:tcPr>
            <w:tcW w:w="4106" w:type="dxa"/>
          </w:tcPr>
          <w:p w14:paraId="53DF3A95" w14:textId="25D04BEB" w:rsidR="00DC6BE6" w:rsidRPr="00474FC9" w:rsidRDefault="00DC6BE6" w:rsidP="00AF5024">
            <w:pPr>
              <w:rPr>
                <w:color w:val="000000"/>
              </w:rPr>
            </w:pPr>
            <w:r>
              <w:rPr>
                <w:color w:val="000000"/>
              </w:rPr>
              <w:t xml:space="preserve">Have you ever had </w:t>
            </w:r>
            <w:r w:rsidRPr="006E39E7">
              <w:rPr>
                <w:color w:val="000000"/>
                <w:u w:val="single"/>
              </w:rPr>
              <w:t xml:space="preserve">unprotected </w:t>
            </w:r>
            <w:r>
              <w:rPr>
                <w:color w:val="000000"/>
                <w:u w:val="single"/>
              </w:rPr>
              <w:t>vaginal</w:t>
            </w:r>
            <w:r w:rsidRPr="006E39E7">
              <w:rPr>
                <w:color w:val="000000"/>
                <w:u w:val="single"/>
              </w:rPr>
              <w:t xml:space="preserve"> sex</w:t>
            </w:r>
            <w:r>
              <w:rPr>
                <w:color w:val="000000"/>
              </w:rPr>
              <w:t xml:space="preserve"> with [</w:t>
            </w:r>
            <w:proofErr w:type="spellStart"/>
            <w:r>
              <w:rPr>
                <w:color w:val="000000"/>
              </w:rPr>
              <w:t>Pcode</w:t>
            </w:r>
            <w:proofErr w:type="spellEnd"/>
            <w:r>
              <w:rPr>
                <w:color w:val="000000"/>
              </w:rPr>
              <w:t>]?</w:t>
            </w:r>
            <w:r>
              <w:t xml:space="preserve"> (B</w:t>
            </w:r>
            <w:r w:rsidRPr="00474FC9">
              <w:t xml:space="preserve">y unprotected </w:t>
            </w:r>
            <w:r>
              <w:t>vaginal</w:t>
            </w:r>
            <w:r w:rsidRPr="00474FC9">
              <w:t xml:space="preserve"> sex, I mean </w:t>
            </w:r>
            <w:r>
              <w:t>vaginal</w:t>
            </w:r>
            <w:r w:rsidRPr="00474FC9">
              <w:t xml:space="preserve"> sex </w:t>
            </w:r>
            <w:r w:rsidRPr="00E3159A">
              <w:rPr>
                <w:u w:val="single"/>
              </w:rPr>
              <w:t>without a condom</w:t>
            </w:r>
            <w:r w:rsidRPr="00474FC9">
              <w:t>)</w:t>
            </w:r>
            <w:r>
              <w:t>.</w:t>
            </w:r>
          </w:p>
        </w:tc>
        <w:tc>
          <w:tcPr>
            <w:tcW w:w="4542" w:type="dxa"/>
          </w:tcPr>
          <w:p w14:paraId="14A1B251" w14:textId="77777777" w:rsidR="00DC6BE6" w:rsidRDefault="00DC6BE6" w:rsidP="0079433F">
            <w:pPr>
              <w:rPr>
                <w:color w:val="000000"/>
              </w:rPr>
            </w:pPr>
            <w:r>
              <w:rPr>
                <w:color w:val="000000"/>
              </w:rPr>
              <w:t>Yes</w:t>
            </w:r>
          </w:p>
          <w:p w14:paraId="1A4294FC" w14:textId="77777777" w:rsidR="00DC6BE6" w:rsidRDefault="00DC6BE6" w:rsidP="0079433F">
            <w:pPr>
              <w:rPr>
                <w:color w:val="000000"/>
              </w:rPr>
            </w:pPr>
            <w:r>
              <w:rPr>
                <w:color w:val="000000"/>
              </w:rPr>
              <w:t>No</w:t>
            </w:r>
          </w:p>
          <w:p w14:paraId="075A4CEF" w14:textId="77777777" w:rsidR="00DC6BE6" w:rsidRDefault="00DC6BE6" w:rsidP="0079433F">
            <w:pPr>
              <w:rPr>
                <w:color w:val="000000"/>
              </w:rPr>
            </w:pPr>
            <w:r>
              <w:rPr>
                <w:color w:val="000000"/>
              </w:rPr>
              <w:t>Don’t know</w:t>
            </w:r>
          </w:p>
          <w:p w14:paraId="35D7546D" w14:textId="2E4627F2" w:rsidR="00DC6BE6" w:rsidRDefault="00DC6BE6" w:rsidP="0079433F">
            <w:pPr>
              <w:rPr>
                <w:color w:val="000000"/>
              </w:rPr>
            </w:pPr>
            <w:r>
              <w:rPr>
                <w:color w:val="000000"/>
              </w:rPr>
              <w:t>Refused</w:t>
            </w:r>
          </w:p>
        </w:tc>
      </w:tr>
      <w:tr w:rsidR="00DC6BE6" w:rsidRPr="00474FC9" w14:paraId="453C850F" w14:textId="77777777" w:rsidTr="00006CE7">
        <w:trPr>
          <w:cantSplit/>
        </w:trPr>
        <w:tc>
          <w:tcPr>
            <w:tcW w:w="1124" w:type="dxa"/>
          </w:tcPr>
          <w:p w14:paraId="70227097" w14:textId="77777777" w:rsidR="00DC6BE6" w:rsidRDefault="00DC6BE6" w:rsidP="001413F4"/>
        </w:tc>
        <w:tc>
          <w:tcPr>
            <w:tcW w:w="4106" w:type="dxa"/>
          </w:tcPr>
          <w:p w14:paraId="74463DF3" w14:textId="77777777" w:rsidR="00DC6BE6" w:rsidRPr="00474FC9" w:rsidRDefault="00DC6BE6" w:rsidP="00365948">
            <w:pPr>
              <w:rPr>
                <w:color w:val="000000"/>
              </w:rPr>
            </w:pPr>
          </w:p>
        </w:tc>
        <w:tc>
          <w:tcPr>
            <w:tcW w:w="4542" w:type="dxa"/>
          </w:tcPr>
          <w:p w14:paraId="45C37F19" w14:textId="77777777" w:rsidR="00DC6BE6" w:rsidRDefault="00DC6BE6" w:rsidP="0079433F">
            <w:pPr>
              <w:rPr>
                <w:color w:val="000000"/>
              </w:rPr>
            </w:pPr>
          </w:p>
        </w:tc>
      </w:tr>
      <w:tr w:rsidR="00DC6BE6" w:rsidRPr="00474FC9" w14:paraId="331C0D53" w14:textId="77777777" w:rsidTr="00006CE7">
        <w:trPr>
          <w:cantSplit/>
        </w:trPr>
        <w:tc>
          <w:tcPr>
            <w:tcW w:w="1124" w:type="dxa"/>
          </w:tcPr>
          <w:p w14:paraId="288855E3" w14:textId="77777777" w:rsidR="00DC6BE6" w:rsidRDefault="00DC6BE6" w:rsidP="001413F4"/>
        </w:tc>
        <w:tc>
          <w:tcPr>
            <w:tcW w:w="4106" w:type="dxa"/>
          </w:tcPr>
          <w:p w14:paraId="1153A994" w14:textId="5637E65E" w:rsidR="00DC6BE6" w:rsidRDefault="00DC6BE6" w:rsidP="00365948">
            <w:pPr>
              <w:rPr>
                <w:color w:val="000000"/>
              </w:rPr>
            </w:pPr>
            <w:r w:rsidRPr="00474FC9">
              <w:rPr>
                <w:color w:val="000000"/>
              </w:rPr>
              <w:t>The last time you and [</w:t>
            </w:r>
            <w:proofErr w:type="spellStart"/>
            <w:r w:rsidRPr="00474FC9">
              <w:rPr>
                <w:color w:val="000000"/>
              </w:rPr>
              <w:t>Pcode</w:t>
            </w:r>
            <w:proofErr w:type="spellEnd"/>
            <w:r w:rsidRPr="00474FC9">
              <w:rPr>
                <w:color w:val="000000"/>
              </w:rPr>
              <w:t>] had sex, did you …</w:t>
            </w:r>
          </w:p>
        </w:tc>
        <w:tc>
          <w:tcPr>
            <w:tcW w:w="4542" w:type="dxa"/>
          </w:tcPr>
          <w:p w14:paraId="519D4A83" w14:textId="77777777" w:rsidR="00DC6BE6" w:rsidRDefault="00DC6BE6" w:rsidP="0079433F">
            <w:pPr>
              <w:rPr>
                <w:color w:val="000000"/>
              </w:rPr>
            </w:pPr>
          </w:p>
        </w:tc>
      </w:tr>
      <w:tr w:rsidR="00DC6BE6" w:rsidRPr="00474FC9" w14:paraId="74AD7D17" w14:textId="77777777" w:rsidTr="00006CE7">
        <w:trPr>
          <w:cantSplit/>
        </w:trPr>
        <w:tc>
          <w:tcPr>
            <w:tcW w:w="1124" w:type="dxa"/>
          </w:tcPr>
          <w:p w14:paraId="4F756BE4" w14:textId="194BB1EC" w:rsidR="00DC6BE6" w:rsidRDefault="00DC6BE6" w:rsidP="00D74501">
            <w:r>
              <w:t>S27_P[#]</w:t>
            </w:r>
          </w:p>
        </w:tc>
        <w:tc>
          <w:tcPr>
            <w:tcW w:w="4106" w:type="dxa"/>
          </w:tcPr>
          <w:p w14:paraId="539964F0" w14:textId="272AA18F" w:rsidR="00DC6BE6" w:rsidRPr="00474FC9" w:rsidRDefault="00DC6BE6" w:rsidP="0079433F">
            <w:pPr>
              <w:rPr>
                <w:color w:val="000000"/>
              </w:rPr>
            </w:pPr>
            <w:r w:rsidRPr="00474FC9">
              <w:rPr>
                <w:color w:val="000000"/>
              </w:rPr>
              <w:t xml:space="preserve">…have </w:t>
            </w:r>
            <w:r w:rsidRPr="00474FC9">
              <w:rPr>
                <w:color w:val="000000"/>
                <w:u w:val="single"/>
              </w:rPr>
              <w:t>anal sex as a top</w:t>
            </w:r>
            <w:r w:rsidRPr="00474FC9">
              <w:rPr>
                <w:color w:val="000000"/>
              </w:rPr>
              <w:t xml:space="preserve"> with him</w:t>
            </w:r>
            <w:r>
              <w:rPr>
                <w:color w:val="000000"/>
              </w:rPr>
              <w:t>/her/</w:t>
            </w:r>
            <w:proofErr w:type="spellStart"/>
            <w:r>
              <w:rPr>
                <w:color w:val="000000"/>
              </w:rPr>
              <w:t>hir</w:t>
            </w:r>
            <w:proofErr w:type="spellEnd"/>
            <w:r w:rsidRPr="00474FC9">
              <w:rPr>
                <w:color w:val="000000"/>
              </w:rPr>
              <w:t>?</w:t>
            </w:r>
          </w:p>
          <w:p w14:paraId="66B8F80C" w14:textId="3EC23DD4" w:rsidR="00DC6BE6" w:rsidRPr="00474FC9" w:rsidRDefault="00DC6BE6" w:rsidP="00365948">
            <w:pPr>
              <w:rPr>
                <w:color w:val="000000"/>
              </w:rPr>
            </w:pPr>
            <w:r w:rsidRPr="00474FC9">
              <w:rPr>
                <w:color w:val="000000"/>
              </w:rPr>
              <w:t xml:space="preserve">(by </w:t>
            </w:r>
            <w:r w:rsidRPr="00474FC9">
              <w:rPr>
                <w:i/>
                <w:color w:val="000000"/>
              </w:rPr>
              <w:t>top</w:t>
            </w:r>
            <w:r w:rsidRPr="00474FC9">
              <w:rPr>
                <w:color w:val="000000"/>
              </w:rPr>
              <w:t>, I mean anal sex when you put your penis in your partner’s butt )</w:t>
            </w:r>
          </w:p>
        </w:tc>
        <w:tc>
          <w:tcPr>
            <w:tcW w:w="4542" w:type="dxa"/>
          </w:tcPr>
          <w:p w14:paraId="3CCAC469" w14:textId="4B1794B8" w:rsidR="00DC6BE6" w:rsidRPr="00474FC9" w:rsidRDefault="00DC6BE6" w:rsidP="0079433F">
            <w:pPr>
              <w:rPr>
                <w:color w:val="000000"/>
              </w:rPr>
            </w:pPr>
            <w:r w:rsidRPr="00474FC9">
              <w:rPr>
                <w:color w:val="000000"/>
              </w:rPr>
              <w:t>Yes [skip to</w:t>
            </w:r>
            <w:r>
              <w:rPr>
                <w:color w:val="000000"/>
              </w:rPr>
              <w:t xml:space="preserve"> S27a</w:t>
            </w:r>
            <w:r>
              <w:t>_P[#]</w:t>
            </w:r>
            <w:r w:rsidRPr="00474FC9">
              <w:rPr>
                <w:color w:val="000000"/>
              </w:rPr>
              <w:t xml:space="preserve"> condom question]</w:t>
            </w:r>
          </w:p>
          <w:p w14:paraId="49DDB42E" w14:textId="6035CC4F" w:rsidR="00DC6BE6" w:rsidRDefault="00DC6BE6" w:rsidP="0079433F">
            <w:pPr>
              <w:rPr>
                <w:color w:val="000000"/>
              </w:rPr>
            </w:pPr>
            <w:r w:rsidRPr="00474FC9">
              <w:rPr>
                <w:color w:val="000000"/>
              </w:rPr>
              <w:t xml:space="preserve">No [skip to </w:t>
            </w:r>
            <w:r>
              <w:rPr>
                <w:color w:val="000000"/>
              </w:rPr>
              <w:t>S28</w:t>
            </w:r>
            <w:r>
              <w:t>_P[#]</w:t>
            </w:r>
            <w:r>
              <w:rPr>
                <w:color w:val="000000"/>
              </w:rPr>
              <w:t xml:space="preserve"> </w:t>
            </w:r>
            <w:r w:rsidRPr="00474FC9">
              <w:rPr>
                <w:color w:val="000000"/>
              </w:rPr>
              <w:t>anal sex bottom question]</w:t>
            </w:r>
          </w:p>
          <w:p w14:paraId="59561FDA" w14:textId="77777777" w:rsidR="00DC6BE6" w:rsidRDefault="00DC6BE6" w:rsidP="0079433F">
            <w:pPr>
              <w:rPr>
                <w:color w:val="000000"/>
              </w:rPr>
            </w:pPr>
            <w:r>
              <w:rPr>
                <w:color w:val="000000"/>
              </w:rPr>
              <w:t>Don’t know</w:t>
            </w:r>
          </w:p>
          <w:p w14:paraId="6110C59D" w14:textId="5810D18D" w:rsidR="00DC6BE6" w:rsidRDefault="00DC6BE6" w:rsidP="0079433F">
            <w:pPr>
              <w:rPr>
                <w:color w:val="000000"/>
              </w:rPr>
            </w:pPr>
            <w:r>
              <w:rPr>
                <w:color w:val="000000"/>
              </w:rPr>
              <w:t>Refused</w:t>
            </w:r>
          </w:p>
        </w:tc>
      </w:tr>
      <w:tr w:rsidR="00DC6BE6" w:rsidRPr="00474FC9" w14:paraId="57A90C6D" w14:textId="77777777" w:rsidTr="00006CE7">
        <w:trPr>
          <w:cantSplit/>
        </w:trPr>
        <w:tc>
          <w:tcPr>
            <w:tcW w:w="1124" w:type="dxa"/>
          </w:tcPr>
          <w:p w14:paraId="61A7D253" w14:textId="1DFEF9CB" w:rsidR="00DC6BE6" w:rsidRDefault="00DC6BE6" w:rsidP="00D74501">
            <w:r>
              <w:t>S27a_P[#]</w:t>
            </w:r>
          </w:p>
        </w:tc>
        <w:tc>
          <w:tcPr>
            <w:tcW w:w="4106" w:type="dxa"/>
          </w:tcPr>
          <w:p w14:paraId="7E3C9EA1" w14:textId="52D672CA" w:rsidR="00DC6BE6" w:rsidRPr="00474FC9" w:rsidRDefault="00DC6BE6" w:rsidP="0079433F">
            <w:pPr>
              <w:rPr>
                <w:color w:val="000000"/>
              </w:rPr>
            </w:pPr>
            <w:r w:rsidRPr="00474FC9">
              <w:rPr>
                <w:color w:val="000000"/>
              </w:rPr>
              <w:t>If yes, did you use a condom?</w:t>
            </w:r>
          </w:p>
        </w:tc>
        <w:tc>
          <w:tcPr>
            <w:tcW w:w="4542" w:type="dxa"/>
          </w:tcPr>
          <w:p w14:paraId="07FE9DD5" w14:textId="77777777" w:rsidR="00DC6BE6" w:rsidRPr="00474FC9" w:rsidRDefault="00DC6BE6" w:rsidP="0079433F">
            <w:pPr>
              <w:rPr>
                <w:color w:val="000000"/>
              </w:rPr>
            </w:pPr>
            <w:r w:rsidRPr="00474FC9">
              <w:rPr>
                <w:color w:val="000000"/>
              </w:rPr>
              <w:t>Yes</w:t>
            </w:r>
          </w:p>
          <w:p w14:paraId="4DF99DD0" w14:textId="77777777" w:rsidR="00DC6BE6" w:rsidRDefault="00DC6BE6" w:rsidP="0079433F">
            <w:pPr>
              <w:rPr>
                <w:color w:val="000000"/>
              </w:rPr>
            </w:pPr>
            <w:r w:rsidRPr="00474FC9">
              <w:rPr>
                <w:color w:val="000000"/>
              </w:rPr>
              <w:t>No</w:t>
            </w:r>
          </w:p>
          <w:p w14:paraId="7C281F8F" w14:textId="77777777" w:rsidR="00DC6BE6" w:rsidRDefault="00DC6BE6" w:rsidP="0079433F">
            <w:pPr>
              <w:rPr>
                <w:color w:val="000000"/>
              </w:rPr>
            </w:pPr>
            <w:r>
              <w:rPr>
                <w:color w:val="000000"/>
              </w:rPr>
              <w:t>Don’t know</w:t>
            </w:r>
          </w:p>
          <w:p w14:paraId="769E7694" w14:textId="2A4F997A" w:rsidR="00DC6BE6" w:rsidRPr="00474FC9" w:rsidRDefault="00DC6BE6" w:rsidP="0079433F">
            <w:pPr>
              <w:rPr>
                <w:color w:val="000000"/>
              </w:rPr>
            </w:pPr>
            <w:r>
              <w:rPr>
                <w:color w:val="000000"/>
              </w:rPr>
              <w:t>Refused</w:t>
            </w:r>
          </w:p>
        </w:tc>
      </w:tr>
      <w:tr w:rsidR="00DC6BE6" w:rsidRPr="00474FC9" w14:paraId="297CCC7E" w14:textId="77777777" w:rsidTr="00006CE7">
        <w:trPr>
          <w:cantSplit/>
        </w:trPr>
        <w:tc>
          <w:tcPr>
            <w:tcW w:w="1124" w:type="dxa"/>
          </w:tcPr>
          <w:p w14:paraId="0723DB0C" w14:textId="1309FC32" w:rsidR="00DC6BE6" w:rsidRDefault="00DC6BE6" w:rsidP="001413F4">
            <w:r>
              <w:t>S28_P[#]</w:t>
            </w:r>
          </w:p>
        </w:tc>
        <w:tc>
          <w:tcPr>
            <w:tcW w:w="4106" w:type="dxa"/>
          </w:tcPr>
          <w:p w14:paraId="114B1EA5" w14:textId="45C797A5" w:rsidR="00DC6BE6" w:rsidRPr="00474FC9" w:rsidRDefault="00DC6BE6" w:rsidP="0079433F">
            <w:pPr>
              <w:rPr>
                <w:color w:val="000000"/>
              </w:rPr>
            </w:pPr>
            <w:r w:rsidRPr="00474FC9">
              <w:rPr>
                <w:color w:val="000000"/>
              </w:rPr>
              <w:t xml:space="preserve">…have </w:t>
            </w:r>
            <w:r w:rsidRPr="00474FC9">
              <w:rPr>
                <w:color w:val="000000"/>
                <w:u w:val="single"/>
              </w:rPr>
              <w:t>anal sex as a bottom</w:t>
            </w:r>
            <w:r w:rsidRPr="00474FC9">
              <w:rPr>
                <w:color w:val="000000"/>
              </w:rPr>
              <w:t xml:space="preserve"> with him</w:t>
            </w:r>
            <w:r>
              <w:rPr>
                <w:color w:val="000000"/>
              </w:rPr>
              <w:t>/her/</w:t>
            </w:r>
            <w:proofErr w:type="spellStart"/>
            <w:r>
              <w:rPr>
                <w:color w:val="000000"/>
              </w:rPr>
              <w:t>hir</w:t>
            </w:r>
            <w:proofErr w:type="spellEnd"/>
            <w:r w:rsidRPr="00474FC9">
              <w:rPr>
                <w:color w:val="000000"/>
              </w:rPr>
              <w:t>?</w:t>
            </w:r>
          </w:p>
          <w:p w14:paraId="0597173B" w14:textId="6DED59C8" w:rsidR="00DC6BE6" w:rsidRPr="00474FC9" w:rsidRDefault="00DC6BE6" w:rsidP="00D74501">
            <w:pPr>
              <w:rPr>
                <w:color w:val="000000"/>
              </w:rPr>
            </w:pPr>
            <w:r w:rsidRPr="00474FC9">
              <w:rPr>
                <w:color w:val="000000"/>
              </w:rPr>
              <w:t xml:space="preserve">(by </w:t>
            </w:r>
            <w:r w:rsidRPr="00474FC9">
              <w:rPr>
                <w:i/>
                <w:color w:val="000000"/>
              </w:rPr>
              <w:t>bottom</w:t>
            </w:r>
            <w:r w:rsidRPr="00474FC9">
              <w:rPr>
                <w:color w:val="000000"/>
              </w:rPr>
              <w:t xml:space="preserve">, I mean anal sex when your partner put </w:t>
            </w:r>
            <w:r>
              <w:rPr>
                <w:color w:val="000000"/>
              </w:rPr>
              <w:t>his/her/</w:t>
            </w:r>
            <w:proofErr w:type="spellStart"/>
            <w:r>
              <w:rPr>
                <w:color w:val="000000"/>
              </w:rPr>
              <w:t>hir</w:t>
            </w:r>
            <w:proofErr w:type="spellEnd"/>
            <w:r w:rsidRPr="00474FC9">
              <w:rPr>
                <w:color w:val="000000"/>
              </w:rPr>
              <w:t xml:space="preserve"> penis in your butt )</w:t>
            </w:r>
          </w:p>
        </w:tc>
        <w:tc>
          <w:tcPr>
            <w:tcW w:w="4542" w:type="dxa"/>
          </w:tcPr>
          <w:p w14:paraId="74C41658" w14:textId="03B7250E" w:rsidR="00DC6BE6" w:rsidRPr="00474FC9" w:rsidRDefault="00DC6BE6" w:rsidP="0079433F">
            <w:pPr>
              <w:rPr>
                <w:color w:val="000000"/>
              </w:rPr>
            </w:pPr>
            <w:r w:rsidRPr="00474FC9">
              <w:rPr>
                <w:color w:val="000000"/>
              </w:rPr>
              <w:t xml:space="preserve">Yes [skip to </w:t>
            </w:r>
            <w:r>
              <w:rPr>
                <w:color w:val="000000"/>
              </w:rPr>
              <w:t>S28a</w:t>
            </w:r>
            <w:r>
              <w:t>_P[#]</w:t>
            </w:r>
            <w:r>
              <w:rPr>
                <w:color w:val="000000"/>
              </w:rPr>
              <w:t xml:space="preserve"> </w:t>
            </w:r>
            <w:r w:rsidRPr="00474FC9">
              <w:rPr>
                <w:color w:val="000000"/>
              </w:rPr>
              <w:t>condom question]</w:t>
            </w:r>
          </w:p>
          <w:p w14:paraId="219A325F" w14:textId="13CEE683" w:rsidR="00DC6BE6" w:rsidRDefault="00DC6BE6" w:rsidP="0079433F">
            <w:pPr>
              <w:rPr>
                <w:color w:val="000000"/>
              </w:rPr>
            </w:pPr>
            <w:r w:rsidRPr="00474FC9">
              <w:rPr>
                <w:color w:val="000000"/>
              </w:rPr>
              <w:t>No [skip to</w:t>
            </w:r>
            <w:r>
              <w:rPr>
                <w:color w:val="000000"/>
              </w:rPr>
              <w:t xml:space="preserve"> S29</w:t>
            </w:r>
            <w:r>
              <w:t>_P[#]</w:t>
            </w:r>
            <w:r w:rsidRPr="00474FC9">
              <w:rPr>
                <w:color w:val="000000"/>
              </w:rPr>
              <w:t xml:space="preserve"> oral sex question]</w:t>
            </w:r>
          </w:p>
          <w:p w14:paraId="5EED0B36" w14:textId="60CF7D0D" w:rsidR="00DC6BE6" w:rsidRDefault="00DC6BE6" w:rsidP="0079433F">
            <w:pPr>
              <w:rPr>
                <w:color w:val="000000"/>
              </w:rPr>
            </w:pPr>
            <w:r>
              <w:rPr>
                <w:color w:val="000000"/>
              </w:rPr>
              <w:t xml:space="preserve">Not applicable (my partner does not have a penis) </w:t>
            </w:r>
            <w:r w:rsidRPr="00474FC9">
              <w:rPr>
                <w:color w:val="000000"/>
              </w:rPr>
              <w:t>[skip to</w:t>
            </w:r>
            <w:r>
              <w:rPr>
                <w:color w:val="000000"/>
              </w:rPr>
              <w:t xml:space="preserve"> S29</w:t>
            </w:r>
            <w:r>
              <w:t>_P[#]</w:t>
            </w:r>
            <w:r w:rsidRPr="00474FC9">
              <w:rPr>
                <w:color w:val="000000"/>
              </w:rPr>
              <w:t xml:space="preserve"> oral sex question]</w:t>
            </w:r>
          </w:p>
          <w:p w14:paraId="338B187D" w14:textId="77777777" w:rsidR="00DC6BE6" w:rsidRDefault="00DC6BE6" w:rsidP="0079433F">
            <w:pPr>
              <w:rPr>
                <w:color w:val="000000"/>
              </w:rPr>
            </w:pPr>
            <w:r>
              <w:rPr>
                <w:color w:val="000000"/>
              </w:rPr>
              <w:t>Don’t know</w:t>
            </w:r>
          </w:p>
          <w:p w14:paraId="1062EAEF" w14:textId="7A37532A" w:rsidR="00DC6BE6" w:rsidRPr="00474FC9" w:rsidRDefault="00DC6BE6" w:rsidP="0079433F">
            <w:pPr>
              <w:rPr>
                <w:color w:val="000000"/>
              </w:rPr>
            </w:pPr>
            <w:r>
              <w:rPr>
                <w:color w:val="000000"/>
              </w:rPr>
              <w:t>Refused</w:t>
            </w:r>
          </w:p>
        </w:tc>
      </w:tr>
      <w:tr w:rsidR="00DC6BE6" w:rsidRPr="00474FC9" w14:paraId="0EA0D369" w14:textId="77777777" w:rsidTr="00006CE7">
        <w:trPr>
          <w:cantSplit/>
        </w:trPr>
        <w:tc>
          <w:tcPr>
            <w:tcW w:w="1124" w:type="dxa"/>
          </w:tcPr>
          <w:p w14:paraId="3BA46F11" w14:textId="694CCD3A" w:rsidR="00DC6BE6" w:rsidRDefault="00DC6BE6" w:rsidP="001413F4">
            <w:r>
              <w:t>S28a_P[#]</w:t>
            </w:r>
          </w:p>
        </w:tc>
        <w:tc>
          <w:tcPr>
            <w:tcW w:w="4106" w:type="dxa"/>
          </w:tcPr>
          <w:p w14:paraId="2E45B711" w14:textId="521C6224" w:rsidR="00DC6BE6" w:rsidRPr="00474FC9" w:rsidRDefault="00DC6BE6" w:rsidP="0079433F">
            <w:pPr>
              <w:rPr>
                <w:color w:val="000000"/>
              </w:rPr>
            </w:pPr>
            <w:r w:rsidRPr="00474FC9">
              <w:rPr>
                <w:color w:val="000000"/>
              </w:rPr>
              <w:t>If yes, did you use a condom?</w:t>
            </w:r>
          </w:p>
        </w:tc>
        <w:tc>
          <w:tcPr>
            <w:tcW w:w="4542" w:type="dxa"/>
          </w:tcPr>
          <w:p w14:paraId="25EDD59F" w14:textId="77777777" w:rsidR="00DC6BE6" w:rsidRPr="00474FC9" w:rsidRDefault="00DC6BE6" w:rsidP="0079433F">
            <w:pPr>
              <w:rPr>
                <w:color w:val="000000"/>
              </w:rPr>
            </w:pPr>
            <w:r w:rsidRPr="00474FC9">
              <w:rPr>
                <w:color w:val="000000"/>
              </w:rPr>
              <w:t>Yes</w:t>
            </w:r>
          </w:p>
          <w:p w14:paraId="302906BC" w14:textId="77777777" w:rsidR="00DC6BE6" w:rsidRDefault="00DC6BE6" w:rsidP="0079433F">
            <w:pPr>
              <w:rPr>
                <w:color w:val="000000"/>
              </w:rPr>
            </w:pPr>
            <w:r w:rsidRPr="00474FC9">
              <w:rPr>
                <w:color w:val="000000"/>
              </w:rPr>
              <w:t>No</w:t>
            </w:r>
          </w:p>
          <w:p w14:paraId="30F42933" w14:textId="77777777" w:rsidR="00DC6BE6" w:rsidRDefault="00DC6BE6" w:rsidP="0079433F">
            <w:pPr>
              <w:rPr>
                <w:color w:val="000000"/>
              </w:rPr>
            </w:pPr>
            <w:r>
              <w:rPr>
                <w:color w:val="000000"/>
              </w:rPr>
              <w:t>Don’t know</w:t>
            </w:r>
          </w:p>
          <w:p w14:paraId="438CE37D" w14:textId="21DD4745" w:rsidR="00DC6BE6" w:rsidRPr="00474FC9" w:rsidRDefault="00DC6BE6" w:rsidP="0079433F">
            <w:pPr>
              <w:rPr>
                <w:color w:val="000000"/>
              </w:rPr>
            </w:pPr>
            <w:r>
              <w:rPr>
                <w:color w:val="000000"/>
              </w:rPr>
              <w:t>Refused</w:t>
            </w:r>
          </w:p>
        </w:tc>
      </w:tr>
      <w:tr w:rsidR="00DC6BE6" w:rsidRPr="00474FC9" w14:paraId="5CC9234B" w14:textId="77777777" w:rsidTr="00006CE7">
        <w:trPr>
          <w:cantSplit/>
        </w:trPr>
        <w:tc>
          <w:tcPr>
            <w:tcW w:w="1124" w:type="dxa"/>
          </w:tcPr>
          <w:p w14:paraId="2661F91D" w14:textId="2C16D90B" w:rsidR="00DC6BE6" w:rsidRDefault="00DC6BE6" w:rsidP="001413F4">
            <w:r>
              <w:t>S29_P[#]</w:t>
            </w:r>
          </w:p>
        </w:tc>
        <w:tc>
          <w:tcPr>
            <w:tcW w:w="4106" w:type="dxa"/>
          </w:tcPr>
          <w:p w14:paraId="179EA282" w14:textId="4CFBCF81" w:rsidR="00DC6BE6" w:rsidRPr="00474FC9" w:rsidRDefault="00DC6BE6" w:rsidP="0079433F">
            <w:pPr>
              <w:rPr>
                <w:color w:val="000000"/>
              </w:rPr>
            </w:pPr>
            <w:r w:rsidRPr="00474FC9">
              <w:rPr>
                <w:color w:val="000000"/>
              </w:rPr>
              <w:t>…</w:t>
            </w:r>
            <w:r w:rsidRPr="00474FC9">
              <w:rPr>
                <w:color w:val="000000"/>
                <w:u w:val="single"/>
              </w:rPr>
              <w:t>receive oral sex</w:t>
            </w:r>
            <w:r w:rsidRPr="00474FC9">
              <w:rPr>
                <w:color w:val="000000"/>
              </w:rPr>
              <w:t xml:space="preserve">  from him</w:t>
            </w:r>
            <w:r>
              <w:rPr>
                <w:color w:val="000000"/>
              </w:rPr>
              <w:t>/her/</w:t>
            </w:r>
            <w:proofErr w:type="spellStart"/>
            <w:r>
              <w:rPr>
                <w:color w:val="000000"/>
              </w:rPr>
              <w:t>hir</w:t>
            </w:r>
            <w:proofErr w:type="spellEnd"/>
            <w:r w:rsidRPr="00474FC9">
              <w:rPr>
                <w:color w:val="000000"/>
              </w:rPr>
              <w:t xml:space="preserve"> (by this, I mean oral sex when your partner put your penis in his mouth)</w:t>
            </w:r>
          </w:p>
        </w:tc>
        <w:tc>
          <w:tcPr>
            <w:tcW w:w="4542" w:type="dxa"/>
          </w:tcPr>
          <w:p w14:paraId="16EA9695" w14:textId="77777777" w:rsidR="00DC6BE6" w:rsidRPr="00474FC9" w:rsidRDefault="00DC6BE6" w:rsidP="0079433F">
            <w:pPr>
              <w:rPr>
                <w:color w:val="000000"/>
              </w:rPr>
            </w:pPr>
            <w:r w:rsidRPr="00474FC9">
              <w:rPr>
                <w:color w:val="000000"/>
              </w:rPr>
              <w:t xml:space="preserve">Yes </w:t>
            </w:r>
          </w:p>
          <w:p w14:paraId="409FA048" w14:textId="77777777" w:rsidR="00DC6BE6" w:rsidRDefault="00DC6BE6" w:rsidP="0079433F">
            <w:pPr>
              <w:rPr>
                <w:color w:val="000000"/>
              </w:rPr>
            </w:pPr>
            <w:r>
              <w:rPr>
                <w:color w:val="000000"/>
              </w:rPr>
              <w:t>No</w:t>
            </w:r>
          </w:p>
          <w:p w14:paraId="46D4AEF1" w14:textId="77777777" w:rsidR="00DC6BE6" w:rsidRDefault="00DC6BE6" w:rsidP="0079433F">
            <w:pPr>
              <w:rPr>
                <w:color w:val="000000"/>
              </w:rPr>
            </w:pPr>
            <w:r>
              <w:rPr>
                <w:color w:val="000000"/>
              </w:rPr>
              <w:t>Don’t know</w:t>
            </w:r>
          </w:p>
          <w:p w14:paraId="3BCD07F4" w14:textId="684823A6" w:rsidR="00DC6BE6" w:rsidRPr="00474FC9" w:rsidRDefault="00DC6BE6" w:rsidP="0079433F">
            <w:pPr>
              <w:rPr>
                <w:color w:val="000000"/>
              </w:rPr>
            </w:pPr>
            <w:r>
              <w:rPr>
                <w:color w:val="000000"/>
              </w:rPr>
              <w:t>Refused</w:t>
            </w:r>
          </w:p>
        </w:tc>
      </w:tr>
      <w:tr w:rsidR="00DC6BE6" w:rsidRPr="00474FC9" w14:paraId="00FE08B4" w14:textId="77777777" w:rsidTr="00006CE7">
        <w:trPr>
          <w:cantSplit/>
        </w:trPr>
        <w:tc>
          <w:tcPr>
            <w:tcW w:w="1124" w:type="dxa"/>
          </w:tcPr>
          <w:p w14:paraId="638D70BE" w14:textId="78D24E86" w:rsidR="00DC6BE6" w:rsidRDefault="00DC6BE6" w:rsidP="00F779D9">
            <w:r>
              <w:t>S30_P[#]</w:t>
            </w:r>
          </w:p>
        </w:tc>
        <w:tc>
          <w:tcPr>
            <w:tcW w:w="4106" w:type="dxa"/>
          </w:tcPr>
          <w:p w14:paraId="442B22EF" w14:textId="0A14E6F5" w:rsidR="00DC6BE6" w:rsidRPr="00474FC9" w:rsidRDefault="00DC6BE6" w:rsidP="0079433F">
            <w:pPr>
              <w:rPr>
                <w:color w:val="000000"/>
              </w:rPr>
            </w:pPr>
            <w:r w:rsidRPr="00474FC9">
              <w:rPr>
                <w:color w:val="000000"/>
              </w:rPr>
              <w:t>…</w:t>
            </w:r>
            <w:r w:rsidRPr="00474FC9">
              <w:rPr>
                <w:color w:val="000000"/>
                <w:u w:val="single"/>
              </w:rPr>
              <w:t>perform oral sex</w:t>
            </w:r>
            <w:r w:rsidRPr="00474FC9">
              <w:rPr>
                <w:color w:val="000000"/>
              </w:rPr>
              <w:t xml:space="preserve">  on him</w:t>
            </w:r>
            <w:r>
              <w:rPr>
                <w:color w:val="000000"/>
              </w:rPr>
              <w:t>/her/</w:t>
            </w:r>
            <w:proofErr w:type="spellStart"/>
            <w:r>
              <w:rPr>
                <w:color w:val="000000"/>
              </w:rPr>
              <w:t>hir</w:t>
            </w:r>
            <w:proofErr w:type="spellEnd"/>
            <w:r w:rsidRPr="00474FC9">
              <w:rPr>
                <w:color w:val="000000"/>
              </w:rPr>
              <w:t xml:space="preserve"> (by this, I mean oral sex when you put your partner’s penis </w:t>
            </w:r>
            <w:r>
              <w:rPr>
                <w:color w:val="000000"/>
              </w:rPr>
              <w:t xml:space="preserve">or vagina </w:t>
            </w:r>
            <w:r w:rsidRPr="00474FC9">
              <w:rPr>
                <w:color w:val="000000"/>
              </w:rPr>
              <w:t>in your mouth)</w:t>
            </w:r>
          </w:p>
        </w:tc>
        <w:tc>
          <w:tcPr>
            <w:tcW w:w="4542" w:type="dxa"/>
          </w:tcPr>
          <w:p w14:paraId="25DC2D70" w14:textId="77777777" w:rsidR="00DC6BE6" w:rsidRPr="00474FC9" w:rsidRDefault="00DC6BE6" w:rsidP="0079433F">
            <w:pPr>
              <w:rPr>
                <w:color w:val="000000"/>
              </w:rPr>
            </w:pPr>
            <w:r w:rsidRPr="00474FC9">
              <w:rPr>
                <w:color w:val="000000"/>
              </w:rPr>
              <w:t>Yes</w:t>
            </w:r>
          </w:p>
          <w:p w14:paraId="0AC7F3C6" w14:textId="77777777" w:rsidR="00DC6BE6" w:rsidRDefault="00DC6BE6" w:rsidP="0079433F">
            <w:pPr>
              <w:rPr>
                <w:color w:val="000000"/>
              </w:rPr>
            </w:pPr>
            <w:r>
              <w:rPr>
                <w:color w:val="000000"/>
              </w:rPr>
              <w:t>No</w:t>
            </w:r>
          </w:p>
          <w:p w14:paraId="33DFB91A" w14:textId="77777777" w:rsidR="00DC6BE6" w:rsidRDefault="00DC6BE6" w:rsidP="0079433F">
            <w:pPr>
              <w:rPr>
                <w:color w:val="000000"/>
              </w:rPr>
            </w:pPr>
            <w:r>
              <w:rPr>
                <w:color w:val="000000"/>
              </w:rPr>
              <w:t>Don’t know</w:t>
            </w:r>
          </w:p>
          <w:p w14:paraId="45E7F29B" w14:textId="28CCE530" w:rsidR="00DC6BE6" w:rsidRPr="00474FC9" w:rsidRDefault="00DC6BE6" w:rsidP="0079433F">
            <w:pPr>
              <w:rPr>
                <w:color w:val="000000"/>
              </w:rPr>
            </w:pPr>
            <w:r>
              <w:rPr>
                <w:color w:val="000000"/>
              </w:rPr>
              <w:t>Refused</w:t>
            </w:r>
          </w:p>
        </w:tc>
      </w:tr>
      <w:tr w:rsidR="00DC6BE6" w:rsidRPr="00474FC9" w14:paraId="2B050988" w14:textId="77777777" w:rsidTr="00006CE7">
        <w:trPr>
          <w:cantSplit/>
        </w:trPr>
        <w:tc>
          <w:tcPr>
            <w:tcW w:w="1124" w:type="dxa"/>
          </w:tcPr>
          <w:p w14:paraId="570F0CF1" w14:textId="3147D8C7" w:rsidR="00DC6BE6" w:rsidRDefault="00DC6BE6" w:rsidP="00F779D9">
            <w:r>
              <w:lastRenderedPageBreak/>
              <w:t>S31_P[#]</w:t>
            </w:r>
          </w:p>
        </w:tc>
        <w:tc>
          <w:tcPr>
            <w:tcW w:w="4106" w:type="dxa"/>
          </w:tcPr>
          <w:p w14:paraId="0CB98AEF" w14:textId="332C5A4A" w:rsidR="00DC6BE6" w:rsidRPr="00474FC9" w:rsidRDefault="00DC6BE6" w:rsidP="0079433F">
            <w:r w:rsidRPr="00474FC9">
              <w:t xml:space="preserve">…have </w:t>
            </w:r>
            <w:r w:rsidRPr="00474FC9">
              <w:rPr>
                <w:u w:val="single"/>
              </w:rPr>
              <w:t xml:space="preserve">vaginal sex </w:t>
            </w:r>
            <w:r w:rsidRPr="00474FC9">
              <w:t>with her</w:t>
            </w:r>
            <w:r>
              <w:t>/</w:t>
            </w:r>
            <w:proofErr w:type="spellStart"/>
            <w:r>
              <w:t>hir</w:t>
            </w:r>
            <w:proofErr w:type="spellEnd"/>
            <w:r>
              <w:t>/him</w:t>
            </w:r>
            <w:r w:rsidRPr="00474FC9">
              <w:t>?</w:t>
            </w:r>
          </w:p>
          <w:p w14:paraId="7770582F" w14:textId="4513AB3F" w:rsidR="00DC6BE6" w:rsidRPr="00474FC9" w:rsidRDefault="00DC6BE6" w:rsidP="0079433F">
            <w:pPr>
              <w:rPr>
                <w:color w:val="000000"/>
              </w:rPr>
            </w:pPr>
            <w:r w:rsidRPr="00474FC9">
              <w:t xml:space="preserve">(by </w:t>
            </w:r>
            <w:r w:rsidRPr="00474FC9">
              <w:rPr>
                <w:i/>
              </w:rPr>
              <w:t>vaginal sex</w:t>
            </w:r>
            <w:r w:rsidRPr="00474FC9">
              <w:t>, I mean sex when you put your penis in your partner’s vagina )</w:t>
            </w:r>
          </w:p>
        </w:tc>
        <w:tc>
          <w:tcPr>
            <w:tcW w:w="4542" w:type="dxa"/>
          </w:tcPr>
          <w:p w14:paraId="1E9D781B" w14:textId="49ED731E" w:rsidR="00DC6BE6" w:rsidRPr="00474FC9" w:rsidRDefault="00DC6BE6" w:rsidP="0079433F">
            <w:r w:rsidRPr="00474FC9">
              <w:t xml:space="preserve">Yes [skip to </w:t>
            </w:r>
            <w:r>
              <w:t xml:space="preserve">S31a_P[#] </w:t>
            </w:r>
            <w:r w:rsidRPr="00474FC9">
              <w:t>condom question]</w:t>
            </w:r>
          </w:p>
          <w:p w14:paraId="1A156167" w14:textId="79FCE861" w:rsidR="00DC6BE6" w:rsidRDefault="00DC6BE6" w:rsidP="0079433F">
            <w:r w:rsidRPr="00474FC9">
              <w:t>No [skip to</w:t>
            </w:r>
            <w:r>
              <w:t xml:space="preserve"> S32_P[#]</w:t>
            </w:r>
            <w:r w:rsidRPr="00474FC9">
              <w:t xml:space="preserve"> anal sex question]</w:t>
            </w:r>
          </w:p>
          <w:p w14:paraId="479099A8" w14:textId="6BECEFE2" w:rsidR="00DC6BE6" w:rsidRPr="00474FC9" w:rsidRDefault="00DC6BE6" w:rsidP="0079433F">
            <w:r>
              <w:t xml:space="preserve">Not applicable (my partner does not have a vagina) </w:t>
            </w:r>
            <w:r w:rsidRPr="00474FC9">
              <w:t>[skip to</w:t>
            </w:r>
            <w:r>
              <w:t xml:space="preserve"> S32_P[#]</w:t>
            </w:r>
            <w:r w:rsidRPr="00474FC9">
              <w:t xml:space="preserve"> anal sex question]</w:t>
            </w:r>
          </w:p>
          <w:p w14:paraId="41466BBC" w14:textId="77777777" w:rsidR="00DC6BE6" w:rsidRDefault="00DC6BE6" w:rsidP="0079433F">
            <w:r>
              <w:t>Don’t know</w:t>
            </w:r>
          </w:p>
          <w:p w14:paraId="2BF3ECBA" w14:textId="459FD16E" w:rsidR="00DC6BE6" w:rsidRPr="00474FC9" w:rsidRDefault="00DC6BE6" w:rsidP="0079433F">
            <w:pPr>
              <w:rPr>
                <w:color w:val="000000"/>
              </w:rPr>
            </w:pPr>
            <w:r>
              <w:t>Refused</w:t>
            </w:r>
          </w:p>
        </w:tc>
      </w:tr>
      <w:tr w:rsidR="00DC6BE6" w:rsidRPr="00474FC9" w14:paraId="35C2A7D4" w14:textId="77777777" w:rsidTr="00006CE7">
        <w:trPr>
          <w:cantSplit/>
        </w:trPr>
        <w:tc>
          <w:tcPr>
            <w:tcW w:w="1124" w:type="dxa"/>
          </w:tcPr>
          <w:p w14:paraId="7E640E02" w14:textId="4A43890E" w:rsidR="00DC6BE6" w:rsidRDefault="00DC6BE6" w:rsidP="00F779D9">
            <w:r>
              <w:t>S31a_P[#]</w:t>
            </w:r>
          </w:p>
        </w:tc>
        <w:tc>
          <w:tcPr>
            <w:tcW w:w="4106" w:type="dxa"/>
          </w:tcPr>
          <w:p w14:paraId="5F7A701D" w14:textId="1B060A1E" w:rsidR="00DC6BE6" w:rsidRPr="00474FC9" w:rsidRDefault="00DC6BE6" w:rsidP="0079433F">
            <w:r w:rsidRPr="00474FC9">
              <w:t>If yes, did you use a condom?</w:t>
            </w:r>
          </w:p>
        </w:tc>
        <w:tc>
          <w:tcPr>
            <w:tcW w:w="4542" w:type="dxa"/>
          </w:tcPr>
          <w:p w14:paraId="51BED978" w14:textId="77777777" w:rsidR="00DC6BE6" w:rsidRPr="00474FC9" w:rsidRDefault="00DC6BE6" w:rsidP="0079433F">
            <w:r w:rsidRPr="00474FC9">
              <w:t>Yes</w:t>
            </w:r>
          </w:p>
          <w:p w14:paraId="21A9AFC1" w14:textId="77777777" w:rsidR="00DC6BE6" w:rsidRDefault="00DC6BE6" w:rsidP="0079433F">
            <w:r w:rsidRPr="00474FC9">
              <w:t>No</w:t>
            </w:r>
          </w:p>
          <w:p w14:paraId="05C84CD1" w14:textId="77777777" w:rsidR="00DC6BE6" w:rsidRDefault="00DC6BE6" w:rsidP="0079433F">
            <w:r>
              <w:t>Don’t know</w:t>
            </w:r>
          </w:p>
          <w:p w14:paraId="772BFF71" w14:textId="7037AF43" w:rsidR="00DC6BE6" w:rsidRPr="00474FC9" w:rsidRDefault="00DC6BE6" w:rsidP="0079433F">
            <w:r>
              <w:t>Refused</w:t>
            </w:r>
          </w:p>
        </w:tc>
      </w:tr>
      <w:tr w:rsidR="00DC6BE6" w:rsidRPr="00474FC9" w14:paraId="21B0BCEB" w14:textId="77777777" w:rsidTr="00006CE7">
        <w:trPr>
          <w:cantSplit/>
        </w:trPr>
        <w:tc>
          <w:tcPr>
            <w:tcW w:w="1124" w:type="dxa"/>
          </w:tcPr>
          <w:p w14:paraId="4B98AF41" w14:textId="33E32AA5" w:rsidR="00DC6BE6" w:rsidRDefault="00DC6BE6" w:rsidP="001413F4"/>
        </w:tc>
        <w:tc>
          <w:tcPr>
            <w:tcW w:w="4106" w:type="dxa"/>
          </w:tcPr>
          <w:p w14:paraId="3B882F40" w14:textId="668065FF" w:rsidR="00DC6BE6" w:rsidRPr="00474FC9" w:rsidRDefault="00DC6BE6" w:rsidP="0079433F"/>
        </w:tc>
        <w:tc>
          <w:tcPr>
            <w:tcW w:w="4542" w:type="dxa"/>
          </w:tcPr>
          <w:p w14:paraId="72896D88" w14:textId="2D4F6B41" w:rsidR="00DC6BE6" w:rsidRPr="00474FC9" w:rsidRDefault="00DC6BE6" w:rsidP="0079433F"/>
        </w:tc>
      </w:tr>
    </w:tbl>
    <w:p w14:paraId="10D26E1B" w14:textId="6769CB48" w:rsidR="00BB3680" w:rsidRDefault="00CD5708">
      <w:r>
        <w:tab/>
      </w:r>
      <w:r>
        <w:tab/>
      </w:r>
    </w:p>
    <w:p w14:paraId="73D6B5BB" w14:textId="50A6E7D3" w:rsidR="00BB3680" w:rsidRDefault="00BB3680">
      <w:r>
        <w:t xml:space="preserve">Ask of </w:t>
      </w:r>
      <w:r w:rsidR="00CD5708">
        <w:t>all</w:t>
      </w:r>
      <w:r>
        <w:t xml:space="preserve"> partners:</w:t>
      </w:r>
    </w:p>
    <w:tbl>
      <w:tblPr>
        <w:tblStyle w:val="TableGrid"/>
        <w:tblW w:w="0" w:type="auto"/>
        <w:tblLook w:val="04A0" w:firstRow="1" w:lastRow="0" w:firstColumn="1" w:lastColumn="0" w:noHBand="0" w:noVBand="1"/>
      </w:tblPr>
      <w:tblGrid>
        <w:gridCol w:w="1124"/>
        <w:gridCol w:w="4136"/>
        <w:gridCol w:w="4553"/>
      </w:tblGrid>
      <w:tr w:rsidR="00DC6BE6" w:rsidRPr="00474FC9" w14:paraId="06BF763D" w14:textId="77777777" w:rsidTr="00DC6BE6">
        <w:tc>
          <w:tcPr>
            <w:tcW w:w="1124" w:type="dxa"/>
          </w:tcPr>
          <w:p w14:paraId="2C3642D8" w14:textId="538A8F74" w:rsidR="00DC6BE6" w:rsidRPr="00474FC9" w:rsidRDefault="00DC6BE6" w:rsidP="001413F4"/>
        </w:tc>
        <w:tc>
          <w:tcPr>
            <w:tcW w:w="4136" w:type="dxa"/>
          </w:tcPr>
          <w:p w14:paraId="38AF1BFB" w14:textId="78521AA1" w:rsidR="00DC6BE6" w:rsidRPr="00474FC9" w:rsidRDefault="00DC6BE6" w:rsidP="001413F4"/>
        </w:tc>
        <w:tc>
          <w:tcPr>
            <w:tcW w:w="4553" w:type="dxa"/>
          </w:tcPr>
          <w:p w14:paraId="65811C7B" w14:textId="63ABDEAD" w:rsidR="00DC6BE6" w:rsidRPr="00474FC9" w:rsidRDefault="00DC6BE6" w:rsidP="001413F4"/>
        </w:tc>
      </w:tr>
      <w:tr w:rsidR="00DC6BE6" w:rsidRPr="00474FC9" w14:paraId="22AE9E9D" w14:textId="77777777" w:rsidTr="00DC6BE6">
        <w:tc>
          <w:tcPr>
            <w:tcW w:w="1124" w:type="dxa"/>
          </w:tcPr>
          <w:p w14:paraId="7A27AA05" w14:textId="7EE2FD0D" w:rsidR="00DC6BE6" w:rsidRPr="00474FC9" w:rsidRDefault="00DC6BE6" w:rsidP="007B2E72">
            <w:r>
              <w:t>S32</w:t>
            </w:r>
            <w:r>
              <w:rPr>
                <w:color w:val="000000"/>
              </w:rPr>
              <w:t>_P[#]</w:t>
            </w:r>
          </w:p>
        </w:tc>
        <w:tc>
          <w:tcPr>
            <w:tcW w:w="4136" w:type="dxa"/>
          </w:tcPr>
          <w:p w14:paraId="5EB273EE" w14:textId="51D3E4D2" w:rsidR="00DC6BE6" w:rsidRPr="00474FC9" w:rsidRDefault="00DC6BE6" w:rsidP="001413F4">
            <w:r w:rsidRPr="00474FC9">
              <w:t>Did you disclose your HIV status to [</w:t>
            </w:r>
            <w:proofErr w:type="spellStart"/>
            <w:r w:rsidRPr="00474FC9">
              <w:t>Pcode</w:t>
            </w:r>
            <w:proofErr w:type="spellEnd"/>
            <w:r w:rsidRPr="00474FC9">
              <w:t>]?</w:t>
            </w:r>
            <w:r>
              <w:t xml:space="preserve"> (by disclose your HIV status, we mean tell this person that you were HIV negative or HIV positive)</w:t>
            </w:r>
          </w:p>
        </w:tc>
        <w:tc>
          <w:tcPr>
            <w:tcW w:w="4553" w:type="dxa"/>
          </w:tcPr>
          <w:p w14:paraId="7F1663DF" w14:textId="77777777" w:rsidR="00DC6BE6" w:rsidRPr="00474FC9" w:rsidRDefault="00DC6BE6" w:rsidP="001413F4">
            <w:r w:rsidRPr="00474FC9">
              <w:t>yes</w:t>
            </w:r>
          </w:p>
          <w:p w14:paraId="2808BBE8" w14:textId="77777777" w:rsidR="00DC6BE6" w:rsidRDefault="00DC6BE6" w:rsidP="001413F4">
            <w:r w:rsidRPr="00474FC9">
              <w:t>no</w:t>
            </w:r>
          </w:p>
          <w:p w14:paraId="2A3AD75F" w14:textId="77777777" w:rsidR="00DC6BE6" w:rsidRDefault="00DC6BE6" w:rsidP="001413F4">
            <w:r>
              <w:t>don’t know</w:t>
            </w:r>
          </w:p>
          <w:p w14:paraId="1902703A" w14:textId="78BBF70A" w:rsidR="00DC6BE6" w:rsidRPr="00474FC9" w:rsidRDefault="00DC6BE6" w:rsidP="001413F4">
            <w:r>
              <w:t>refused</w:t>
            </w:r>
          </w:p>
        </w:tc>
      </w:tr>
      <w:tr w:rsidR="00DC6BE6" w:rsidRPr="00474FC9" w14:paraId="4563CD35" w14:textId="77777777" w:rsidTr="00DC6BE6">
        <w:tc>
          <w:tcPr>
            <w:tcW w:w="1124" w:type="dxa"/>
          </w:tcPr>
          <w:p w14:paraId="2007B498" w14:textId="12BD772E" w:rsidR="00DC6BE6" w:rsidRPr="00474FC9" w:rsidRDefault="00DC6BE6" w:rsidP="001413F4">
            <w:r>
              <w:t>S33</w:t>
            </w:r>
            <w:r>
              <w:rPr>
                <w:color w:val="000000"/>
              </w:rPr>
              <w:t>_P[#]</w:t>
            </w:r>
          </w:p>
        </w:tc>
        <w:tc>
          <w:tcPr>
            <w:tcW w:w="4136" w:type="dxa"/>
          </w:tcPr>
          <w:p w14:paraId="62A7F09A" w14:textId="7C4E20AB" w:rsidR="00DC6BE6" w:rsidRPr="00474FC9" w:rsidRDefault="00DC6BE6" w:rsidP="00140A6A">
            <w:r w:rsidRPr="00474FC9">
              <w:t>Did [</w:t>
            </w:r>
            <w:proofErr w:type="spellStart"/>
            <w:r w:rsidRPr="00474FC9">
              <w:t>pcode</w:t>
            </w:r>
            <w:proofErr w:type="spellEnd"/>
            <w:r w:rsidRPr="00474FC9">
              <w:t xml:space="preserve">] disclose </w:t>
            </w:r>
            <w:r>
              <w:t>their</w:t>
            </w:r>
            <w:r w:rsidRPr="00474FC9">
              <w:t xml:space="preserve"> HIV status to you?</w:t>
            </w:r>
            <w:r>
              <w:t xml:space="preserve"> (by disclose their HIV status, we mean did this person tell you that they were HIV negative or HIV positive)</w:t>
            </w:r>
          </w:p>
        </w:tc>
        <w:tc>
          <w:tcPr>
            <w:tcW w:w="4553" w:type="dxa"/>
          </w:tcPr>
          <w:p w14:paraId="5FC6256D" w14:textId="316CCF77" w:rsidR="00DC6BE6" w:rsidRPr="00474FC9" w:rsidRDefault="00DC6BE6" w:rsidP="001413F4">
            <w:r w:rsidRPr="00474FC9">
              <w:t>Yes</w:t>
            </w:r>
            <w:r>
              <w:t xml:space="preserve"> [go to S33a</w:t>
            </w:r>
            <w:r>
              <w:rPr>
                <w:color w:val="000000"/>
              </w:rPr>
              <w:t>_P[#]</w:t>
            </w:r>
            <w:r>
              <w:t>]</w:t>
            </w:r>
          </w:p>
          <w:p w14:paraId="02F75849" w14:textId="33D6DA81" w:rsidR="00DC6BE6" w:rsidRDefault="00DC6BE6" w:rsidP="001413F4">
            <w:r w:rsidRPr="00474FC9">
              <w:t>No</w:t>
            </w:r>
            <w:r>
              <w:t xml:space="preserve"> [go to S34a</w:t>
            </w:r>
            <w:r>
              <w:rPr>
                <w:color w:val="000000"/>
              </w:rPr>
              <w:t>_P[#]</w:t>
            </w:r>
            <w:r>
              <w:t>]</w:t>
            </w:r>
          </w:p>
          <w:p w14:paraId="1439426D" w14:textId="77777777" w:rsidR="00DC6BE6" w:rsidRDefault="00DC6BE6" w:rsidP="001413F4">
            <w:r>
              <w:t>don’t know</w:t>
            </w:r>
          </w:p>
          <w:p w14:paraId="4F96AC80" w14:textId="27F16977" w:rsidR="00DC6BE6" w:rsidRPr="00474FC9" w:rsidRDefault="00DC6BE6" w:rsidP="001413F4">
            <w:r>
              <w:t>refused</w:t>
            </w:r>
          </w:p>
        </w:tc>
      </w:tr>
      <w:tr w:rsidR="00DC6BE6" w:rsidRPr="00474FC9" w14:paraId="5571E118" w14:textId="77777777" w:rsidTr="00DC6BE6">
        <w:tc>
          <w:tcPr>
            <w:tcW w:w="1124" w:type="dxa"/>
          </w:tcPr>
          <w:p w14:paraId="614F55D4" w14:textId="0D79C8C5" w:rsidR="00DC6BE6" w:rsidRPr="00474FC9" w:rsidRDefault="00DC6BE6" w:rsidP="001413F4">
            <w:r>
              <w:t>S33a</w:t>
            </w:r>
            <w:r>
              <w:rPr>
                <w:color w:val="000000"/>
              </w:rPr>
              <w:t>_P[#]</w:t>
            </w:r>
          </w:p>
        </w:tc>
        <w:tc>
          <w:tcPr>
            <w:tcW w:w="4136" w:type="dxa"/>
          </w:tcPr>
          <w:p w14:paraId="3B9C9A4E" w14:textId="5C484B7C" w:rsidR="00DC6BE6" w:rsidRPr="005B2106" w:rsidRDefault="00DC6BE6" w:rsidP="00140A6A">
            <w:r>
              <w:t xml:space="preserve">What did </w:t>
            </w:r>
            <w:proofErr w:type="spellStart"/>
            <w:r>
              <w:t>pcode</w:t>
            </w:r>
            <w:proofErr w:type="spellEnd"/>
            <w:r>
              <w:t xml:space="preserve"> tell you their status was?</w:t>
            </w:r>
          </w:p>
        </w:tc>
        <w:tc>
          <w:tcPr>
            <w:tcW w:w="4553" w:type="dxa"/>
          </w:tcPr>
          <w:p w14:paraId="01D87895" w14:textId="77777777" w:rsidR="00DC6BE6" w:rsidRPr="005B2106" w:rsidRDefault="00DC6BE6" w:rsidP="00CE490D">
            <w:r w:rsidRPr="005B2106">
              <w:t>HIV positive</w:t>
            </w:r>
          </w:p>
          <w:p w14:paraId="6896A23A" w14:textId="77777777" w:rsidR="00DC6BE6" w:rsidRPr="005B2106" w:rsidRDefault="00DC6BE6" w:rsidP="00CE490D">
            <w:r w:rsidRPr="005B2106">
              <w:t>HIV negative</w:t>
            </w:r>
          </w:p>
          <w:p w14:paraId="70D68073" w14:textId="77777777" w:rsidR="00DC6BE6" w:rsidRPr="005B2106" w:rsidRDefault="00DC6BE6" w:rsidP="00CE490D">
            <w:r w:rsidRPr="005B2106">
              <w:t>Don’t know</w:t>
            </w:r>
          </w:p>
          <w:p w14:paraId="75DA6A74" w14:textId="5CB9E4F0" w:rsidR="00DC6BE6" w:rsidRPr="005B2106" w:rsidRDefault="00DC6BE6" w:rsidP="00CE490D">
            <w:r w:rsidRPr="005B2106">
              <w:t>Refused</w:t>
            </w:r>
          </w:p>
        </w:tc>
      </w:tr>
      <w:tr w:rsidR="00DC6BE6" w:rsidRPr="00474FC9" w14:paraId="2FF8C3E8" w14:textId="77777777" w:rsidTr="00DC6BE6">
        <w:tc>
          <w:tcPr>
            <w:tcW w:w="1124" w:type="dxa"/>
          </w:tcPr>
          <w:p w14:paraId="20C44E6F" w14:textId="06E2A867" w:rsidR="00DC6BE6" w:rsidRPr="00474FC9" w:rsidRDefault="00DC6BE6" w:rsidP="001413F4"/>
        </w:tc>
        <w:tc>
          <w:tcPr>
            <w:tcW w:w="4136" w:type="dxa"/>
          </w:tcPr>
          <w:p w14:paraId="2601CC8C" w14:textId="314BF22A" w:rsidR="00DC6BE6" w:rsidRPr="005F6F58" w:rsidRDefault="00DC6BE6" w:rsidP="00CE490D">
            <w:r w:rsidRPr="005F6F58">
              <w:t>The last time you had sex with [</w:t>
            </w:r>
            <w:proofErr w:type="spellStart"/>
            <w:r w:rsidRPr="005F6F58">
              <w:t>pcode</w:t>
            </w:r>
            <w:proofErr w:type="spellEnd"/>
            <w:r w:rsidRPr="005F6F58">
              <w:t>], where did you have sex? Define sex…</w:t>
            </w:r>
          </w:p>
        </w:tc>
        <w:tc>
          <w:tcPr>
            <w:tcW w:w="4553" w:type="dxa"/>
          </w:tcPr>
          <w:p w14:paraId="39A9A737" w14:textId="35B0F90A" w:rsidR="00DC6BE6" w:rsidRPr="005F6F58" w:rsidRDefault="00DC6BE6" w:rsidP="00CE490D"/>
        </w:tc>
      </w:tr>
      <w:tr w:rsidR="00DC6BE6" w:rsidRPr="00474FC9" w14:paraId="2B25518E" w14:textId="77777777" w:rsidTr="00DC6BE6">
        <w:tc>
          <w:tcPr>
            <w:tcW w:w="1124" w:type="dxa"/>
          </w:tcPr>
          <w:p w14:paraId="23659493" w14:textId="7AB912D0" w:rsidR="00DC6BE6" w:rsidRPr="00474FC9" w:rsidRDefault="00DC6BE6" w:rsidP="001413F4">
            <w:r>
              <w:t>S34a</w:t>
            </w:r>
            <w:r>
              <w:rPr>
                <w:color w:val="000000"/>
              </w:rPr>
              <w:t>_P[#]</w:t>
            </w:r>
          </w:p>
        </w:tc>
        <w:tc>
          <w:tcPr>
            <w:tcW w:w="4136" w:type="dxa"/>
          </w:tcPr>
          <w:p w14:paraId="0B01A3AC" w14:textId="04111B1B" w:rsidR="00DC6BE6" w:rsidRPr="005F6F58" w:rsidRDefault="00DC6BE6" w:rsidP="00247190">
            <w:r w:rsidRPr="005F6F58">
              <w:t xml:space="preserve">  Which state?</w:t>
            </w:r>
            <w:r>
              <w:t xml:space="preserve"> </w:t>
            </w:r>
            <w:r>
              <w:rPr>
                <w:color w:val="000000"/>
              </w:rPr>
              <w:t>(including Puerto Rico, or other U.S. territories)</w:t>
            </w:r>
            <w:r w:rsidRPr="00154DF4">
              <w:rPr>
                <w:color w:val="000000"/>
              </w:rPr>
              <w:t>?</w:t>
            </w:r>
          </w:p>
        </w:tc>
        <w:tc>
          <w:tcPr>
            <w:tcW w:w="4553" w:type="dxa"/>
          </w:tcPr>
          <w:p w14:paraId="3B0B7C65" w14:textId="77777777" w:rsidR="00DC6BE6" w:rsidRPr="005F6F58" w:rsidRDefault="00DC6BE6" w:rsidP="001C6EFD">
            <w:r w:rsidRPr="005F6F58">
              <w:t>State [drop down]</w:t>
            </w:r>
          </w:p>
          <w:p w14:paraId="42AFFA98" w14:textId="77777777" w:rsidR="00DC6BE6" w:rsidRPr="005F6F58" w:rsidRDefault="00DC6BE6" w:rsidP="001C6EFD">
            <w:pPr>
              <w:rPr>
                <w:bCs/>
              </w:rPr>
            </w:pPr>
            <w:r w:rsidRPr="005F6F58">
              <w:rPr>
                <w:bCs/>
              </w:rPr>
              <w:t>Don’t know</w:t>
            </w:r>
          </w:p>
          <w:p w14:paraId="58F0AFE9" w14:textId="742D7321" w:rsidR="00DC6BE6" w:rsidRPr="005F6F58" w:rsidRDefault="00DC6BE6" w:rsidP="00FC5B4D">
            <w:r w:rsidRPr="005F6F58">
              <w:rPr>
                <w:bCs/>
              </w:rPr>
              <w:t>Refused</w:t>
            </w:r>
          </w:p>
        </w:tc>
      </w:tr>
      <w:tr w:rsidR="00DC6BE6" w:rsidRPr="00474FC9" w14:paraId="0404A5E7" w14:textId="77777777" w:rsidTr="00DC6BE6">
        <w:tc>
          <w:tcPr>
            <w:tcW w:w="1124" w:type="dxa"/>
          </w:tcPr>
          <w:p w14:paraId="4C29B124" w14:textId="73D03476" w:rsidR="00DC6BE6" w:rsidRPr="00474FC9" w:rsidRDefault="00DC6BE6" w:rsidP="001413F4">
            <w:r>
              <w:t>S34b</w:t>
            </w:r>
            <w:r>
              <w:rPr>
                <w:color w:val="000000"/>
              </w:rPr>
              <w:t>_P[#]</w:t>
            </w:r>
          </w:p>
        </w:tc>
        <w:tc>
          <w:tcPr>
            <w:tcW w:w="4136" w:type="dxa"/>
          </w:tcPr>
          <w:p w14:paraId="767D944E" w14:textId="0EA6B7FF" w:rsidR="00DC6BE6" w:rsidRPr="005F6F58" w:rsidRDefault="00DC6BE6" w:rsidP="00247190">
            <w:r w:rsidRPr="005F6F58">
              <w:t xml:space="preserve">  Which city?</w:t>
            </w:r>
          </w:p>
        </w:tc>
        <w:tc>
          <w:tcPr>
            <w:tcW w:w="4553" w:type="dxa"/>
          </w:tcPr>
          <w:p w14:paraId="2CED609E" w14:textId="77777777" w:rsidR="00DC6BE6" w:rsidRPr="005F6F58" w:rsidRDefault="00DC6BE6" w:rsidP="001C6EFD">
            <w:r w:rsidRPr="005F6F58">
              <w:t>City [write in]</w:t>
            </w:r>
          </w:p>
          <w:p w14:paraId="29A062F8" w14:textId="77777777" w:rsidR="00DC6BE6" w:rsidRPr="005F6F58" w:rsidRDefault="00DC6BE6" w:rsidP="001C6EFD">
            <w:r w:rsidRPr="005F6F58">
              <w:t>Don’t know</w:t>
            </w:r>
          </w:p>
          <w:p w14:paraId="4AAF798F" w14:textId="09018835" w:rsidR="00DC6BE6" w:rsidRPr="005F6F58" w:rsidRDefault="00DC6BE6" w:rsidP="00FC5B4D">
            <w:r w:rsidRPr="005F6F58">
              <w:t>Refused</w:t>
            </w:r>
          </w:p>
        </w:tc>
      </w:tr>
      <w:tr w:rsidR="00DC6BE6" w:rsidRPr="00474FC9" w14:paraId="0B5F4858" w14:textId="77777777" w:rsidTr="00DC6BE6">
        <w:tc>
          <w:tcPr>
            <w:tcW w:w="1124" w:type="dxa"/>
          </w:tcPr>
          <w:p w14:paraId="2BE4A738" w14:textId="73FEEF04" w:rsidR="00DC6BE6" w:rsidRPr="00474FC9" w:rsidRDefault="00DC6BE6" w:rsidP="001413F4">
            <w:r>
              <w:t>S34c</w:t>
            </w:r>
            <w:r>
              <w:rPr>
                <w:color w:val="000000"/>
              </w:rPr>
              <w:t>_P[#]</w:t>
            </w:r>
          </w:p>
        </w:tc>
        <w:tc>
          <w:tcPr>
            <w:tcW w:w="4136" w:type="dxa"/>
          </w:tcPr>
          <w:p w14:paraId="7DEFE5CF" w14:textId="1AD31101" w:rsidR="00DC6BE6" w:rsidRPr="005F6F58" w:rsidRDefault="00DC6BE6" w:rsidP="00247190">
            <w:r w:rsidRPr="005F6F58">
              <w:t xml:space="preserve">  What zip code [if know]?</w:t>
            </w:r>
          </w:p>
        </w:tc>
        <w:tc>
          <w:tcPr>
            <w:tcW w:w="4553" w:type="dxa"/>
          </w:tcPr>
          <w:p w14:paraId="2E400C3C" w14:textId="77777777" w:rsidR="00DC6BE6" w:rsidRPr="005F6F58" w:rsidRDefault="00DC6BE6" w:rsidP="001C6EFD">
            <w:r w:rsidRPr="005F6F58">
              <w:t>Zip code [if known]</w:t>
            </w:r>
          </w:p>
          <w:p w14:paraId="6A222E77" w14:textId="77777777" w:rsidR="00DC6BE6" w:rsidRPr="005F6F58" w:rsidRDefault="00DC6BE6" w:rsidP="001C6EFD">
            <w:r w:rsidRPr="005F6F58">
              <w:t>Don’t know</w:t>
            </w:r>
          </w:p>
          <w:p w14:paraId="77502790" w14:textId="3C5D6ED0" w:rsidR="00DC6BE6" w:rsidRPr="005F6F58" w:rsidRDefault="00DC6BE6" w:rsidP="00FC5B4D">
            <w:r w:rsidRPr="005F6F58">
              <w:t>refused</w:t>
            </w:r>
          </w:p>
        </w:tc>
      </w:tr>
      <w:tr w:rsidR="00DC6BE6" w:rsidRPr="00474FC9" w14:paraId="172D17C6" w14:textId="77777777" w:rsidTr="00DC6BE6">
        <w:tc>
          <w:tcPr>
            <w:tcW w:w="1124" w:type="dxa"/>
          </w:tcPr>
          <w:p w14:paraId="577893D3" w14:textId="5A6B4195" w:rsidR="00DC6BE6" w:rsidRPr="00474FC9" w:rsidRDefault="00DC6BE6" w:rsidP="001413F4">
            <w:r>
              <w:t>S34d</w:t>
            </w:r>
            <w:r>
              <w:rPr>
                <w:color w:val="000000"/>
              </w:rPr>
              <w:t>_P[#]</w:t>
            </w:r>
          </w:p>
        </w:tc>
        <w:tc>
          <w:tcPr>
            <w:tcW w:w="4136" w:type="dxa"/>
          </w:tcPr>
          <w:p w14:paraId="47CBF0BA" w14:textId="649DCDDA" w:rsidR="00DC6BE6" w:rsidRPr="005F6F58" w:rsidRDefault="00DC6BE6" w:rsidP="00BE2726">
            <w:r w:rsidRPr="005F6F58">
              <w:t xml:space="preserve">  Do you remember the address or the cross streets of where you had sex? If so, please write it in here.</w:t>
            </w:r>
          </w:p>
        </w:tc>
        <w:tc>
          <w:tcPr>
            <w:tcW w:w="4553" w:type="dxa"/>
          </w:tcPr>
          <w:p w14:paraId="4DF41B15" w14:textId="77777777" w:rsidR="00DC6BE6" w:rsidRPr="005F6F58" w:rsidRDefault="00DC6BE6" w:rsidP="001C6EFD">
            <w:r w:rsidRPr="005F6F58">
              <w:t>[write in]</w:t>
            </w:r>
          </w:p>
          <w:p w14:paraId="28BFD5E3" w14:textId="77777777" w:rsidR="00DC6BE6" w:rsidRPr="005F6F58" w:rsidRDefault="00DC6BE6" w:rsidP="001C6EFD">
            <w:r w:rsidRPr="005F6F58">
              <w:t>Don’t know</w:t>
            </w:r>
          </w:p>
          <w:p w14:paraId="75DED8B3" w14:textId="627D3676" w:rsidR="00DC6BE6" w:rsidRPr="005F6F58" w:rsidRDefault="00DC6BE6" w:rsidP="00FC5B4D">
            <w:r w:rsidRPr="005F6F58">
              <w:t>Refused</w:t>
            </w:r>
          </w:p>
        </w:tc>
      </w:tr>
      <w:tr w:rsidR="00DC6BE6" w:rsidRPr="00474FC9" w14:paraId="09C8D794" w14:textId="77777777" w:rsidTr="00DC6BE6">
        <w:tc>
          <w:tcPr>
            <w:tcW w:w="1124" w:type="dxa"/>
          </w:tcPr>
          <w:p w14:paraId="758062C3" w14:textId="4F1D2E19" w:rsidR="00DC6BE6" w:rsidRPr="00474FC9" w:rsidRDefault="00DC6BE6" w:rsidP="001413F4">
            <w:r>
              <w:t>S35</w:t>
            </w:r>
            <w:r>
              <w:rPr>
                <w:color w:val="000000"/>
              </w:rPr>
              <w:t>_P[#]</w:t>
            </w:r>
          </w:p>
        </w:tc>
        <w:tc>
          <w:tcPr>
            <w:tcW w:w="4136" w:type="dxa"/>
          </w:tcPr>
          <w:p w14:paraId="5959B79E" w14:textId="0A71A180" w:rsidR="00DC6BE6" w:rsidRPr="00831385" w:rsidRDefault="00DC6BE6" w:rsidP="00247190">
            <w:pPr>
              <w:rPr>
                <w:color w:val="8064A2" w:themeColor="accent4"/>
              </w:rPr>
            </w:pPr>
            <w:r w:rsidRPr="00831385">
              <w:rPr>
                <w:color w:val="8064A2" w:themeColor="accent4"/>
              </w:rPr>
              <w:t>The last time you had sex with [</w:t>
            </w:r>
            <w:proofErr w:type="spellStart"/>
            <w:r w:rsidRPr="00831385">
              <w:rPr>
                <w:color w:val="8064A2" w:themeColor="accent4"/>
              </w:rPr>
              <w:t>pcode</w:t>
            </w:r>
            <w:proofErr w:type="spellEnd"/>
            <w:r w:rsidRPr="00831385">
              <w:rPr>
                <w:color w:val="8064A2" w:themeColor="accent4"/>
              </w:rPr>
              <w:t>], where (what kind of place) did you have sex?</w:t>
            </w:r>
            <w:r>
              <w:rPr>
                <w:color w:val="8064A2" w:themeColor="accent4"/>
              </w:rPr>
              <w:t xml:space="preserve"> Define sex…</w:t>
            </w:r>
          </w:p>
        </w:tc>
        <w:tc>
          <w:tcPr>
            <w:tcW w:w="4553" w:type="dxa"/>
          </w:tcPr>
          <w:p w14:paraId="61E60E13" w14:textId="77777777" w:rsidR="00DC6BE6" w:rsidRPr="00831385" w:rsidRDefault="00DC6BE6" w:rsidP="00FC5B4D">
            <w:pPr>
              <w:rPr>
                <w:color w:val="8064A2" w:themeColor="accent4"/>
              </w:rPr>
            </w:pPr>
            <w:r w:rsidRPr="00831385">
              <w:rPr>
                <w:color w:val="8064A2" w:themeColor="accent4"/>
              </w:rPr>
              <w:t>My house</w:t>
            </w:r>
          </w:p>
          <w:p w14:paraId="51B6DB66" w14:textId="77777777" w:rsidR="00DC6BE6" w:rsidRPr="00831385" w:rsidRDefault="00DC6BE6" w:rsidP="00FC5B4D">
            <w:pPr>
              <w:rPr>
                <w:color w:val="8064A2" w:themeColor="accent4"/>
              </w:rPr>
            </w:pPr>
            <w:r w:rsidRPr="00831385">
              <w:rPr>
                <w:color w:val="8064A2" w:themeColor="accent4"/>
              </w:rPr>
              <w:t>Our house</w:t>
            </w:r>
          </w:p>
          <w:p w14:paraId="6F0BB27E" w14:textId="77777777" w:rsidR="00DC6BE6" w:rsidRPr="00831385" w:rsidRDefault="00DC6BE6" w:rsidP="00FC5B4D">
            <w:pPr>
              <w:rPr>
                <w:color w:val="8064A2" w:themeColor="accent4"/>
              </w:rPr>
            </w:pPr>
            <w:r w:rsidRPr="00831385">
              <w:rPr>
                <w:color w:val="8064A2" w:themeColor="accent4"/>
              </w:rPr>
              <w:t>His/her house</w:t>
            </w:r>
          </w:p>
          <w:p w14:paraId="2ECB6ED4" w14:textId="77777777" w:rsidR="00DC6BE6" w:rsidRPr="00831385" w:rsidRDefault="00DC6BE6" w:rsidP="00D04E6D">
            <w:pPr>
              <w:autoSpaceDE w:val="0"/>
              <w:autoSpaceDN w:val="0"/>
              <w:adjustRightInd w:val="0"/>
              <w:ind w:right="172"/>
              <w:rPr>
                <w:color w:val="8064A2" w:themeColor="accent4"/>
              </w:rPr>
            </w:pPr>
            <w:r w:rsidRPr="00831385">
              <w:rPr>
                <w:color w:val="8064A2" w:themeColor="accent4"/>
              </w:rPr>
              <w:t>Someone else’s house</w:t>
            </w:r>
          </w:p>
          <w:p w14:paraId="4D6799CD" w14:textId="0D5390C6" w:rsidR="00DC6BE6" w:rsidRDefault="00DC6BE6" w:rsidP="00D04E6D">
            <w:pPr>
              <w:autoSpaceDE w:val="0"/>
              <w:autoSpaceDN w:val="0"/>
              <w:adjustRightInd w:val="0"/>
              <w:ind w:right="172"/>
              <w:rPr>
                <w:color w:val="8064A2" w:themeColor="accent4"/>
              </w:rPr>
            </w:pPr>
            <w:r>
              <w:rPr>
                <w:color w:val="8064A2" w:themeColor="accent4"/>
              </w:rPr>
              <w:t>B</w:t>
            </w:r>
            <w:r w:rsidRPr="00831385">
              <w:rPr>
                <w:color w:val="8064A2" w:themeColor="accent4"/>
              </w:rPr>
              <w:t>ar/restaurant</w:t>
            </w:r>
            <w:r>
              <w:rPr>
                <w:color w:val="8064A2" w:themeColor="accent4"/>
              </w:rPr>
              <w:t>/club</w:t>
            </w:r>
          </w:p>
          <w:p w14:paraId="441BA941" w14:textId="74390D15" w:rsidR="00DC6BE6" w:rsidRPr="00831385" w:rsidRDefault="00DC6BE6" w:rsidP="00D04E6D">
            <w:pPr>
              <w:autoSpaceDE w:val="0"/>
              <w:autoSpaceDN w:val="0"/>
              <w:adjustRightInd w:val="0"/>
              <w:ind w:right="172"/>
              <w:rPr>
                <w:color w:val="8064A2" w:themeColor="accent4"/>
              </w:rPr>
            </w:pPr>
            <w:r>
              <w:rPr>
                <w:color w:val="8064A2" w:themeColor="accent4"/>
              </w:rPr>
              <w:t>Hotel/Motel</w:t>
            </w:r>
          </w:p>
          <w:p w14:paraId="1A841EB3" w14:textId="05A0D042" w:rsidR="00DC6BE6" w:rsidRPr="00831385" w:rsidRDefault="00DC6BE6" w:rsidP="00D04E6D">
            <w:pPr>
              <w:autoSpaceDE w:val="0"/>
              <w:autoSpaceDN w:val="0"/>
              <w:adjustRightInd w:val="0"/>
              <w:ind w:right="172"/>
              <w:rPr>
                <w:color w:val="8064A2" w:themeColor="accent4"/>
              </w:rPr>
            </w:pPr>
            <w:r>
              <w:rPr>
                <w:color w:val="8064A2" w:themeColor="accent4"/>
              </w:rPr>
              <w:t>B</w:t>
            </w:r>
            <w:r w:rsidRPr="00831385">
              <w:rPr>
                <w:color w:val="8064A2" w:themeColor="accent4"/>
              </w:rPr>
              <w:t xml:space="preserve">athhouse </w:t>
            </w:r>
          </w:p>
          <w:p w14:paraId="599A689B" w14:textId="7FB0BC6E" w:rsidR="00DC6BE6" w:rsidRPr="00831385" w:rsidRDefault="00DC6BE6" w:rsidP="00D04E6D">
            <w:pPr>
              <w:autoSpaceDE w:val="0"/>
              <w:autoSpaceDN w:val="0"/>
              <w:adjustRightInd w:val="0"/>
              <w:ind w:right="172"/>
              <w:rPr>
                <w:color w:val="8064A2" w:themeColor="accent4"/>
              </w:rPr>
            </w:pPr>
            <w:r>
              <w:rPr>
                <w:color w:val="8064A2" w:themeColor="accent4"/>
              </w:rPr>
              <w:t>P</w:t>
            </w:r>
            <w:r w:rsidRPr="00831385">
              <w:rPr>
                <w:color w:val="8064A2" w:themeColor="accent4"/>
              </w:rPr>
              <w:t>ublic space (street, park</w:t>
            </w:r>
            <w:r>
              <w:rPr>
                <w:color w:val="8064A2" w:themeColor="accent4"/>
              </w:rPr>
              <w:t xml:space="preserve">, </w:t>
            </w:r>
            <w:proofErr w:type="spellStart"/>
            <w:r w:rsidRPr="00831385">
              <w:rPr>
                <w:color w:val="8064A2" w:themeColor="accent4"/>
              </w:rPr>
              <w:t>etc</w:t>
            </w:r>
            <w:proofErr w:type="spellEnd"/>
            <w:r w:rsidRPr="00831385">
              <w:rPr>
                <w:color w:val="8064A2" w:themeColor="accent4"/>
              </w:rPr>
              <w:t>)</w:t>
            </w:r>
          </w:p>
          <w:p w14:paraId="4BB7E31A" w14:textId="53DDDABB" w:rsidR="00DC6BE6" w:rsidRDefault="00DC6BE6" w:rsidP="00247190">
            <w:pPr>
              <w:autoSpaceDE w:val="0"/>
              <w:autoSpaceDN w:val="0"/>
              <w:adjustRightInd w:val="0"/>
              <w:ind w:right="172"/>
              <w:rPr>
                <w:color w:val="8064A2" w:themeColor="accent4"/>
              </w:rPr>
            </w:pPr>
            <w:r>
              <w:rPr>
                <w:color w:val="8064A2" w:themeColor="accent4"/>
              </w:rPr>
              <w:t>C</w:t>
            </w:r>
            <w:r w:rsidRPr="00831385">
              <w:rPr>
                <w:color w:val="8064A2" w:themeColor="accent4"/>
              </w:rPr>
              <w:t>ar</w:t>
            </w:r>
          </w:p>
          <w:p w14:paraId="13ABE943" w14:textId="68903BAD" w:rsidR="00DC6BE6" w:rsidRPr="00831385" w:rsidRDefault="00DC6BE6" w:rsidP="00247190">
            <w:pPr>
              <w:autoSpaceDE w:val="0"/>
              <w:autoSpaceDN w:val="0"/>
              <w:adjustRightInd w:val="0"/>
              <w:ind w:right="172"/>
              <w:rPr>
                <w:color w:val="8064A2" w:themeColor="accent4"/>
              </w:rPr>
            </w:pPr>
            <w:r>
              <w:rPr>
                <w:color w:val="8064A2" w:themeColor="accent4"/>
              </w:rPr>
              <w:t>Other [specify]</w:t>
            </w:r>
          </w:p>
        </w:tc>
      </w:tr>
      <w:tr w:rsidR="00DC6BE6" w:rsidRPr="00474FC9" w14:paraId="66466D2A" w14:textId="77777777" w:rsidTr="00DC6BE6">
        <w:tc>
          <w:tcPr>
            <w:tcW w:w="1124" w:type="dxa"/>
          </w:tcPr>
          <w:p w14:paraId="79950693" w14:textId="21EEB507" w:rsidR="00DC6BE6" w:rsidRDefault="00DC6BE6" w:rsidP="001413F4">
            <w:r>
              <w:lastRenderedPageBreak/>
              <w:t>S36</w:t>
            </w:r>
            <w:r>
              <w:rPr>
                <w:color w:val="000000"/>
              </w:rPr>
              <w:t>_P[#]</w:t>
            </w:r>
          </w:p>
        </w:tc>
        <w:tc>
          <w:tcPr>
            <w:tcW w:w="4136" w:type="dxa"/>
          </w:tcPr>
          <w:p w14:paraId="652A36F4" w14:textId="6CF8F52F" w:rsidR="00DC6BE6" w:rsidRPr="00831385" w:rsidRDefault="00DC6BE6" w:rsidP="00247190">
            <w:pPr>
              <w:rPr>
                <w:color w:val="8064A2" w:themeColor="accent4"/>
              </w:rPr>
            </w:pPr>
            <w:r>
              <w:rPr>
                <w:color w:val="8064A2" w:themeColor="accent4"/>
              </w:rPr>
              <w:t>Did you have sex with anyone else in the last 12 months (since [date 12 months ago])?</w:t>
            </w:r>
          </w:p>
        </w:tc>
        <w:tc>
          <w:tcPr>
            <w:tcW w:w="4553" w:type="dxa"/>
          </w:tcPr>
          <w:p w14:paraId="25E2FA12" w14:textId="6F99C1A6" w:rsidR="00DC6BE6" w:rsidRDefault="00DC6BE6" w:rsidP="00FC5B4D">
            <w:pPr>
              <w:rPr>
                <w:color w:val="8064A2" w:themeColor="accent4"/>
              </w:rPr>
            </w:pPr>
            <w:r>
              <w:rPr>
                <w:color w:val="8064A2" w:themeColor="accent4"/>
              </w:rPr>
              <w:t>Yes [skip to questions for P2code]</w:t>
            </w:r>
          </w:p>
          <w:p w14:paraId="725576FE" w14:textId="50D2E7DC" w:rsidR="00DC6BE6" w:rsidRDefault="00DC6BE6" w:rsidP="00FC5B4D">
            <w:pPr>
              <w:rPr>
                <w:color w:val="8064A2" w:themeColor="accent4"/>
              </w:rPr>
            </w:pPr>
            <w:r>
              <w:rPr>
                <w:color w:val="8064A2" w:themeColor="accent4"/>
              </w:rPr>
              <w:t>No</w:t>
            </w:r>
          </w:p>
          <w:p w14:paraId="62C7E8B0" w14:textId="49FA61E4" w:rsidR="00DC6BE6" w:rsidRDefault="00DC6BE6" w:rsidP="00C72BB0">
            <w:pPr>
              <w:rPr>
                <w:color w:val="8064A2" w:themeColor="accent4"/>
              </w:rPr>
            </w:pPr>
            <w:r>
              <w:rPr>
                <w:color w:val="8064A2" w:themeColor="accent4"/>
              </w:rPr>
              <w:t xml:space="preserve">Don’t know  </w:t>
            </w:r>
          </w:p>
          <w:p w14:paraId="1F8B0ABB" w14:textId="468FB191" w:rsidR="00DC6BE6" w:rsidRPr="00831385" w:rsidRDefault="00DC6BE6" w:rsidP="00140A6A">
            <w:pPr>
              <w:rPr>
                <w:color w:val="8064A2" w:themeColor="accent4"/>
              </w:rPr>
            </w:pPr>
            <w:r>
              <w:rPr>
                <w:color w:val="8064A2" w:themeColor="accent4"/>
              </w:rPr>
              <w:t xml:space="preserve">Refused </w:t>
            </w:r>
          </w:p>
        </w:tc>
      </w:tr>
    </w:tbl>
    <w:p w14:paraId="54429DA5" w14:textId="77777777" w:rsidR="00012149" w:rsidRPr="00F23190" w:rsidRDefault="00012149" w:rsidP="00012149"/>
    <w:p w14:paraId="4D46474C" w14:textId="77777777" w:rsidR="004D1B48" w:rsidRPr="00F23190" w:rsidRDefault="004D1B48" w:rsidP="00012149"/>
    <w:p w14:paraId="4370122C" w14:textId="4BDD3499" w:rsidR="0074251A" w:rsidRPr="00880E08" w:rsidRDefault="00DC049A" w:rsidP="00DC049A">
      <w:r w:rsidRPr="00880E08">
        <w:rPr>
          <w:b/>
        </w:rPr>
        <w:t>Multidimensional Scale of Perceived Social Support</w:t>
      </w:r>
      <w:r w:rsidRPr="00880E08">
        <w:t xml:space="preserve"> (</w:t>
      </w:r>
      <w:proofErr w:type="spellStart"/>
      <w:r w:rsidRPr="00880E08">
        <w:t>Zimet</w:t>
      </w:r>
      <w:proofErr w:type="spellEnd"/>
      <w:r w:rsidRPr="00880E08">
        <w:t xml:space="preserve">, </w:t>
      </w:r>
      <w:proofErr w:type="spellStart"/>
      <w:r w:rsidRPr="00880E08">
        <w:t>Dahlem</w:t>
      </w:r>
      <w:proofErr w:type="spellEnd"/>
      <w:r w:rsidRPr="00880E08">
        <w:t xml:space="preserve">, </w:t>
      </w:r>
      <w:proofErr w:type="spellStart"/>
      <w:r w:rsidRPr="00880E08">
        <w:t>Zimet</w:t>
      </w:r>
      <w:proofErr w:type="spellEnd"/>
      <w:r w:rsidRPr="00880E08">
        <w:t xml:space="preserve"> &amp; Farley, 1988)</w:t>
      </w:r>
    </w:p>
    <w:p w14:paraId="3D76044A" w14:textId="77777777" w:rsidR="00880E08" w:rsidRDefault="00880E08" w:rsidP="00DC049A"/>
    <w:p w14:paraId="738F70B5" w14:textId="77777777" w:rsidR="00880E08" w:rsidRDefault="00880E08" w:rsidP="00DC049A">
      <w:r w:rsidRPr="00880E08">
        <w:t>We are interested in how you feel about the following statements. Read each statement carefully. Indicate how you feel about each statement.</w:t>
      </w:r>
    </w:p>
    <w:p w14:paraId="60E3CA2F" w14:textId="77777777" w:rsidR="00880E08" w:rsidRDefault="00880E08" w:rsidP="00DC049A"/>
    <w:tbl>
      <w:tblPr>
        <w:tblStyle w:val="TableGrid"/>
        <w:tblW w:w="0" w:type="auto"/>
        <w:tblLook w:val="04A0" w:firstRow="1" w:lastRow="0" w:firstColumn="1" w:lastColumn="0" w:noHBand="0" w:noVBand="1"/>
      </w:tblPr>
      <w:tblGrid>
        <w:gridCol w:w="648"/>
        <w:gridCol w:w="4355"/>
        <w:gridCol w:w="4735"/>
      </w:tblGrid>
      <w:tr w:rsidR="00DC6BE6" w:rsidRPr="00880E08" w14:paraId="76D95B9B" w14:textId="77777777" w:rsidTr="002F1E06">
        <w:tc>
          <w:tcPr>
            <w:tcW w:w="648" w:type="dxa"/>
          </w:tcPr>
          <w:p w14:paraId="1DD065A3" w14:textId="7CC78C4B" w:rsidR="00DC6BE6" w:rsidRPr="00880E08" w:rsidRDefault="00DC6BE6" w:rsidP="002F1E06">
            <w:r>
              <w:t>SS</w:t>
            </w:r>
            <w:r w:rsidRPr="00880E08">
              <w:t>1</w:t>
            </w:r>
          </w:p>
        </w:tc>
        <w:tc>
          <w:tcPr>
            <w:tcW w:w="4355" w:type="dxa"/>
          </w:tcPr>
          <w:p w14:paraId="5ED7DBA8" w14:textId="77777777" w:rsidR="00DC6BE6" w:rsidRPr="00880E08" w:rsidRDefault="00DC6BE6" w:rsidP="00A24338">
            <w:r w:rsidRPr="00880E08">
              <w:t>There is a special person who is around when I am in need.</w:t>
            </w:r>
          </w:p>
        </w:tc>
        <w:tc>
          <w:tcPr>
            <w:tcW w:w="4735" w:type="dxa"/>
          </w:tcPr>
          <w:p w14:paraId="1A1293C6" w14:textId="77777777" w:rsidR="00DC6BE6" w:rsidRPr="00880E08" w:rsidRDefault="00DC6BE6" w:rsidP="00A24338">
            <w:r w:rsidRPr="00880E08">
              <w:rPr>
                <w:rFonts w:ascii="BBAOIK+TimesNewRoman" w:hAnsi="BBAOIK+TimesNewRoman" w:cs="BBAOIK+TimesNewRoman"/>
                <w:color w:val="000000"/>
                <w:sz w:val="23"/>
                <w:szCs w:val="23"/>
              </w:rPr>
              <w:t xml:space="preserve"> “</w:t>
            </w:r>
            <w:r w:rsidRPr="00880E08">
              <w:t xml:space="preserve">1” Very Strongly Disagree </w:t>
            </w:r>
          </w:p>
          <w:p w14:paraId="55BBE14E" w14:textId="77777777" w:rsidR="00DC6BE6" w:rsidRPr="00880E08" w:rsidRDefault="00DC6BE6" w:rsidP="00A24338">
            <w:r w:rsidRPr="00880E08">
              <w:t xml:space="preserve"> “2” Strongly Disagree </w:t>
            </w:r>
          </w:p>
          <w:p w14:paraId="23BF4707" w14:textId="77777777" w:rsidR="00DC6BE6" w:rsidRPr="00880E08" w:rsidRDefault="00DC6BE6" w:rsidP="00A24338">
            <w:r w:rsidRPr="00880E08">
              <w:t xml:space="preserve"> “3” Mildly Disagree </w:t>
            </w:r>
          </w:p>
          <w:p w14:paraId="7C149B46" w14:textId="77777777" w:rsidR="00DC6BE6" w:rsidRPr="00880E08" w:rsidRDefault="00DC6BE6" w:rsidP="00A24338">
            <w:r w:rsidRPr="00880E08">
              <w:t xml:space="preserve"> “4” Neutral </w:t>
            </w:r>
          </w:p>
          <w:p w14:paraId="3D95D46D" w14:textId="77777777" w:rsidR="00DC6BE6" w:rsidRPr="00880E08" w:rsidRDefault="00DC6BE6" w:rsidP="00A24338">
            <w:r w:rsidRPr="00880E08">
              <w:t xml:space="preserve"> “5” Mildly Agree </w:t>
            </w:r>
          </w:p>
          <w:p w14:paraId="38032726" w14:textId="77777777" w:rsidR="00DC6BE6" w:rsidRPr="00880E08" w:rsidRDefault="00DC6BE6" w:rsidP="00A24338">
            <w:r w:rsidRPr="00880E08">
              <w:t xml:space="preserve"> “6” Strongly Agree </w:t>
            </w:r>
          </w:p>
          <w:p w14:paraId="6C01B691" w14:textId="77777777" w:rsidR="00DC6BE6" w:rsidRPr="00880E08" w:rsidRDefault="00DC6BE6" w:rsidP="00880E08">
            <w:r w:rsidRPr="00A24338">
              <w:t xml:space="preserve"> “7” Very Strongly Agree</w:t>
            </w:r>
          </w:p>
        </w:tc>
      </w:tr>
      <w:tr w:rsidR="00DC6BE6" w:rsidRPr="00880E08" w14:paraId="087D5687" w14:textId="77777777" w:rsidTr="002F1E06">
        <w:tc>
          <w:tcPr>
            <w:tcW w:w="648" w:type="dxa"/>
          </w:tcPr>
          <w:p w14:paraId="0B9C447F" w14:textId="0E5E2597" w:rsidR="00DC6BE6" w:rsidRPr="00880E08" w:rsidRDefault="00DC6BE6" w:rsidP="002F1E06">
            <w:r>
              <w:t>SS2</w:t>
            </w:r>
          </w:p>
        </w:tc>
        <w:tc>
          <w:tcPr>
            <w:tcW w:w="4355" w:type="dxa"/>
          </w:tcPr>
          <w:p w14:paraId="04FC60EE" w14:textId="77777777" w:rsidR="00DC6BE6" w:rsidRPr="00880E08" w:rsidRDefault="00DC6BE6" w:rsidP="00A24338">
            <w:r w:rsidRPr="00A24338">
              <w:t>There is a special person with whom I can share my joys and sorrows</w:t>
            </w:r>
            <w:r>
              <w:t>.</w:t>
            </w:r>
          </w:p>
        </w:tc>
        <w:tc>
          <w:tcPr>
            <w:tcW w:w="4735" w:type="dxa"/>
          </w:tcPr>
          <w:p w14:paraId="611F450E"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07A90594" w14:textId="77777777" w:rsidR="00DC6BE6" w:rsidRPr="00880E08" w:rsidRDefault="00DC6BE6" w:rsidP="00A24338">
            <w:r w:rsidRPr="00880E08">
              <w:t xml:space="preserve"> “2” Strongly Disagree </w:t>
            </w:r>
          </w:p>
          <w:p w14:paraId="7A47A9EC" w14:textId="77777777" w:rsidR="00DC6BE6" w:rsidRPr="00880E08" w:rsidRDefault="00DC6BE6" w:rsidP="00A24338">
            <w:r w:rsidRPr="00880E08">
              <w:t xml:space="preserve"> “3” Mildly Disagree </w:t>
            </w:r>
          </w:p>
          <w:p w14:paraId="2A4EB48D" w14:textId="77777777" w:rsidR="00DC6BE6" w:rsidRPr="00880E08" w:rsidRDefault="00DC6BE6" w:rsidP="00A24338">
            <w:r w:rsidRPr="00880E08">
              <w:t xml:space="preserve"> “4” Neutral </w:t>
            </w:r>
          </w:p>
          <w:p w14:paraId="28715BC4" w14:textId="77777777" w:rsidR="00DC6BE6" w:rsidRPr="00880E08" w:rsidRDefault="00DC6BE6" w:rsidP="00A24338">
            <w:r w:rsidRPr="00880E08">
              <w:t xml:space="preserve"> “5” Mildly Agree </w:t>
            </w:r>
          </w:p>
          <w:p w14:paraId="1FDA402D" w14:textId="77777777" w:rsidR="00DC6BE6" w:rsidRPr="00880E08" w:rsidRDefault="00DC6BE6" w:rsidP="00A24338">
            <w:r w:rsidRPr="00880E08">
              <w:t xml:space="preserve"> “6” Strongly Agree </w:t>
            </w:r>
          </w:p>
          <w:p w14:paraId="12DCCD40" w14:textId="77777777" w:rsidR="00DC6BE6" w:rsidRPr="00880E08" w:rsidRDefault="00DC6BE6" w:rsidP="00A24338">
            <w:r w:rsidRPr="00A24338">
              <w:t xml:space="preserve"> “7” Very Strongly Agree</w:t>
            </w:r>
          </w:p>
        </w:tc>
      </w:tr>
      <w:tr w:rsidR="00DC6BE6" w:rsidRPr="00880E08" w14:paraId="3886203E" w14:textId="77777777" w:rsidTr="002F1E06">
        <w:tc>
          <w:tcPr>
            <w:tcW w:w="648" w:type="dxa"/>
          </w:tcPr>
          <w:p w14:paraId="4B6D36EF" w14:textId="4CD4CD93" w:rsidR="00DC6BE6" w:rsidRPr="00880E08" w:rsidRDefault="00DC6BE6" w:rsidP="002F1E06">
            <w:r>
              <w:t>SS3</w:t>
            </w:r>
          </w:p>
        </w:tc>
        <w:tc>
          <w:tcPr>
            <w:tcW w:w="4355" w:type="dxa"/>
          </w:tcPr>
          <w:p w14:paraId="37E14A03" w14:textId="77777777" w:rsidR="00DC6BE6" w:rsidRPr="00880E08" w:rsidRDefault="00DC6BE6" w:rsidP="00A24338">
            <w:r w:rsidRPr="00A24338">
              <w:t>My family really tries to help me.</w:t>
            </w:r>
          </w:p>
        </w:tc>
        <w:tc>
          <w:tcPr>
            <w:tcW w:w="4735" w:type="dxa"/>
          </w:tcPr>
          <w:p w14:paraId="58E1311A"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52258E62" w14:textId="77777777" w:rsidR="00DC6BE6" w:rsidRPr="00880E08" w:rsidRDefault="00DC6BE6" w:rsidP="00A24338">
            <w:r w:rsidRPr="00880E08">
              <w:t xml:space="preserve"> “2” Strongly Disagree </w:t>
            </w:r>
          </w:p>
          <w:p w14:paraId="05D41A93" w14:textId="77777777" w:rsidR="00DC6BE6" w:rsidRPr="00880E08" w:rsidRDefault="00DC6BE6" w:rsidP="00A24338">
            <w:r w:rsidRPr="00880E08">
              <w:t xml:space="preserve"> “3” Mildly Disagree </w:t>
            </w:r>
          </w:p>
          <w:p w14:paraId="350C2C21" w14:textId="77777777" w:rsidR="00DC6BE6" w:rsidRPr="00880E08" w:rsidRDefault="00DC6BE6" w:rsidP="00A24338">
            <w:r w:rsidRPr="00880E08">
              <w:t xml:space="preserve"> “4” Neutral </w:t>
            </w:r>
          </w:p>
          <w:p w14:paraId="2F05C6B4" w14:textId="77777777" w:rsidR="00DC6BE6" w:rsidRPr="00880E08" w:rsidRDefault="00DC6BE6" w:rsidP="00A24338">
            <w:r w:rsidRPr="00880E08">
              <w:t xml:space="preserve"> “5” Mildly Agree </w:t>
            </w:r>
          </w:p>
          <w:p w14:paraId="0BA4C3A2" w14:textId="77777777" w:rsidR="00DC6BE6" w:rsidRPr="00880E08" w:rsidRDefault="00DC6BE6" w:rsidP="00A24338">
            <w:r w:rsidRPr="00880E08">
              <w:t xml:space="preserve"> “6” Strongly Agree </w:t>
            </w:r>
          </w:p>
          <w:p w14:paraId="4AF1C1F7" w14:textId="77777777" w:rsidR="00DC6BE6" w:rsidRPr="00880E08" w:rsidRDefault="00DC6BE6" w:rsidP="00A24338">
            <w:r w:rsidRPr="00A24338">
              <w:t xml:space="preserve"> “7” Very Strongly Agree</w:t>
            </w:r>
          </w:p>
        </w:tc>
      </w:tr>
      <w:tr w:rsidR="00DC6BE6" w:rsidRPr="00880E08" w14:paraId="346876CF" w14:textId="77777777" w:rsidTr="002F1E06">
        <w:tc>
          <w:tcPr>
            <w:tcW w:w="648" w:type="dxa"/>
          </w:tcPr>
          <w:p w14:paraId="0C8FB8AD" w14:textId="1ADF5154" w:rsidR="00DC6BE6" w:rsidRPr="00880E08" w:rsidRDefault="00DC6BE6" w:rsidP="002F1E06">
            <w:r>
              <w:t>SS4</w:t>
            </w:r>
          </w:p>
        </w:tc>
        <w:tc>
          <w:tcPr>
            <w:tcW w:w="4355" w:type="dxa"/>
          </w:tcPr>
          <w:p w14:paraId="00AC89A3" w14:textId="77777777" w:rsidR="00DC6BE6" w:rsidRPr="00880E08" w:rsidRDefault="00DC6BE6" w:rsidP="00A24338">
            <w:r w:rsidRPr="00A24338">
              <w:t>I get the emotional help and support I need from my family.</w:t>
            </w:r>
          </w:p>
        </w:tc>
        <w:tc>
          <w:tcPr>
            <w:tcW w:w="4735" w:type="dxa"/>
          </w:tcPr>
          <w:p w14:paraId="7628DBF2"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188AD9CA" w14:textId="77777777" w:rsidR="00DC6BE6" w:rsidRPr="00880E08" w:rsidRDefault="00DC6BE6" w:rsidP="00A24338">
            <w:r w:rsidRPr="00880E08">
              <w:t xml:space="preserve"> “2” Strongly Disagree </w:t>
            </w:r>
          </w:p>
          <w:p w14:paraId="21D1D79A" w14:textId="77777777" w:rsidR="00DC6BE6" w:rsidRPr="00880E08" w:rsidRDefault="00DC6BE6" w:rsidP="00A24338">
            <w:r w:rsidRPr="00880E08">
              <w:t xml:space="preserve"> “3” Mildly Disagree </w:t>
            </w:r>
          </w:p>
          <w:p w14:paraId="0A48F1C9" w14:textId="77777777" w:rsidR="00DC6BE6" w:rsidRPr="00880E08" w:rsidRDefault="00DC6BE6" w:rsidP="00A24338">
            <w:r w:rsidRPr="00880E08">
              <w:t xml:space="preserve"> “4” Neutral </w:t>
            </w:r>
          </w:p>
          <w:p w14:paraId="2B706065" w14:textId="77777777" w:rsidR="00DC6BE6" w:rsidRPr="00880E08" w:rsidRDefault="00DC6BE6" w:rsidP="00A24338">
            <w:r w:rsidRPr="00880E08">
              <w:t xml:space="preserve"> “5” Mildly Agree </w:t>
            </w:r>
          </w:p>
          <w:p w14:paraId="112EDB43" w14:textId="77777777" w:rsidR="00DC6BE6" w:rsidRPr="00880E08" w:rsidRDefault="00DC6BE6" w:rsidP="00A24338">
            <w:r w:rsidRPr="00880E08">
              <w:t xml:space="preserve"> “6” Strongly Agree </w:t>
            </w:r>
          </w:p>
          <w:p w14:paraId="4D9E4147" w14:textId="77777777" w:rsidR="00DC6BE6" w:rsidRPr="00880E08" w:rsidRDefault="00DC6BE6" w:rsidP="00A24338">
            <w:r w:rsidRPr="00A24338">
              <w:t xml:space="preserve"> “7” Very Strongly Agree</w:t>
            </w:r>
          </w:p>
        </w:tc>
      </w:tr>
      <w:tr w:rsidR="00DC6BE6" w:rsidRPr="00880E08" w14:paraId="29E52770" w14:textId="77777777" w:rsidTr="002F1E06">
        <w:tc>
          <w:tcPr>
            <w:tcW w:w="648" w:type="dxa"/>
          </w:tcPr>
          <w:p w14:paraId="26A2C475" w14:textId="043FBD97" w:rsidR="00DC6BE6" w:rsidRPr="00880E08" w:rsidRDefault="00DC6BE6" w:rsidP="002F1E06">
            <w:r>
              <w:t>SS5</w:t>
            </w:r>
          </w:p>
        </w:tc>
        <w:tc>
          <w:tcPr>
            <w:tcW w:w="4355" w:type="dxa"/>
          </w:tcPr>
          <w:p w14:paraId="4D578D80" w14:textId="77777777" w:rsidR="00DC6BE6" w:rsidRPr="00A24338" w:rsidRDefault="00DC6BE6" w:rsidP="00A24338">
            <w:r w:rsidRPr="00A24338">
              <w:t>I have a special person who is a real source of comfort to me.</w:t>
            </w:r>
          </w:p>
        </w:tc>
        <w:tc>
          <w:tcPr>
            <w:tcW w:w="4735" w:type="dxa"/>
          </w:tcPr>
          <w:p w14:paraId="32DC4EE7"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48CBC0DE" w14:textId="77777777" w:rsidR="00DC6BE6" w:rsidRPr="00880E08" w:rsidRDefault="00DC6BE6" w:rsidP="00A24338">
            <w:r w:rsidRPr="00880E08">
              <w:t xml:space="preserve"> “2” Strongly Disagree </w:t>
            </w:r>
          </w:p>
          <w:p w14:paraId="4BB2F364" w14:textId="77777777" w:rsidR="00DC6BE6" w:rsidRPr="00880E08" w:rsidRDefault="00DC6BE6" w:rsidP="00A24338">
            <w:r w:rsidRPr="00880E08">
              <w:t xml:space="preserve"> “3” Mildly Disagree </w:t>
            </w:r>
          </w:p>
          <w:p w14:paraId="2B302F00" w14:textId="77777777" w:rsidR="00DC6BE6" w:rsidRPr="00880E08" w:rsidRDefault="00DC6BE6" w:rsidP="00A24338">
            <w:r w:rsidRPr="00880E08">
              <w:t xml:space="preserve"> “4” Neutral </w:t>
            </w:r>
          </w:p>
          <w:p w14:paraId="7287ED83" w14:textId="77777777" w:rsidR="00DC6BE6" w:rsidRPr="00880E08" w:rsidRDefault="00DC6BE6" w:rsidP="00A24338">
            <w:r w:rsidRPr="00880E08">
              <w:t xml:space="preserve"> “5” Mildly Agree </w:t>
            </w:r>
          </w:p>
          <w:p w14:paraId="63AFA49D" w14:textId="77777777" w:rsidR="00DC6BE6" w:rsidRPr="00880E08" w:rsidRDefault="00DC6BE6" w:rsidP="00A24338">
            <w:r w:rsidRPr="00880E08">
              <w:t xml:space="preserve"> “6” Strongly Agree </w:t>
            </w:r>
          </w:p>
          <w:p w14:paraId="644AF5C5" w14:textId="77777777" w:rsidR="00DC6BE6" w:rsidRPr="00880E08" w:rsidRDefault="00DC6BE6" w:rsidP="00A24338">
            <w:r w:rsidRPr="00A24338">
              <w:t xml:space="preserve"> “7” Very Strongly Agree</w:t>
            </w:r>
          </w:p>
        </w:tc>
      </w:tr>
      <w:tr w:rsidR="00DC6BE6" w:rsidRPr="00880E08" w14:paraId="68D374C7" w14:textId="77777777" w:rsidTr="002F1E06">
        <w:tc>
          <w:tcPr>
            <w:tcW w:w="648" w:type="dxa"/>
          </w:tcPr>
          <w:p w14:paraId="5726C668" w14:textId="1C58F491" w:rsidR="00DC6BE6" w:rsidRPr="00880E08" w:rsidRDefault="00DC6BE6" w:rsidP="002F1E06">
            <w:r>
              <w:t>SS6</w:t>
            </w:r>
          </w:p>
        </w:tc>
        <w:tc>
          <w:tcPr>
            <w:tcW w:w="4355" w:type="dxa"/>
          </w:tcPr>
          <w:p w14:paraId="05967201" w14:textId="77777777" w:rsidR="00DC6BE6" w:rsidRPr="00A24338" w:rsidRDefault="00DC6BE6" w:rsidP="00A24338">
            <w:r w:rsidRPr="00A24338">
              <w:t>My friends really try to help me</w:t>
            </w:r>
            <w:r>
              <w:t>.</w:t>
            </w:r>
          </w:p>
        </w:tc>
        <w:tc>
          <w:tcPr>
            <w:tcW w:w="4735" w:type="dxa"/>
          </w:tcPr>
          <w:p w14:paraId="77A04B41"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5B73F3F9" w14:textId="77777777" w:rsidR="00DC6BE6" w:rsidRPr="00880E08" w:rsidRDefault="00DC6BE6" w:rsidP="00A24338">
            <w:r w:rsidRPr="00880E08">
              <w:t xml:space="preserve"> “2” Strongly Disagree </w:t>
            </w:r>
          </w:p>
          <w:p w14:paraId="0A637EF0" w14:textId="77777777" w:rsidR="00DC6BE6" w:rsidRPr="00880E08" w:rsidRDefault="00DC6BE6" w:rsidP="00A24338">
            <w:r w:rsidRPr="00880E08">
              <w:t xml:space="preserve"> “3” Mildly Disagree </w:t>
            </w:r>
          </w:p>
          <w:p w14:paraId="26096ABF" w14:textId="77777777" w:rsidR="00DC6BE6" w:rsidRPr="00880E08" w:rsidRDefault="00DC6BE6" w:rsidP="00A24338">
            <w:r w:rsidRPr="00880E08">
              <w:t xml:space="preserve"> “4” Neutral </w:t>
            </w:r>
          </w:p>
          <w:p w14:paraId="5250E5A5" w14:textId="77777777" w:rsidR="00DC6BE6" w:rsidRPr="00880E08" w:rsidRDefault="00DC6BE6" w:rsidP="00A24338">
            <w:r w:rsidRPr="00880E08">
              <w:lastRenderedPageBreak/>
              <w:t xml:space="preserve"> “5” Mildly Agree </w:t>
            </w:r>
          </w:p>
          <w:p w14:paraId="0486D6FE" w14:textId="77777777" w:rsidR="00DC6BE6" w:rsidRPr="00880E08" w:rsidRDefault="00DC6BE6" w:rsidP="00A24338">
            <w:r w:rsidRPr="00880E08">
              <w:t xml:space="preserve"> “6” Strongly Agree </w:t>
            </w:r>
          </w:p>
          <w:p w14:paraId="43F27EE7" w14:textId="77777777" w:rsidR="00DC6BE6" w:rsidRPr="00880E08" w:rsidRDefault="00DC6BE6" w:rsidP="00A24338">
            <w:r w:rsidRPr="00A24338">
              <w:t xml:space="preserve"> “7” Very Strongly Agree</w:t>
            </w:r>
          </w:p>
        </w:tc>
      </w:tr>
      <w:tr w:rsidR="00DC6BE6" w:rsidRPr="00880E08" w14:paraId="6022FECE" w14:textId="77777777" w:rsidTr="002F1E06">
        <w:tc>
          <w:tcPr>
            <w:tcW w:w="648" w:type="dxa"/>
          </w:tcPr>
          <w:p w14:paraId="1333DCA6" w14:textId="1BAB26AF" w:rsidR="00DC6BE6" w:rsidRPr="00880E08" w:rsidRDefault="00DC6BE6" w:rsidP="002F1E06">
            <w:r>
              <w:lastRenderedPageBreak/>
              <w:t>SS7</w:t>
            </w:r>
          </w:p>
        </w:tc>
        <w:tc>
          <w:tcPr>
            <w:tcW w:w="4355" w:type="dxa"/>
          </w:tcPr>
          <w:p w14:paraId="47A4846D" w14:textId="77777777" w:rsidR="00DC6BE6" w:rsidRPr="00A24338" w:rsidRDefault="00DC6BE6" w:rsidP="00A24338">
            <w:r>
              <w:t xml:space="preserve">I </w:t>
            </w:r>
            <w:r w:rsidRPr="00A24338">
              <w:t>can count on my friends when things go wrong</w:t>
            </w:r>
            <w:r>
              <w:t>.</w:t>
            </w:r>
          </w:p>
        </w:tc>
        <w:tc>
          <w:tcPr>
            <w:tcW w:w="4735" w:type="dxa"/>
          </w:tcPr>
          <w:p w14:paraId="0D792550"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7B992E1F" w14:textId="77777777" w:rsidR="00DC6BE6" w:rsidRPr="00880E08" w:rsidRDefault="00DC6BE6" w:rsidP="00A24338">
            <w:r w:rsidRPr="00880E08">
              <w:t xml:space="preserve"> “2” Strongly Disagree </w:t>
            </w:r>
          </w:p>
          <w:p w14:paraId="3E8B6714" w14:textId="77777777" w:rsidR="00DC6BE6" w:rsidRPr="00880E08" w:rsidRDefault="00DC6BE6" w:rsidP="00A24338">
            <w:r w:rsidRPr="00880E08">
              <w:t xml:space="preserve"> “3” Mildly Disagree </w:t>
            </w:r>
          </w:p>
          <w:p w14:paraId="04FE41DC" w14:textId="77777777" w:rsidR="00DC6BE6" w:rsidRPr="00880E08" w:rsidRDefault="00DC6BE6" w:rsidP="00A24338">
            <w:r w:rsidRPr="00880E08">
              <w:t xml:space="preserve"> “4” Neutral </w:t>
            </w:r>
          </w:p>
          <w:p w14:paraId="2931555D" w14:textId="77777777" w:rsidR="00DC6BE6" w:rsidRPr="00880E08" w:rsidRDefault="00DC6BE6" w:rsidP="00A24338">
            <w:r w:rsidRPr="00880E08">
              <w:t xml:space="preserve"> “5” Mildly Agree </w:t>
            </w:r>
          </w:p>
          <w:p w14:paraId="64A48C5A" w14:textId="77777777" w:rsidR="00DC6BE6" w:rsidRPr="00880E08" w:rsidRDefault="00DC6BE6" w:rsidP="00A24338">
            <w:r w:rsidRPr="00880E08">
              <w:t xml:space="preserve"> “6” Strongly Agree </w:t>
            </w:r>
          </w:p>
          <w:p w14:paraId="17A9420C" w14:textId="77777777" w:rsidR="00DC6BE6" w:rsidRPr="00880E08" w:rsidRDefault="00DC6BE6" w:rsidP="00A24338">
            <w:r w:rsidRPr="00A24338">
              <w:t xml:space="preserve"> “7” Very Strongly Agree</w:t>
            </w:r>
          </w:p>
        </w:tc>
      </w:tr>
      <w:tr w:rsidR="00DC6BE6" w:rsidRPr="00880E08" w14:paraId="1ABB3942" w14:textId="77777777" w:rsidTr="002F1E06">
        <w:tc>
          <w:tcPr>
            <w:tcW w:w="648" w:type="dxa"/>
          </w:tcPr>
          <w:p w14:paraId="39961A40" w14:textId="0FF7D068" w:rsidR="00DC6BE6" w:rsidRPr="00880E08" w:rsidRDefault="00DC6BE6" w:rsidP="002F1E06">
            <w:r>
              <w:t>SS8</w:t>
            </w:r>
          </w:p>
        </w:tc>
        <w:tc>
          <w:tcPr>
            <w:tcW w:w="4355" w:type="dxa"/>
          </w:tcPr>
          <w:p w14:paraId="4E79D4ED" w14:textId="77777777" w:rsidR="00DC6BE6" w:rsidRPr="00A24338" w:rsidRDefault="00DC6BE6" w:rsidP="00A24338">
            <w:pPr>
              <w:tabs>
                <w:tab w:val="left" w:pos="2827"/>
              </w:tabs>
            </w:pPr>
            <w:r w:rsidRPr="00A24338">
              <w:t>I can talk about my problems with my family</w:t>
            </w:r>
            <w:r>
              <w:t>.</w:t>
            </w:r>
          </w:p>
        </w:tc>
        <w:tc>
          <w:tcPr>
            <w:tcW w:w="4735" w:type="dxa"/>
          </w:tcPr>
          <w:p w14:paraId="32EA7379"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675CA798" w14:textId="77777777" w:rsidR="00DC6BE6" w:rsidRPr="00880E08" w:rsidRDefault="00DC6BE6" w:rsidP="00A24338">
            <w:r w:rsidRPr="00880E08">
              <w:t xml:space="preserve"> “2” Strongly Disagree </w:t>
            </w:r>
          </w:p>
          <w:p w14:paraId="68966CB9" w14:textId="77777777" w:rsidR="00DC6BE6" w:rsidRPr="00880E08" w:rsidRDefault="00DC6BE6" w:rsidP="00A24338">
            <w:r w:rsidRPr="00880E08">
              <w:t xml:space="preserve"> “3” Mildly Disagree </w:t>
            </w:r>
          </w:p>
          <w:p w14:paraId="6DD5F4BC" w14:textId="77777777" w:rsidR="00DC6BE6" w:rsidRPr="00880E08" w:rsidRDefault="00DC6BE6" w:rsidP="00A24338">
            <w:r w:rsidRPr="00880E08">
              <w:t xml:space="preserve"> “4” Neutral </w:t>
            </w:r>
          </w:p>
          <w:p w14:paraId="441AAFFB" w14:textId="77777777" w:rsidR="00DC6BE6" w:rsidRPr="00880E08" w:rsidRDefault="00DC6BE6" w:rsidP="00A24338">
            <w:r w:rsidRPr="00880E08">
              <w:t xml:space="preserve"> “5” Mildly Agree </w:t>
            </w:r>
          </w:p>
          <w:p w14:paraId="4EDE0860" w14:textId="77777777" w:rsidR="00DC6BE6" w:rsidRPr="00880E08" w:rsidRDefault="00DC6BE6" w:rsidP="00A24338">
            <w:r w:rsidRPr="00880E08">
              <w:t xml:space="preserve"> “6” Strongly Agree </w:t>
            </w:r>
          </w:p>
          <w:p w14:paraId="36F41CB3" w14:textId="77777777" w:rsidR="00DC6BE6" w:rsidRPr="00880E08" w:rsidRDefault="00DC6BE6" w:rsidP="00A24338">
            <w:r w:rsidRPr="00A24338">
              <w:t xml:space="preserve"> “7” Very Strongly Agree</w:t>
            </w:r>
          </w:p>
        </w:tc>
      </w:tr>
      <w:tr w:rsidR="00DC6BE6" w:rsidRPr="00880E08" w14:paraId="1942E278" w14:textId="77777777" w:rsidTr="002F1E06">
        <w:tc>
          <w:tcPr>
            <w:tcW w:w="648" w:type="dxa"/>
          </w:tcPr>
          <w:p w14:paraId="1B90657B" w14:textId="3102EE8A" w:rsidR="00DC6BE6" w:rsidRPr="00880E08" w:rsidRDefault="00DC6BE6" w:rsidP="002F1E06">
            <w:r>
              <w:t>SS9</w:t>
            </w:r>
          </w:p>
        </w:tc>
        <w:tc>
          <w:tcPr>
            <w:tcW w:w="4355" w:type="dxa"/>
          </w:tcPr>
          <w:p w14:paraId="0D91E49F" w14:textId="77777777" w:rsidR="00DC6BE6" w:rsidRPr="00A24338" w:rsidRDefault="00DC6BE6" w:rsidP="00A24338">
            <w:r w:rsidRPr="00A24338">
              <w:t>I have friends with whom I can share my joys and sorrows.</w:t>
            </w:r>
          </w:p>
        </w:tc>
        <w:tc>
          <w:tcPr>
            <w:tcW w:w="4735" w:type="dxa"/>
          </w:tcPr>
          <w:p w14:paraId="30FC5F6F"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5CE5FD97" w14:textId="77777777" w:rsidR="00DC6BE6" w:rsidRPr="00880E08" w:rsidRDefault="00DC6BE6" w:rsidP="00A24338">
            <w:r w:rsidRPr="00880E08">
              <w:t xml:space="preserve"> “2” Strongly Disagree </w:t>
            </w:r>
          </w:p>
          <w:p w14:paraId="7E3E62A4" w14:textId="77777777" w:rsidR="00DC6BE6" w:rsidRPr="00880E08" w:rsidRDefault="00DC6BE6" w:rsidP="00A24338">
            <w:r w:rsidRPr="00880E08">
              <w:t xml:space="preserve"> “3” Mildly Disagree </w:t>
            </w:r>
          </w:p>
          <w:p w14:paraId="3A5B3726" w14:textId="77777777" w:rsidR="00DC6BE6" w:rsidRPr="00880E08" w:rsidRDefault="00DC6BE6" w:rsidP="00A24338">
            <w:r w:rsidRPr="00880E08">
              <w:t xml:space="preserve"> “4” Neutral </w:t>
            </w:r>
          </w:p>
          <w:p w14:paraId="585F7329" w14:textId="77777777" w:rsidR="00DC6BE6" w:rsidRPr="00880E08" w:rsidRDefault="00DC6BE6" w:rsidP="00A24338">
            <w:r w:rsidRPr="00880E08">
              <w:t xml:space="preserve"> “5” Mildly Agree </w:t>
            </w:r>
          </w:p>
          <w:p w14:paraId="60D1DB3C" w14:textId="77777777" w:rsidR="00DC6BE6" w:rsidRPr="00880E08" w:rsidRDefault="00DC6BE6" w:rsidP="00A24338">
            <w:r w:rsidRPr="00880E08">
              <w:t xml:space="preserve"> “6” Strongly Agree </w:t>
            </w:r>
          </w:p>
          <w:p w14:paraId="6DD489DA" w14:textId="77777777" w:rsidR="00DC6BE6" w:rsidRPr="00880E08" w:rsidRDefault="00DC6BE6" w:rsidP="00A24338">
            <w:r w:rsidRPr="00A24338">
              <w:t xml:space="preserve"> “7” Very Strongly Agree</w:t>
            </w:r>
          </w:p>
        </w:tc>
      </w:tr>
      <w:tr w:rsidR="00DC6BE6" w:rsidRPr="00880E08" w14:paraId="712D3EE1" w14:textId="77777777" w:rsidTr="002F1E06">
        <w:tc>
          <w:tcPr>
            <w:tcW w:w="648" w:type="dxa"/>
          </w:tcPr>
          <w:p w14:paraId="35F6D416" w14:textId="5885E5EB" w:rsidR="00DC6BE6" w:rsidRPr="00880E08" w:rsidRDefault="00DC6BE6" w:rsidP="002F1E06">
            <w:r>
              <w:t>SS10</w:t>
            </w:r>
          </w:p>
        </w:tc>
        <w:tc>
          <w:tcPr>
            <w:tcW w:w="4355" w:type="dxa"/>
          </w:tcPr>
          <w:p w14:paraId="59331633" w14:textId="77777777" w:rsidR="00DC6BE6" w:rsidRPr="00A24338" w:rsidRDefault="00DC6BE6" w:rsidP="00A24338">
            <w:r w:rsidRPr="00A24338">
              <w:t>There is a special person in my life who cares about my feelings.</w:t>
            </w:r>
          </w:p>
        </w:tc>
        <w:tc>
          <w:tcPr>
            <w:tcW w:w="4735" w:type="dxa"/>
          </w:tcPr>
          <w:p w14:paraId="17E783F0"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27BD46C3" w14:textId="77777777" w:rsidR="00DC6BE6" w:rsidRPr="00880E08" w:rsidRDefault="00DC6BE6" w:rsidP="00A24338">
            <w:r w:rsidRPr="00880E08">
              <w:t xml:space="preserve"> “2” Strongly Disagree </w:t>
            </w:r>
          </w:p>
          <w:p w14:paraId="23505FA3" w14:textId="77777777" w:rsidR="00DC6BE6" w:rsidRPr="00880E08" w:rsidRDefault="00DC6BE6" w:rsidP="00A24338">
            <w:r w:rsidRPr="00880E08">
              <w:t xml:space="preserve"> “3” Mildly Disagree </w:t>
            </w:r>
          </w:p>
          <w:p w14:paraId="5D71BDEA" w14:textId="77777777" w:rsidR="00DC6BE6" w:rsidRPr="00880E08" w:rsidRDefault="00DC6BE6" w:rsidP="00A24338">
            <w:r w:rsidRPr="00880E08">
              <w:t xml:space="preserve"> “4” Neutral </w:t>
            </w:r>
          </w:p>
          <w:p w14:paraId="6F8FA1B5" w14:textId="77777777" w:rsidR="00DC6BE6" w:rsidRPr="00880E08" w:rsidRDefault="00DC6BE6" w:rsidP="00A24338">
            <w:r w:rsidRPr="00880E08">
              <w:t xml:space="preserve"> “5” Mildly Agree </w:t>
            </w:r>
          </w:p>
          <w:p w14:paraId="743B8593" w14:textId="77777777" w:rsidR="00DC6BE6" w:rsidRPr="00880E08" w:rsidRDefault="00DC6BE6" w:rsidP="00A24338">
            <w:r w:rsidRPr="00880E08">
              <w:t xml:space="preserve"> “6” Strongly Agree </w:t>
            </w:r>
          </w:p>
          <w:p w14:paraId="2A805D1A" w14:textId="77777777" w:rsidR="00DC6BE6" w:rsidRPr="00880E08" w:rsidRDefault="00DC6BE6" w:rsidP="00A24338">
            <w:r w:rsidRPr="00A24338">
              <w:t xml:space="preserve"> “7” Very Strongly Agree</w:t>
            </w:r>
          </w:p>
        </w:tc>
      </w:tr>
      <w:tr w:rsidR="00DC6BE6" w:rsidRPr="00880E08" w14:paraId="28181F83" w14:textId="77777777" w:rsidTr="002F1E06">
        <w:tc>
          <w:tcPr>
            <w:tcW w:w="648" w:type="dxa"/>
          </w:tcPr>
          <w:p w14:paraId="6FD244AE" w14:textId="23D254A5" w:rsidR="00DC6BE6" w:rsidRPr="00880E08" w:rsidRDefault="00DC6BE6" w:rsidP="002F1E06">
            <w:r>
              <w:t>SS11</w:t>
            </w:r>
          </w:p>
        </w:tc>
        <w:tc>
          <w:tcPr>
            <w:tcW w:w="4355" w:type="dxa"/>
          </w:tcPr>
          <w:p w14:paraId="70A1CCA8" w14:textId="77777777" w:rsidR="00DC6BE6" w:rsidRPr="00A24338" w:rsidRDefault="00DC6BE6" w:rsidP="00A24338">
            <w:r w:rsidRPr="00A24338">
              <w:t>My family is willing to help me make decisions.</w:t>
            </w:r>
          </w:p>
        </w:tc>
        <w:tc>
          <w:tcPr>
            <w:tcW w:w="4735" w:type="dxa"/>
          </w:tcPr>
          <w:p w14:paraId="0A353635"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366D3565" w14:textId="77777777" w:rsidR="00DC6BE6" w:rsidRPr="00880E08" w:rsidRDefault="00DC6BE6" w:rsidP="00A24338">
            <w:r w:rsidRPr="00880E08">
              <w:t xml:space="preserve"> “2” Strongly Disagree </w:t>
            </w:r>
          </w:p>
          <w:p w14:paraId="16A628A1" w14:textId="77777777" w:rsidR="00DC6BE6" w:rsidRPr="00880E08" w:rsidRDefault="00DC6BE6" w:rsidP="00A24338">
            <w:r w:rsidRPr="00880E08">
              <w:t xml:space="preserve"> “3” Mildly Disagree </w:t>
            </w:r>
          </w:p>
          <w:p w14:paraId="7F716028" w14:textId="77777777" w:rsidR="00DC6BE6" w:rsidRPr="00880E08" w:rsidRDefault="00DC6BE6" w:rsidP="00A24338">
            <w:r w:rsidRPr="00880E08">
              <w:t xml:space="preserve"> “4” Neutral </w:t>
            </w:r>
          </w:p>
          <w:p w14:paraId="3B82DD29" w14:textId="77777777" w:rsidR="00DC6BE6" w:rsidRPr="00880E08" w:rsidRDefault="00DC6BE6" w:rsidP="00A24338">
            <w:r w:rsidRPr="00880E08">
              <w:t xml:space="preserve"> “5” Mildly Agree </w:t>
            </w:r>
          </w:p>
          <w:p w14:paraId="266B46B0" w14:textId="77777777" w:rsidR="00DC6BE6" w:rsidRPr="00880E08" w:rsidRDefault="00DC6BE6" w:rsidP="00A24338">
            <w:r w:rsidRPr="00880E08">
              <w:t xml:space="preserve"> “6” Strongly Agree </w:t>
            </w:r>
          </w:p>
          <w:p w14:paraId="7C838AC7" w14:textId="77777777" w:rsidR="00DC6BE6" w:rsidRPr="00880E08" w:rsidRDefault="00DC6BE6" w:rsidP="00A24338">
            <w:r w:rsidRPr="00A24338">
              <w:t xml:space="preserve"> “7” Very Strongly Agree</w:t>
            </w:r>
          </w:p>
        </w:tc>
      </w:tr>
      <w:tr w:rsidR="00DC6BE6" w:rsidRPr="00880E08" w14:paraId="3906FFBC" w14:textId="77777777" w:rsidTr="002F1E06">
        <w:tc>
          <w:tcPr>
            <w:tcW w:w="648" w:type="dxa"/>
          </w:tcPr>
          <w:p w14:paraId="407D9BE3" w14:textId="57060379" w:rsidR="00DC6BE6" w:rsidRPr="00880E08" w:rsidRDefault="00DC6BE6" w:rsidP="002F1E06">
            <w:r>
              <w:t>SS12</w:t>
            </w:r>
          </w:p>
        </w:tc>
        <w:tc>
          <w:tcPr>
            <w:tcW w:w="4355" w:type="dxa"/>
          </w:tcPr>
          <w:p w14:paraId="2DD22F41" w14:textId="77777777" w:rsidR="00DC6BE6" w:rsidRPr="00A24338" w:rsidRDefault="00DC6BE6" w:rsidP="00A24338">
            <w:r w:rsidRPr="00A24338">
              <w:t>I can talk about my problems with my friends.</w:t>
            </w:r>
          </w:p>
        </w:tc>
        <w:tc>
          <w:tcPr>
            <w:tcW w:w="4735" w:type="dxa"/>
          </w:tcPr>
          <w:p w14:paraId="736B97A4" w14:textId="77777777" w:rsidR="00DC6BE6" w:rsidRPr="00880E08" w:rsidRDefault="00DC6BE6" w:rsidP="00A24338">
            <w:r w:rsidRPr="00880E08">
              <w:rPr>
                <w:rFonts w:ascii="BBAOIK+TimesNewRoman" w:hAnsi="BBAOIK+TimesNewRoman" w:cs="BBAOIK+TimesNewRoman"/>
                <w:color w:val="000000"/>
                <w:sz w:val="23"/>
                <w:szCs w:val="23"/>
              </w:rPr>
              <w:t>“</w:t>
            </w:r>
            <w:r w:rsidRPr="00880E08">
              <w:t xml:space="preserve">1” Very Strongly Disagree </w:t>
            </w:r>
          </w:p>
          <w:p w14:paraId="01A57647" w14:textId="77777777" w:rsidR="00DC6BE6" w:rsidRPr="00880E08" w:rsidRDefault="00DC6BE6" w:rsidP="00A24338">
            <w:r w:rsidRPr="00880E08">
              <w:t xml:space="preserve"> “2” Strongly Disagree </w:t>
            </w:r>
          </w:p>
          <w:p w14:paraId="43B73378" w14:textId="77777777" w:rsidR="00DC6BE6" w:rsidRPr="00880E08" w:rsidRDefault="00DC6BE6" w:rsidP="00A24338">
            <w:r w:rsidRPr="00880E08">
              <w:t xml:space="preserve"> “3” Mildly Disagree </w:t>
            </w:r>
          </w:p>
          <w:p w14:paraId="663E6CD7" w14:textId="77777777" w:rsidR="00DC6BE6" w:rsidRPr="00880E08" w:rsidRDefault="00DC6BE6" w:rsidP="00A24338">
            <w:r w:rsidRPr="00880E08">
              <w:t xml:space="preserve"> “4” Neutral </w:t>
            </w:r>
          </w:p>
          <w:p w14:paraId="03E26F24" w14:textId="77777777" w:rsidR="00DC6BE6" w:rsidRPr="00880E08" w:rsidRDefault="00DC6BE6" w:rsidP="00A24338">
            <w:r w:rsidRPr="00880E08">
              <w:t xml:space="preserve"> “5” Mildly Agree </w:t>
            </w:r>
          </w:p>
          <w:p w14:paraId="20CE754C" w14:textId="77777777" w:rsidR="00DC6BE6" w:rsidRPr="00880E08" w:rsidRDefault="00DC6BE6" w:rsidP="00A24338">
            <w:r w:rsidRPr="00880E08">
              <w:t xml:space="preserve"> “6” Strongly Agree </w:t>
            </w:r>
          </w:p>
          <w:p w14:paraId="2B76A772" w14:textId="77777777" w:rsidR="00DC6BE6" w:rsidRPr="00880E08" w:rsidRDefault="00DC6BE6" w:rsidP="00A24338">
            <w:r w:rsidRPr="00A24338">
              <w:t xml:space="preserve"> “7” Very Strongly Agree</w:t>
            </w:r>
          </w:p>
        </w:tc>
      </w:tr>
    </w:tbl>
    <w:p w14:paraId="52DF4519" w14:textId="77777777" w:rsidR="00880E08" w:rsidRPr="00880E08" w:rsidRDefault="00880E08" w:rsidP="00DC049A"/>
    <w:sectPr w:rsidR="00880E08" w:rsidRPr="00880E08" w:rsidSect="002C49E8">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D9791B" w14:textId="77777777" w:rsidR="00C20F20" w:rsidRDefault="00C20F20" w:rsidP="00E40340">
      <w:r>
        <w:separator/>
      </w:r>
    </w:p>
  </w:endnote>
  <w:endnote w:type="continuationSeparator" w:id="0">
    <w:p w14:paraId="6397BECE" w14:textId="77777777" w:rsidR="00C20F20" w:rsidRDefault="00C20F20" w:rsidP="00E40340">
      <w:r>
        <w:continuationSeparator/>
      </w:r>
    </w:p>
  </w:endnote>
  <w:endnote w:type="continuationNotice" w:id="1">
    <w:p w14:paraId="741BB4FF" w14:textId="77777777" w:rsidR="00C20F20" w:rsidRDefault="00C20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BAOI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1AF32" w14:textId="77777777" w:rsidR="00310167" w:rsidRDefault="003101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188820"/>
      <w:docPartObj>
        <w:docPartGallery w:val="Page Numbers (Bottom of Page)"/>
        <w:docPartUnique/>
      </w:docPartObj>
    </w:sdtPr>
    <w:sdtEndPr>
      <w:rPr>
        <w:noProof/>
      </w:rPr>
    </w:sdtEndPr>
    <w:sdtContent>
      <w:p w14:paraId="6E275803" w14:textId="1BA75380" w:rsidR="00310167" w:rsidRDefault="00310167">
        <w:pPr>
          <w:pStyle w:val="Footer"/>
          <w:jc w:val="right"/>
        </w:pPr>
        <w:r>
          <w:fldChar w:fldCharType="begin"/>
        </w:r>
        <w:r>
          <w:instrText xml:space="preserve"> PAGE   \* MERGEFORMAT </w:instrText>
        </w:r>
        <w:r>
          <w:fldChar w:fldCharType="separate"/>
        </w:r>
        <w:r w:rsidR="00C20A0A">
          <w:rPr>
            <w:noProof/>
          </w:rPr>
          <w:t>22</w:t>
        </w:r>
        <w:r>
          <w:rPr>
            <w:noProof/>
          </w:rPr>
          <w:fldChar w:fldCharType="end"/>
        </w:r>
      </w:p>
    </w:sdtContent>
  </w:sdt>
  <w:p w14:paraId="22F5E9C4" w14:textId="6DC85F57" w:rsidR="00310167" w:rsidRDefault="00310167">
    <w:pPr>
      <w:pStyle w:val="Footer"/>
    </w:pPr>
    <w:r>
      <w:t>Mobile Study Phase II Survey, v.1 (11/21/13)</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2F13C" w14:textId="77777777" w:rsidR="00310167" w:rsidRDefault="003101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881C7" w14:textId="77777777" w:rsidR="00C20F20" w:rsidRDefault="00C20F20" w:rsidP="00E40340">
      <w:r>
        <w:separator/>
      </w:r>
    </w:p>
  </w:footnote>
  <w:footnote w:type="continuationSeparator" w:id="0">
    <w:p w14:paraId="022BEE4F" w14:textId="77777777" w:rsidR="00C20F20" w:rsidRDefault="00C20F20" w:rsidP="00E40340">
      <w:r>
        <w:continuationSeparator/>
      </w:r>
    </w:p>
  </w:footnote>
  <w:footnote w:type="continuationNotice" w:id="1">
    <w:p w14:paraId="4B96BC91" w14:textId="77777777" w:rsidR="00C20F20" w:rsidRDefault="00C20F2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304C5" w14:textId="77777777" w:rsidR="00310167" w:rsidRDefault="0031016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615A3" w14:textId="77777777" w:rsidR="00310167" w:rsidRDefault="0031016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8DBA2" w14:textId="77777777" w:rsidR="00310167" w:rsidRDefault="003101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2E06"/>
    <w:multiLevelType w:val="hybridMultilevel"/>
    <w:tmpl w:val="91E6987E"/>
    <w:lvl w:ilvl="0" w:tplc="66BA70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2D3667B"/>
    <w:multiLevelType w:val="hybridMultilevel"/>
    <w:tmpl w:val="074AEC56"/>
    <w:lvl w:ilvl="0" w:tplc="FC70F672">
      <w:start w:val="1"/>
      <w:numFmt w:val="decimal"/>
      <w:lvlText w:val="%1"/>
      <w:lvlJc w:val="left"/>
      <w:pPr>
        <w:ind w:left="360" w:hanging="360"/>
      </w:pPr>
      <w:rPr>
        <w:rFonts w:hint="default"/>
        <w:b w:val="0"/>
      </w:rPr>
    </w:lvl>
    <w:lvl w:ilvl="1" w:tplc="66BA7062">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C4F4AB1"/>
    <w:multiLevelType w:val="hybridMultilevel"/>
    <w:tmpl w:val="8D6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336BCC"/>
    <w:multiLevelType w:val="hybridMultilevel"/>
    <w:tmpl w:val="7AB87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FE5713"/>
    <w:multiLevelType w:val="hybridMultilevel"/>
    <w:tmpl w:val="379818DC"/>
    <w:lvl w:ilvl="0" w:tplc="66BA706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1410D47"/>
    <w:multiLevelType w:val="hybridMultilevel"/>
    <w:tmpl w:val="8246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C6A17"/>
    <w:multiLevelType w:val="hybridMultilevel"/>
    <w:tmpl w:val="8D9E8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3"/>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nia Wang">
    <w15:presenceInfo w15:providerId="Windows Live" w15:userId="0ab44d38f348c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1"/>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E8"/>
    <w:rsid w:val="00003EA5"/>
    <w:rsid w:val="00006BA8"/>
    <w:rsid w:val="00006CE7"/>
    <w:rsid w:val="000078AD"/>
    <w:rsid w:val="00007CDD"/>
    <w:rsid w:val="00012149"/>
    <w:rsid w:val="000209A1"/>
    <w:rsid w:val="00020DB9"/>
    <w:rsid w:val="00021F44"/>
    <w:rsid w:val="00025C4A"/>
    <w:rsid w:val="0003230A"/>
    <w:rsid w:val="00036F62"/>
    <w:rsid w:val="00042368"/>
    <w:rsid w:val="00043ECA"/>
    <w:rsid w:val="000537E4"/>
    <w:rsid w:val="00062CA9"/>
    <w:rsid w:val="00065CC3"/>
    <w:rsid w:val="00065CFA"/>
    <w:rsid w:val="00077A35"/>
    <w:rsid w:val="00081071"/>
    <w:rsid w:val="000817F9"/>
    <w:rsid w:val="00081E4C"/>
    <w:rsid w:val="00084C84"/>
    <w:rsid w:val="000916D8"/>
    <w:rsid w:val="00093747"/>
    <w:rsid w:val="00096439"/>
    <w:rsid w:val="000A03B5"/>
    <w:rsid w:val="000A476D"/>
    <w:rsid w:val="000A61B8"/>
    <w:rsid w:val="000B4E12"/>
    <w:rsid w:val="000C014D"/>
    <w:rsid w:val="000C2419"/>
    <w:rsid w:val="000C3885"/>
    <w:rsid w:val="000C6ADD"/>
    <w:rsid w:val="000C6CAD"/>
    <w:rsid w:val="000E1857"/>
    <w:rsid w:val="000E79AF"/>
    <w:rsid w:val="000F07F9"/>
    <w:rsid w:val="000F0E54"/>
    <w:rsid w:val="00105184"/>
    <w:rsid w:val="0010537E"/>
    <w:rsid w:val="00106C22"/>
    <w:rsid w:val="00112FD0"/>
    <w:rsid w:val="00117739"/>
    <w:rsid w:val="001246A1"/>
    <w:rsid w:val="001255F1"/>
    <w:rsid w:val="00133CB0"/>
    <w:rsid w:val="00140A6A"/>
    <w:rsid w:val="001413F4"/>
    <w:rsid w:val="00144593"/>
    <w:rsid w:val="00152ED6"/>
    <w:rsid w:val="00154061"/>
    <w:rsid w:val="00154DF4"/>
    <w:rsid w:val="001605BF"/>
    <w:rsid w:val="0016077D"/>
    <w:rsid w:val="00161178"/>
    <w:rsid w:val="001709DB"/>
    <w:rsid w:val="00174B89"/>
    <w:rsid w:val="0017748B"/>
    <w:rsid w:val="00185747"/>
    <w:rsid w:val="00187F93"/>
    <w:rsid w:val="001A4D7B"/>
    <w:rsid w:val="001A574A"/>
    <w:rsid w:val="001B1AFF"/>
    <w:rsid w:val="001B55C3"/>
    <w:rsid w:val="001C1215"/>
    <w:rsid w:val="001C6EFD"/>
    <w:rsid w:val="001D089F"/>
    <w:rsid w:val="001D5491"/>
    <w:rsid w:val="001D702C"/>
    <w:rsid w:val="001E70B5"/>
    <w:rsid w:val="001E739C"/>
    <w:rsid w:val="001E7B51"/>
    <w:rsid w:val="001F1278"/>
    <w:rsid w:val="001F3723"/>
    <w:rsid w:val="001F5DBE"/>
    <w:rsid w:val="00201AF5"/>
    <w:rsid w:val="00203F93"/>
    <w:rsid w:val="00205171"/>
    <w:rsid w:val="00207857"/>
    <w:rsid w:val="00207E61"/>
    <w:rsid w:val="00210C26"/>
    <w:rsid w:val="00214419"/>
    <w:rsid w:val="00223484"/>
    <w:rsid w:val="00224517"/>
    <w:rsid w:val="002250DA"/>
    <w:rsid w:val="0022669E"/>
    <w:rsid w:val="00233FD1"/>
    <w:rsid w:val="002368D6"/>
    <w:rsid w:val="00237A52"/>
    <w:rsid w:val="002410B3"/>
    <w:rsid w:val="00247190"/>
    <w:rsid w:val="002575EA"/>
    <w:rsid w:val="002860B7"/>
    <w:rsid w:val="00286B00"/>
    <w:rsid w:val="00287240"/>
    <w:rsid w:val="00287B60"/>
    <w:rsid w:val="00295CD9"/>
    <w:rsid w:val="002A1711"/>
    <w:rsid w:val="002A46E1"/>
    <w:rsid w:val="002B0EB9"/>
    <w:rsid w:val="002B2312"/>
    <w:rsid w:val="002B528C"/>
    <w:rsid w:val="002C02ED"/>
    <w:rsid w:val="002C0ED4"/>
    <w:rsid w:val="002C265A"/>
    <w:rsid w:val="002C49E8"/>
    <w:rsid w:val="002E3F88"/>
    <w:rsid w:val="002F10C4"/>
    <w:rsid w:val="002F1E06"/>
    <w:rsid w:val="002F677D"/>
    <w:rsid w:val="002F7475"/>
    <w:rsid w:val="003025CD"/>
    <w:rsid w:val="003032EB"/>
    <w:rsid w:val="00306377"/>
    <w:rsid w:val="00310167"/>
    <w:rsid w:val="00314ABC"/>
    <w:rsid w:val="00317AA6"/>
    <w:rsid w:val="003209D4"/>
    <w:rsid w:val="00322232"/>
    <w:rsid w:val="00323F29"/>
    <w:rsid w:val="00326762"/>
    <w:rsid w:val="00327064"/>
    <w:rsid w:val="00333BA1"/>
    <w:rsid w:val="003419BC"/>
    <w:rsid w:val="003479D0"/>
    <w:rsid w:val="00364F5A"/>
    <w:rsid w:val="00365948"/>
    <w:rsid w:val="00366763"/>
    <w:rsid w:val="00376EE0"/>
    <w:rsid w:val="003806FA"/>
    <w:rsid w:val="00381DB5"/>
    <w:rsid w:val="0039374D"/>
    <w:rsid w:val="003939E3"/>
    <w:rsid w:val="003A0292"/>
    <w:rsid w:val="003A34C7"/>
    <w:rsid w:val="003A649C"/>
    <w:rsid w:val="003A7657"/>
    <w:rsid w:val="003C0268"/>
    <w:rsid w:val="003C20F1"/>
    <w:rsid w:val="003C273B"/>
    <w:rsid w:val="003D22C7"/>
    <w:rsid w:val="003E1333"/>
    <w:rsid w:val="003E6CAA"/>
    <w:rsid w:val="003E777A"/>
    <w:rsid w:val="003F1CED"/>
    <w:rsid w:val="003F2B99"/>
    <w:rsid w:val="003F71A1"/>
    <w:rsid w:val="00400960"/>
    <w:rsid w:val="0040225C"/>
    <w:rsid w:val="00404CD6"/>
    <w:rsid w:val="00413924"/>
    <w:rsid w:val="00417045"/>
    <w:rsid w:val="00422938"/>
    <w:rsid w:val="00431AAA"/>
    <w:rsid w:val="00436598"/>
    <w:rsid w:val="00440C03"/>
    <w:rsid w:val="00445945"/>
    <w:rsid w:val="0044620A"/>
    <w:rsid w:val="00450708"/>
    <w:rsid w:val="004559FF"/>
    <w:rsid w:val="00455F94"/>
    <w:rsid w:val="00457F52"/>
    <w:rsid w:val="004631F1"/>
    <w:rsid w:val="004664E0"/>
    <w:rsid w:val="0047361F"/>
    <w:rsid w:val="00474FC9"/>
    <w:rsid w:val="00483412"/>
    <w:rsid w:val="0049087A"/>
    <w:rsid w:val="004926AE"/>
    <w:rsid w:val="00493344"/>
    <w:rsid w:val="004964AE"/>
    <w:rsid w:val="004A30F0"/>
    <w:rsid w:val="004B3106"/>
    <w:rsid w:val="004B3691"/>
    <w:rsid w:val="004B3D18"/>
    <w:rsid w:val="004C0536"/>
    <w:rsid w:val="004C0B6A"/>
    <w:rsid w:val="004C2CA4"/>
    <w:rsid w:val="004C503C"/>
    <w:rsid w:val="004D1B48"/>
    <w:rsid w:val="004E03AF"/>
    <w:rsid w:val="004E29F5"/>
    <w:rsid w:val="004E5D55"/>
    <w:rsid w:val="004E66FA"/>
    <w:rsid w:val="004E676C"/>
    <w:rsid w:val="004E6A03"/>
    <w:rsid w:val="004E7309"/>
    <w:rsid w:val="004F6B08"/>
    <w:rsid w:val="004F73A1"/>
    <w:rsid w:val="00500ECC"/>
    <w:rsid w:val="00507D18"/>
    <w:rsid w:val="00511231"/>
    <w:rsid w:val="00512850"/>
    <w:rsid w:val="0051771B"/>
    <w:rsid w:val="005268DF"/>
    <w:rsid w:val="005402C4"/>
    <w:rsid w:val="00542351"/>
    <w:rsid w:val="005510EA"/>
    <w:rsid w:val="0055254A"/>
    <w:rsid w:val="00570317"/>
    <w:rsid w:val="00580EA5"/>
    <w:rsid w:val="00582A21"/>
    <w:rsid w:val="00584D18"/>
    <w:rsid w:val="005A1665"/>
    <w:rsid w:val="005B1C3C"/>
    <w:rsid w:val="005B2098"/>
    <w:rsid w:val="005B2106"/>
    <w:rsid w:val="005B2D75"/>
    <w:rsid w:val="005C0D34"/>
    <w:rsid w:val="005C2462"/>
    <w:rsid w:val="005C5054"/>
    <w:rsid w:val="005D3209"/>
    <w:rsid w:val="005D58E3"/>
    <w:rsid w:val="005D6153"/>
    <w:rsid w:val="005D627F"/>
    <w:rsid w:val="005D674D"/>
    <w:rsid w:val="005E20C7"/>
    <w:rsid w:val="005E55B3"/>
    <w:rsid w:val="005E5CEB"/>
    <w:rsid w:val="005F0581"/>
    <w:rsid w:val="005F4C4F"/>
    <w:rsid w:val="005F5E97"/>
    <w:rsid w:val="005F636D"/>
    <w:rsid w:val="005F6F58"/>
    <w:rsid w:val="00601A2E"/>
    <w:rsid w:val="00607254"/>
    <w:rsid w:val="00607631"/>
    <w:rsid w:val="00607DA9"/>
    <w:rsid w:val="006124FD"/>
    <w:rsid w:val="00614394"/>
    <w:rsid w:val="006211A0"/>
    <w:rsid w:val="00622996"/>
    <w:rsid w:val="006235B4"/>
    <w:rsid w:val="00623651"/>
    <w:rsid w:val="00627B7E"/>
    <w:rsid w:val="0063192F"/>
    <w:rsid w:val="00633C18"/>
    <w:rsid w:val="00633C56"/>
    <w:rsid w:val="00644A5C"/>
    <w:rsid w:val="00653CB7"/>
    <w:rsid w:val="00662A03"/>
    <w:rsid w:val="00663D80"/>
    <w:rsid w:val="00670CE7"/>
    <w:rsid w:val="0067662C"/>
    <w:rsid w:val="006876BC"/>
    <w:rsid w:val="00694DB7"/>
    <w:rsid w:val="00695EAA"/>
    <w:rsid w:val="006D223B"/>
    <w:rsid w:val="006D33DC"/>
    <w:rsid w:val="006E19C5"/>
    <w:rsid w:val="006E39E7"/>
    <w:rsid w:val="006E63DE"/>
    <w:rsid w:val="006F6F28"/>
    <w:rsid w:val="00701375"/>
    <w:rsid w:val="00705904"/>
    <w:rsid w:val="00707DC8"/>
    <w:rsid w:val="007105B1"/>
    <w:rsid w:val="00710CBC"/>
    <w:rsid w:val="00712FA3"/>
    <w:rsid w:val="0071557C"/>
    <w:rsid w:val="00721954"/>
    <w:rsid w:val="00722AFB"/>
    <w:rsid w:val="00726066"/>
    <w:rsid w:val="00730615"/>
    <w:rsid w:val="00736BFC"/>
    <w:rsid w:val="0074251A"/>
    <w:rsid w:val="00742E51"/>
    <w:rsid w:val="0074516D"/>
    <w:rsid w:val="007461F1"/>
    <w:rsid w:val="0074623B"/>
    <w:rsid w:val="007473AB"/>
    <w:rsid w:val="00757D8F"/>
    <w:rsid w:val="007666C0"/>
    <w:rsid w:val="00767B0C"/>
    <w:rsid w:val="00770255"/>
    <w:rsid w:val="00770C8F"/>
    <w:rsid w:val="0077431C"/>
    <w:rsid w:val="00793242"/>
    <w:rsid w:val="0079433F"/>
    <w:rsid w:val="00794E9D"/>
    <w:rsid w:val="00795D82"/>
    <w:rsid w:val="007A7F3C"/>
    <w:rsid w:val="007B2E72"/>
    <w:rsid w:val="007B4E1E"/>
    <w:rsid w:val="007B698F"/>
    <w:rsid w:val="007D3C95"/>
    <w:rsid w:val="007D425E"/>
    <w:rsid w:val="007D4965"/>
    <w:rsid w:val="007D4CA5"/>
    <w:rsid w:val="007E0ABA"/>
    <w:rsid w:val="007E6C9D"/>
    <w:rsid w:val="007E7CF6"/>
    <w:rsid w:val="007F36EA"/>
    <w:rsid w:val="007F4B1E"/>
    <w:rsid w:val="00803E19"/>
    <w:rsid w:val="00807807"/>
    <w:rsid w:val="00807890"/>
    <w:rsid w:val="008124DE"/>
    <w:rsid w:val="00813048"/>
    <w:rsid w:val="00814E31"/>
    <w:rsid w:val="00821D4A"/>
    <w:rsid w:val="00831385"/>
    <w:rsid w:val="008354B2"/>
    <w:rsid w:val="00840D0E"/>
    <w:rsid w:val="00844F46"/>
    <w:rsid w:val="0084676C"/>
    <w:rsid w:val="00854AF9"/>
    <w:rsid w:val="008651F0"/>
    <w:rsid w:val="0087524F"/>
    <w:rsid w:val="008774E9"/>
    <w:rsid w:val="008802E7"/>
    <w:rsid w:val="00880E08"/>
    <w:rsid w:val="008830C7"/>
    <w:rsid w:val="008938A7"/>
    <w:rsid w:val="008957BF"/>
    <w:rsid w:val="008A07EA"/>
    <w:rsid w:val="008A46B5"/>
    <w:rsid w:val="008A6021"/>
    <w:rsid w:val="008B130D"/>
    <w:rsid w:val="008C05C5"/>
    <w:rsid w:val="008D3C5E"/>
    <w:rsid w:val="008D599B"/>
    <w:rsid w:val="008E592E"/>
    <w:rsid w:val="008F3802"/>
    <w:rsid w:val="008F7A7F"/>
    <w:rsid w:val="00900265"/>
    <w:rsid w:val="009034F6"/>
    <w:rsid w:val="009048F3"/>
    <w:rsid w:val="00904CD8"/>
    <w:rsid w:val="00912520"/>
    <w:rsid w:val="00913BA5"/>
    <w:rsid w:val="00921923"/>
    <w:rsid w:val="00923FEE"/>
    <w:rsid w:val="00932EEC"/>
    <w:rsid w:val="00934F00"/>
    <w:rsid w:val="00935738"/>
    <w:rsid w:val="0095453D"/>
    <w:rsid w:val="00964300"/>
    <w:rsid w:val="009678C8"/>
    <w:rsid w:val="009776CA"/>
    <w:rsid w:val="00977B0D"/>
    <w:rsid w:val="00980D1A"/>
    <w:rsid w:val="00981DE6"/>
    <w:rsid w:val="00990784"/>
    <w:rsid w:val="0099274D"/>
    <w:rsid w:val="009A08FB"/>
    <w:rsid w:val="009A2F07"/>
    <w:rsid w:val="009B4546"/>
    <w:rsid w:val="009B5BC2"/>
    <w:rsid w:val="009C64DD"/>
    <w:rsid w:val="009D2527"/>
    <w:rsid w:val="009D43F8"/>
    <w:rsid w:val="009D47FA"/>
    <w:rsid w:val="009D6C78"/>
    <w:rsid w:val="009F274D"/>
    <w:rsid w:val="009F3E1E"/>
    <w:rsid w:val="009F7B28"/>
    <w:rsid w:val="009F7C01"/>
    <w:rsid w:val="00A03B79"/>
    <w:rsid w:val="00A11F75"/>
    <w:rsid w:val="00A15E11"/>
    <w:rsid w:val="00A16C34"/>
    <w:rsid w:val="00A21B27"/>
    <w:rsid w:val="00A22DEF"/>
    <w:rsid w:val="00A24338"/>
    <w:rsid w:val="00A25CBB"/>
    <w:rsid w:val="00A36137"/>
    <w:rsid w:val="00A44539"/>
    <w:rsid w:val="00A50B35"/>
    <w:rsid w:val="00A52B23"/>
    <w:rsid w:val="00A54273"/>
    <w:rsid w:val="00A65B26"/>
    <w:rsid w:val="00A66588"/>
    <w:rsid w:val="00A8210C"/>
    <w:rsid w:val="00A86360"/>
    <w:rsid w:val="00A91B71"/>
    <w:rsid w:val="00A927A1"/>
    <w:rsid w:val="00A95480"/>
    <w:rsid w:val="00A9761D"/>
    <w:rsid w:val="00A97FC7"/>
    <w:rsid w:val="00AA6B7A"/>
    <w:rsid w:val="00AB2FC1"/>
    <w:rsid w:val="00AB389E"/>
    <w:rsid w:val="00AB3EAC"/>
    <w:rsid w:val="00AB5960"/>
    <w:rsid w:val="00AB72D8"/>
    <w:rsid w:val="00AD0027"/>
    <w:rsid w:val="00AD0B07"/>
    <w:rsid w:val="00AD12E2"/>
    <w:rsid w:val="00AD3090"/>
    <w:rsid w:val="00AE153C"/>
    <w:rsid w:val="00AE60B9"/>
    <w:rsid w:val="00AE7C47"/>
    <w:rsid w:val="00AF5024"/>
    <w:rsid w:val="00B07314"/>
    <w:rsid w:val="00B07FDC"/>
    <w:rsid w:val="00B178B2"/>
    <w:rsid w:val="00B215AE"/>
    <w:rsid w:val="00B23246"/>
    <w:rsid w:val="00B236D7"/>
    <w:rsid w:val="00B23B3D"/>
    <w:rsid w:val="00B25910"/>
    <w:rsid w:val="00B25937"/>
    <w:rsid w:val="00B26354"/>
    <w:rsid w:val="00B26962"/>
    <w:rsid w:val="00B26FB2"/>
    <w:rsid w:val="00B328F6"/>
    <w:rsid w:val="00B4214D"/>
    <w:rsid w:val="00B46E13"/>
    <w:rsid w:val="00B47D2D"/>
    <w:rsid w:val="00B560C8"/>
    <w:rsid w:val="00B56574"/>
    <w:rsid w:val="00B5773A"/>
    <w:rsid w:val="00B603CF"/>
    <w:rsid w:val="00B61A0A"/>
    <w:rsid w:val="00B62AD1"/>
    <w:rsid w:val="00B660EE"/>
    <w:rsid w:val="00B7347F"/>
    <w:rsid w:val="00B75826"/>
    <w:rsid w:val="00B7599D"/>
    <w:rsid w:val="00B802E1"/>
    <w:rsid w:val="00B83048"/>
    <w:rsid w:val="00B92497"/>
    <w:rsid w:val="00B95F33"/>
    <w:rsid w:val="00B972F3"/>
    <w:rsid w:val="00B97F4D"/>
    <w:rsid w:val="00BA2F02"/>
    <w:rsid w:val="00BA48C7"/>
    <w:rsid w:val="00BA7C7B"/>
    <w:rsid w:val="00BB28A2"/>
    <w:rsid w:val="00BB3680"/>
    <w:rsid w:val="00BC010B"/>
    <w:rsid w:val="00BC1616"/>
    <w:rsid w:val="00BC623C"/>
    <w:rsid w:val="00BC7995"/>
    <w:rsid w:val="00BD27FB"/>
    <w:rsid w:val="00BD541F"/>
    <w:rsid w:val="00BD686C"/>
    <w:rsid w:val="00BD691B"/>
    <w:rsid w:val="00BE25F2"/>
    <w:rsid w:val="00BE2726"/>
    <w:rsid w:val="00BF2F4D"/>
    <w:rsid w:val="00C014AE"/>
    <w:rsid w:val="00C027C7"/>
    <w:rsid w:val="00C02C88"/>
    <w:rsid w:val="00C0461C"/>
    <w:rsid w:val="00C04685"/>
    <w:rsid w:val="00C0662A"/>
    <w:rsid w:val="00C12142"/>
    <w:rsid w:val="00C13661"/>
    <w:rsid w:val="00C14593"/>
    <w:rsid w:val="00C17733"/>
    <w:rsid w:val="00C20A0A"/>
    <w:rsid w:val="00C20F20"/>
    <w:rsid w:val="00C221B0"/>
    <w:rsid w:val="00C30DE7"/>
    <w:rsid w:val="00C31C80"/>
    <w:rsid w:val="00C33613"/>
    <w:rsid w:val="00C47057"/>
    <w:rsid w:val="00C520DE"/>
    <w:rsid w:val="00C54177"/>
    <w:rsid w:val="00C5585A"/>
    <w:rsid w:val="00C67D0B"/>
    <w:rsid w:val="00C71FF2"/>
    <w:rsid w:val="00C72BB0"/>
    <w:rsid w:val="00C73F41"/>
    <w:rsid w:val="00C7415E"/>
    <w:rsid w:val="00C748C8"/>
    <w:rsid w:val="00C74B79"/>
    <w:rsid w:val="00C82728"/>
    <w:rsid w:val="00C91C7F"/>
    <w:rsid w:val="00C94E0B"/>
    <w:rsid w:val="00CA3B9E"/>
    <w:rsid w:val="00CA4760"/>
    <w:rsid w:val="00CC21C0"/>
    <w:rsid w:val="00CC33BD"/>
    <w:rsid w:val="00CC3730"/>
    <w:rsid w:val="00CC37E6"/>
    <w:rsid w:val="00CD32B6"/>
    <w:rsid w:val="00CD5708"/>
    <w:rsid w:val="00CD7C54"/>
    <w:rsid w:val="00CD7EF6"/>
    <w:rsid w:val="00CE109C"/>
    <w:rsid w:val="00CE137E"/>
    <w:rsid w:val="00CE1AEF"/>
    <w:rsid w:val="00CE3333"/>
    <w:rsid w:val="00CE490D"/>
    <w:rsid w:val="00CF46BB"/>
    <w:rsid w:val="00D02BBB"/>
    <w:rsid w:val="00D04E6D"/>
    <w:rsid w:val="00D15833"/>
    <w:rsid w:val="00D22788"/>
    <w:rsid w:val="00D22F41"/>
    <w:rsid w:val="00D2705F"/>
    <w:rsid w:val="00D34A8B"/>
    <w:rsid w:val="00D42FEC"/>
    <w:rsid w:val="00D44407"/>
    <w:rsid w:val="00D45EA3"/>
    <w:rsid w:val="00D51588"/>
    <w:rsid w:val="00D7440F"/>
    <w:rsid w:val="00D74501"/>
    <w:rsid w:val="00D74FF9"/>
    <w:rsid w:val="00D824FE"/>
    <w:rsid w:val="00D91C46"/>
    <w:rsid w:val="00D962F6"/>
    <w:rsid w:val="00D96FB1"/>
    <w:rsid w:val="00DA0321"/>
    <w:rsid w:val="00DA1A1E"/>
    <w:rsid w:val="00DA307A"/>
    <w:rsid w:val="00DA3503"/>
    <w:rsid w:val="00DA6A94"/>
    <w:rsid w:val="00DB21B0"/>
    <w:rsid w:val="00DB4469"/>
    <w:rsid w:val="00DB65F1"/>
    <w:rsid w:val="00DB71D2"/>
    <w:rsid w:val="00DC049A"/>
    <w:rsid w:val="00DC318C"/>
    <w:rsid w:val="00DC450D"/>
    <w:rsid w:val="00DC6BE6"/>
    <w:rsid w:val="00DD25FB"/>
    <w:rsid w:val="00DD3C64"/>
    <w:rsid w:val="00DD5CD3"/>
    <w:rsid w:val="00DD7385"/>
    <w:rsid w:val="00DE556A"/>
    <w:rsid w:val="00DF7ABE"/>
    <w:rsid w:val="00E02770"/>
    <w:rsid w:val="00E201AB"/>
    <w:rsid w:val="00E2743E"/>
    <w:rsid w:val="00E313DC"/>
    <w:rsid w:val="00E3159A"/>
    <w:rsid w:val="00E31DE0"/>
    <w:rsid w:val="00E33508"/>
    <w:rsid w:val="00E40340"/>
    <w:rsid w:val="00E40D9E"/>
    <w:rsid w:val="00E415A8"/>
    <w:rsid w:val="00E447BB"/>
    <w:rsid w:val="00E51978"/>
    <w:rsid w:val="00E70145"/>
    <w:rsid w:val="00E709B3"/>
    <w:rsid w:val="00E8074B"/>
    <w:rsid w:val="00E80BFF"/>
    <w:rsid w:val="00E8251A"/>
    <w:rsid w:val="00E90283"/>
    <w:rsid w:val="00E910BA"/>
    <w:rsid w:val="00E94C1E"/>
    <w:rsid w:val="00EA0095"/>
    <w:rsid w:val="00ED4A93"/>
    <w:rsid w:val="00EE1DC5"/>
    <w:rsid w:val="00EE270B"/>
    <w:rsid w:val="00EE3C4E"/>
    <w:rsid w:val="00EF627E"/>
    <w:rsid w:val="00F06562"/>
    <w:rsid w:val="00F12B3C"/>
    <w:rsid w:val="00F17EA7"/>
    <w:rsid w:val="00F23190"/>
    <w:rsid w:val="00F2362F"/>
    <w:rsid w:val="00F25059"/>
    <w:rsid w:val="00F26551"/>
    <w:rsid w:val="00F2659A"/>
    <w:rsid w:val="00F379AB"/>
    <w:rsid w:val="00F4257F"/>
    <w:rsid w:val="00F434DE"/>
    <w:rsid w:val="00F43F02"/>
    <w:rsid w:val="00F46135"/>
    <w:rsid w:val="00F4652E"/>
    <w:rsid w:val="00F51B4C"/>
    <w:rsid w:val="00F520C8"/>
    <w:rsid w:val="00F5243E"/>
    <w:rsid w:val="00F55883"/>
    <w:rsid w:val="00F55D1A"/>
    <w:rsid w:val="00F60491"/>
    <w:rsid w:val="00F604C6"/>
    <w:rsid w:val="00F70A96"/>
    <w:rsid w:val="00F72214"/>
    <w:rsid w:val="00F75CF1"/>
    <w:rsid w:val="00F764B3"/>
    <w:rsid w:val="00F779D9"/>
    <w:rsid w:val="00F77BF7"/>
    <w:rsid w:val="00F83DA1"/>
    <w:rsid w:val="00F83FC6"/>
    <w:rsid w:val="00F94F7E"/>
    <w:rsid w:val="00F967F4"/>
    <w:rsid w:val="00FA0063"/>
    <w:rsid w:val="00FA3DB6"/>
    <w:rsid w:val="00FA6123"/>
    <w:rsid w:val="00FB22A7"/>
    <w:rsid w:val="00FB7709"/>
    <w:rsid w:val="00FC1AF4"/>
    <w:rsid w:val="00FC5B4D"/>
    <w:rsid w:val="00FC7B60"/>
    <w:rsid w:val="00FD0372"/>
    <w:rsid w:val="00FD2040"/>
    <w:rsid w:val="00FD24B7"/>
    <w:rsid w:val="00FE0E02"/>
    <w:rsid w:val="00FE1B8B"/>
    <w:rsid w:val="00FE60A3"/>
    <w:rsid w:val="00FE6444"/>
    <w:rsid w:val="00FF182D"/>
    <w:rsid w:val="00FF3638"/>
    <w:rsid w:val="00FF6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1C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Default"/>
    <w:next w:val="Default"/>
    <w:link w:val="Heading2Char"/>
    <w:uiPriority w:val="99"/>
    <w:qFormat/>
    <w:rsid w:val="00F06562"/>
    <w:pPr>
      <w:outlineLvl w:val="1"/>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49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struction1">
    <w:name w:val="instruction1"/>
    <w:uiPriority w:val="99"/>
    <w:rsid w:val="00065CFA"/>
    <w:rPr>
      <w:b/>
      <w:bCs/>
      <w:i/>
      <w:iCs/>
      <w:color w:val="000000"/>
    </w:rPr>
  </w:style>
  <w:style w:type="paragraph" w:customStyle="1" w:styleId="Default">
    <w:name w:val="Default"/>
    <w:rsid w:val="00065CFA"/>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99"/>
    <w:qFormat/>
    <w:rsid w:val="00201AF5"/>
    <w:pPr>
      <w:spacing w:after="200" w:line="276" w:lineRule="auto"/>
      <w:ind w:left="720"/>
      <w:contextualSpacing/>
    </w:pPr>
    <w:rPr>
      <w:rFonts w:eastAsiaTheme="minorEastAsia"/>
    </w:rPr>
  </w:style>
  <w:style w:type="character" w:customStyle="1" w:styleId="instruction2">
    <w:name w:val="instruction2"/>
    <w:uiPriority w:val="99"/>
    <w:rsid w:val="006876BC"/>
    <w:rPr>
      <w:b/>
      <w:bCs/>
      <w:i/>
      <w:iCs/>
      <w:color w:val="000000"/>
    </w:rPr>
  </w:style>
  <w:style w:type="paragraph" w:styleId="BalloonText">
    <w:name w:val="Balloon Text"/>
    <w:basedOn w:val="Normal"/>
    <w:link w:val="BalloonTextChar"/>
    <w:uiPriority w:val="99"/>
    <w:semiHidden/>
    <w:unhideWhenUsed/>
    <w:rsid w:val="006876BC"/>
    <w:rPr>
      <w:rFonts w:ascii="Tahoma" w:hAnsi="Tahoma" w:cs="Tahoma"/>
      <w:sz w:val="16"/>
      <w:szCs w:val="16"/>
    </w:rPr>
  </w:style>
  <w:style w:type="character" w:customStyle="1" w:styleId="BalloonTextChar">
    <w:name w:val="Balloon Text Char"/>
    <w:basedOn w:val="DefaultParagraphFont"/>
    <w:link w:val="BalloonText"/>
    <w:uiPriority w:val="99"/>
    <w:semiHidden/>
    <w:rsid w:val="006876BC"/>
    <w:rPr>
      <w:rFonts w:ascii="Tahoma" w:hAnsi="Tahoma" w:cs="Tahoma"/>
      <w:sz w:val="16"/>
      <w:szCs w:val="16"/>
    </w:rPr>
  </w:style>
  <w:style w:type="paragraph" w:styleId="BodyText">
    <w:name w:val="Body Text"/>
    <w:basedOn w:val="Normal"/>
    <w:link w:val="BodyTextChar"/>
    <w:uiPriority w:val="1"/>
    <w:qFormat/>
    <w:rsid w:val="006876BC"/>
    <w:pPr>
      <w:autoSpaceDE w:val="0"/>
      <w:autoSpaceDN w:val="0"/>
      <w:adjustRightInd w:val="0"/>
      <w:spacing w:before="29"/>
      <w:ind w:left="160"/>
    </w:pPr>
    <w:rPr>
      <w:rFonts w:ascii="Times New Roman" w:hAnsi="Times New Roman" w:cs="Times New Roman"/>
      <w:b/>
      <w:bCs/>
      <w:i/>
      <w:iCs/>
      <w:sz w:val="24"/>
      <w:szCs w:val="24"/>
      <w:u w:val="single"/>
    </w:rPr>
  </w:style>
  <w:style w:type="character" w:customStyle="1" w:styleId="BodyTextChar">
    <w:name w:val="Body Text Char"/>
    <w:basedOn w:val="DefaultParagraphFont"/>
    <w:link w:val="BodyText"/>
    <w:uiPriority w:val="1"/>
    <w:rsid w:val="006876BC"/>
    <w:rPr>
      <w:rFonts w:ascii="Times New Roman" w:hAnsi="Times New Roman" w:cs="Times New Roman"/>
      <w:b/>
      <w:bCs/>
      <w:i/>
      <w:iCs/>
      <w:sz w:val="24"/>
      <w:szCs w:val="24"/>
      <w:u w:val="single"/>
    </w:rPr>
  </w:style>
  <w:style w:type="paragraph" w:customStyle="1" w:styleId="TableParagraph">
    <w:name w:val="Table Paragraph"/>
    <w:basedOn w:val="Normal"/>
    <w:uiPriority w:val="1"/>
    <w:qFormat/>
    <w:rsid w:val="006876BC"/>
    <w:pPr>
      <w:autoSpaceDE w:val="0"/>
      <w:autoSpaceDN w:val="0"/>
      <w:adjustRightInd w:val="0"/>
    </w:pPr>
    <w:rPr>
      <w:rFonts w:ascii="Times New Roman" w:hAnsi="Times New Roman" w:cs="Times New Roman"/>
      <w:sz w:val="24"/>
      <w:szCs w:val="24"/>
    </w:rPr>
  </w:style>
  <w:style w:type="character" w:customStyle="1" w:styleId="Heading2Char">
    <w:name w:val="Heading 2 Char"/>
    <w:basedOn w:val="DefaultParagraphFont"/>
    <w:link w:val="Heading2"/>
    <w:uiPriority w:val="99"/>
    <w:rsid w:val="00F06562"/>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CC37E6"/>
    <w:rPr>
      <w:sz w:val="16"/>
      <w:szCs w:val="16"/>
    </w:rPr>
  </w:style>
  <w:style w:type="paragraph" w:styleId="CommentText">
    <w:name w:val="annotation text"/>
    <w:basedOn w:val="Normal"/>
    <w:link w:val="CommentTextChar"/>
    <w:uiPriority w:val="99"/>
    <w:semiHidden/>
    <w:unhideWhenUsed/>
    <w:rsid w:val="00CC37E6"/>
    <w:rPr>
      <w:sz w:val="20"/>
      <w:szCs w:val="20"/>
    </w:rPr>
  </w:style>
  <w:style w:type="character" w:customStyle="1" w:styleId="CommentTextChar">
    <w:name w:val="Comment Text Char"/>
    <w:basedOn w:val="DefaultParagraphFont"/>
    <w:link w:val="CommentText"/>
    <w:uiPriority w:val="99"/>
    <w:semiHidden/>
    <w:rsid w:val="00CC37E6"/>
    <w:rPr>
      <w:sz w:val="20"/>
      <w:szCs w:val="20"/>
    </w:rPr>
  </w:style>
  <w:style w:type="paragraph" w:styleId="CommentSubject">
    <w:name w:val="annotation subject"/>
    <w:basedOn w:val="CommentText"/>
    <w:next w:val="CommentText"/>
    <w:link w:val="CommentSubjectChar"/>
    <w:uiPriority w:val="99"/>
    <w:semiHidden/>
    <w:unhideWhenUsed/>
    <w:rsid w:val="00CC37E6"/>
    <w:rPr>
      <w:b/>
      <w:bCs/>
    </w:rPr>
  </w:style>
  <w:style w:type="character" w:customStyle="1" w:styleId="CommentSubjectChar">
    <w:name w:val="Comment Subject Char"/>
    <w:basedOn w:val="CommentTextChar"/>
    <w:link w:val="CommentSubject"/>
    <w:uiPriority w:val="99"/>
    <w:semiHidden/>
    <w:rsid w:val="00CC37E6"/>
    <w:rPr>
      <w:b/>
      <w:bCs/>
      <w:sz w:val="20"/>
      <w:szCs w:val="20"/>
    </w:rPr>
  </w:style>
  <w:style w:type="character" w:styleId="Emphasis">
    <w:name w:val="Emphasis"/>
    <w:basedOn w:val="DefaultParagraphFont"/>
    <w:qFormat/>
    <w:rsid w:val="00BC7995"/>
    <w:rPr>
      <w:i/>
      <w:iCs/>
    </w:rPr>
  </w:style>
  <w:style w:type="paragraph" w:styleId="Header">
    <w:name w:val="header"/>
    <w:basedOn w:val="Normal"/>
    <w:link w:val="HeaderChar"/>
    <w:uiPriority w:val="99"/>
    <w:unhideWhenUsed/>
    <w:rsid w:val="00E40340"/>
    <w:pPr>
      <w:tabs>
        <w:tab w:val="center" w:pos="4680"/>
        <w:tab w:val="right" w:pos="9360"/>
      </w:tabs>
    </w:pPr>
  </w:style>
  <w:style w:type="character" w:customStyle="1" w:styleId="HeaderChar">
    <w:name w:val="Header Char"/>
    <w:basedOn w:val="DefaultParagraphFont"/>
    <w:link w:val="Header"/>
    <w:uiPriority w:val="99"/>
    <w:rsid w:val="00E40340"/>
  </w:style>
  <w:style w:type="paragraph" w:styleId="Footer">
    <w:name w:val="footer"/>
    <w:basedOn w:val="Normal"/>
    <w:link w:val="FooterChar"/>
    <w:uiPriority w:val="99"/>
    <w:unhideWhenUsed/>
    <w:rsid w:val="00E40340"/>
    <w:pPr>
      <w:tabs>
        <w:tab w:val="center" w:pos="4680"/>
        <w:tab w:val="right" w:pos="9360"/>
      </w:tabs>
    </w:pPr>
  </w:style>
  <w:style w:type="character" w:customStyle="1" w:styleId="FooterChar">
    <w:name w:val="Footer Char"/>
    <w:basedOn w:val="DefaultParagraphFont"/>
    <w:link w:val="Footer"/>
    <w:uiPriority w:val="99"/>
    <w:rsid w:val="00E40340"/>
  </w:style>
  <w:style w:type="character" w:styleId="Hyperlink">
    <w:name w:val="Hyperlink"/>
    <w:basedOn w:val="DefaultParagraphFont"/>
    <w:uiPriority w:val="99"/>
    <w:unhideWhenUsed/>
    <w:rsid w:val="008F3802"/>
    <w:rPr>
      <w:color w:val="0000FF" w:themeColor="hyperlink"/>
      <w:u w:val="single"/>
    </w:rPr>
  </w:style>
  <w:style w:type="character" w:customStyle="1" w:styleId="heading">
    <w:name w:val="heading"/>
    <w:basedOn w:val="DefaultParagraphFont"/>
    <w:rsid w:val="00105184"/>
  </w:style>
  <w:style w:type="character" w:styleId="Strong">
    <w:name w:val="Strong"/>
    <w:qFormat/>
    <w:rsid w:val="00105184"/>
    <w:rPr>
      <w:b/>
      <w:bCs/>
    </w:rPr>
  </w:style>
  <w:style w:type="paragraph" w:styleId="NormalWeb">
    <w:name w:val="Normal (Web)"/>
    <w:basedOn w:val="Normal"/>
    <w:rsid w:val="003E777A"/>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51978"/>
  </w:style>
  <w:style w:type="character" w:styleId="FollowedHyperlink">
    <w:name w:val="FollowedHyperlink"/>
    <w:basedOn w:val="DefaultParagraphFont"/>
    <w:uiPriority w:val="99"/>
    <w:semiHidden/>
    <w:unhideWhenUsed/>
    <w:rsid w:val="00B830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3CE597-6511-AA40-9CC1-41C18954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6041</Words>
  <Characters>34434</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Katherine R Murray</dc:creator>
  <cp:lastModifiedBy>Vania Wang</cp:lastModifiedBy>
  <cp:revision>4</cp:revision>
  <cp:lastPrinted>2013-09-10T20:29:00Z</cp:lastPrinted>
  <dcterms:created xsi:type="dcterms:W3CDTF">2013-11-21T23:52:00Z</dcterms:created>
  <dcterms:modified xsi:type="dcterms:W3CDTF">2018-01-17T16:38:00Z</dcterms:modified>
</cp:coreProperties>
</file>